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DC4D" w14:textId="584F9112" w:rsidR="00621137" w:rsidRPr="00621137" w:rsidRDefault="00621137" w:rsidP="0052195D">
      <w:pPr>
        <w:pStyle w:val="1"/>
        <w:spacing w:after="0" w:line="360" w:lineRule="auto"/>
      </w:pPr>
      <w:r w:rsidRPr="00621137">
        <w:rPr>
          <w:rFonts w:hint="eastAsia"/>
        </w:rPr>
        <w:t>목차</w:t>
      </w:r>
    </w:p>
    <w:p w14:paraId="6ADCC621" w14:textId="77777777" w:rsidR="00621137" w:rsidRPr="00621137" w:rsidRDefault="00621137" w:rsidP="0052195D">
      <w:pPr>
        <w:spacing w:after="0" w:line="36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1.</w:t>
      </w:r>
      <w:r w:rsidRPr="00621137">
        <w:rPr>
          <w:b/>
          <w:bCs/>
          <w:sz w:val="16"/>
          <w:szCs w:val="18"/>
        </w:rPr>
        <w:tab/>
        <w:t xml:space="preserve">지능형 화학 공정 </w:t>
      </w:r>
    </w:p>
    <w:p w14:paraId="32A9C704" w14:textId="34BCBF2D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</w:r>
      <w:r w:rsidR="00BE4E4C">
        <w:rPr>
          <w:rFonts w:hint="eastAsia"/>
          <w:sz w:val="16"/>
          <w:szCs w:val="18"/>
        </w:rPr>
        <w:t>화</w:t>
      </w:r>
      <w:r w:rsidR="00CE0DC2">
        <w:rPr>
          <w:rFonts w:hint="eastAsia"/>
          <w:sz w:val="16"/>
          <w:szCs w:val="18"/>
        </w:rPr>
        <w:t>학</w:t>
      </w:r>
      <w:r w:rsidR="0052195D">
        <w:rPr>
          <w:rFonts w:hint="eastAsia"/>
          <w:sz w:val="16"/>
          <w:szCs w:val="18"/>
        </w:rPr>
        <w:t xml:space="preserve">공정의 </w:t>
      </w:r>
      <w:r w:rsidR="00CE0DC2">
        <w:rPr>
          <w:rFonts w:hint="eastAsia"/>
          <w:sz w:val="16"/>
          <w:szCs w:val="18"/>
        </w:rPr>
        <w:t>지능화</w:t>
      </w:r>
    </w:p>
    <w:p w14:paraId="3644B501" w14:textId="652F981A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</w:r>
      <w:r w:rsidR="00CE0DC2">
        <w:rPr>
          <w:rFonts w:hint="eastAsia"/>
          <w:sz w:val="16"/>
          <w:szCs w:val="18"/>
        </w:rPr>
        <w:t>지능형 화학공</w:t>
      </w:r>
      <w:r w:rsidR="0052195D">
        <w:rPr>
          <w:rFonts w:hint="eastAsia"/>
          <w:sz w:val="16"/>
          <w:szCs w:val="18"/>
        </w:rPr>
        <w:t>정</w:t>
      </w:r>
      <w:r w:rsidR="00CE0DC2">
        <w:rPr>
          <w:rFonts w:hint="eastAsia"/>
          <w:sz w:val="16"/>
          <w:szCs w:val="18"/>
        </w:rPr>
        <w:t xml:space="preserve"> </w:t>
      </w:r>
      <w:r w:rsidRPr="00621137">
        <w:rPr>
          <w:sz w:val="16"/>
          <w:szCs w:val="18"/>
        </w:rPr>
        <w:t>변화 트렌드</w:t>
      </w:r>
    </w:p>
    <w:p w14:paraId="04E0A4F5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</w:p>
    <w:p w14:paraId="39250A52" w14:textId="77777777" w:rsidR="00621137" w:rsidRPr="00621137" w:rsidRDefault="00621137" w:rsidP="0052195D">
      <w:pPr>
        <w:spacing w:after="0" w:line="36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2.</w:t>
      </w:r>
      <w:r w:rsidRPr="00621137">
        <w:rPr>
          <w:b/>
          <w:bCs/>
          <w:sz w:val="16"/>
          <w:szCs w:val="18"/>
        </w:rPr>
        <w:tab/>
        <w:t>인공지능 기초</w:t>
      </w:r>
    </w:p>
    <w:p w14:paraId="5D09B1EC" w14:textId="37E0F95E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개발 환경</w:t>
      </w:r>
    </w:p>
    <w:p w14:paraId="57FB852C" w14:textId="35222B10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데이터 수집</w:t>
      </w:r>
    </w:p>
    <w:p w14:paraId="6730CC0A" w14:textId="3C007242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데이터 관리 및 가시화</w:t>
      </w:r>
    </w:p>
    <w:p w14:paraId="56107A6B" w14:textId="3D175C28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 xml:space="preserve">데이터 </w:t>
      </w:r>
      <w:proofErr w:type="spellStart"/>
      <w:r w:rsidRPr="00621137">
        <w:rPr>
          <w:sz w:val="16"/>
          <w:szCs w:val="18"/>
        </w:rPr>
        <w:t>전처리</w:t>
      </w:r>
      <w:proofErr w:type="spellEnd"/>
    </w:p>
    <w:p w14:paraId="51352C18" w14:textId="284AC52A" w:rsid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  <w:t xml:space="preserve">기계학습 </w:t>
      </w:r>
      <w:r w:rsidR="00CB31AF">
        <w:rPr>
          <w:rFonts w:hint="eastAsia"/>
          <w:sz w:val="16"/>
          <w:szCs w:val="18"/>
        </w:rPr>
        <w:t>문제 분류와 알고리즘</w:t>
      </w:r>
    </w:p>
    <w:p w14:paraId="1633BA8B" w14:textId="17D5E4F4" w:rsidR="00372701" w:rsidRPr="00621137" w:rsidRDefault="00372701" w:rsidP="0052195D">
      <w:pPr>
        <w:spacing w:after="0" w:line="360" w:lineRule="auto"/>
        <w:jc w:val="left"/>
        <w:rPr>
          <w:sz w:val="16"/>
          <w:szCs w:val="18"/>
        </w:rPr>
      </w:pPr>
      <w:r>
        <w:rPr>
          <w:rFonts w:hint="eastAsia"/>
          <w:sz w:val="16"/>
          <w:szCs w:val="18"/>
        </w:rPr>
        <w:t>C</w:t>
      </w:r>
      <w:r>
        <w:rPr>
          <w:sz w:val="16"/>
          <w:szCs w:val="18"/>
        </w:rPr>
        <w:t xml:space="preserve">hapter 6. </w:t>
      </w:r>
      <w:r>
        <w:rPr>
          <w:rFonts w:hint="eastAsia"/>
          <w:sz w:val="16"/>
          <w:szCs w:val="18"/>
        </w:rPr>
        <w:t>기계학습 기반 의사결정 및 최적화</w:t>
      </w:r>
    </w:p>
    <w:p w14:paraId="7FE96AA8" w14:textId="03BD2FB9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</w:p>
    <w:p w14:paraId="38ADBC59" w14:textId="6A32F944" w:rsidR="00621137" w:rsidRPr="00621137" w:rsidRDefault="00621137" w:rsidP="0052195D">
      <w:pPr>
        <w:spacing w:after="0" w:line="36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3.</w:t>
      </w:r>
      <w:r w:rsidRPr="00621137">
        <w:rPr>
          <w:b/>
          <w:bCs/>
          <w:sz w:val="16"/>
          <w:szCs w:val="18"/>
        </w:rPr>
        <w:tab/>
      </w:r>
      <w:r w:rsidR="005A0D62">
        <w:rPr>
          <w:rFonts w:hint="eastAsia"/>
          <w:b/>
          <w:bCs/>
          <w:sz w:val="16"/>
          <w:szCs w:val="18"/>
        </w:rPr>
        <w:t>화공산업에서의 인공지능</w:t>
      </w:r>
    </w:p>
    <w:p w14:paraId="7C1F6BFC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기반 물질 개발 및 거동 분석</w:t>
      </w:r>
    </w:p>
    <w:p w14:paraId="5C7E9197" w14:textId="7F89744E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수성가스 전이 반응 촉매 분석</w:t>
      </w:r>
    </w:p>
    <w:p w14:paraId="7EA42F2F" w14:textId="3C2F192C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</w:r>
      <w:proofErr w:type="spellStart"/>
      <w:r w:rsidRPr="00621137">
        <w:rPr>
          <w:sz w:val="16"/>
          <w:szCs w:val="18"/>
        </w:rPr>
        <w:t>이온성</w:t>
      </w:r>
      <w:proofErr w:type="spellEnd"/>
      <w:r w:rsidRPr="00621137">
        <w:rPr>
          <w:sz w:val="16"/>
          <w:szCs w:val="18"/>
        </w:rPr>
        <w:t xml:space="preserve"> 액체의 무한 희석 활성도 계수 추정</w:t>
      </w:r>
    </w:p>
    <w:p w14:paraId="7BB31C66" w14:textId="27A18888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3.</w:t>
      </w:r>
      <w:r w:rsidRPr="00621137">
        <w:rPr>
          <w:sz w:val="16"/>
          <w:szCs w:val="18"/>
        </w:rPr>
        <w:tab/>
        <w:t>유기용매 막 분리 소재 분석</w:t>
      </w:r>
    </w:p>
    <w:p w14:paraId="21557EDA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인공지능 기반 공정 설계 및 최적화</w:t>
      </w:r>
    </w:p>
    <w:p w14:paraId="67F0262B" w14:textId="30905835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</w:r>
      <w:proofErr w:type="spellStart"/>
      <w:r w:rsidR="005240F7">
        <w:rPr>
          <w:rFonts w:hint="eastAsia"/>
          <w:sz w:val="16"/>
          <w:szCs w:val="18"/>
        </w:rPr>
        <w:t>바이오공정</w:t>
      </w:r>
      <w:proofErr w:type="spellEnd"/>
      <w:r w:rsidR="005240F7">
        <w:rPr>
          <w:rFonts w:hint="eastAsia"/>
          <w:sz w:val="16"/>
          <w:szCs w:val="18"/>
        </w:rPr>
        <w:t xml:space="preserve"> </w:t>
      </w:r>
      <w:r w:rsidRPr="00621137">
        <w:rPr>
          <w:sz w:val="16"/>
          <w:szCs w:val="18"/>
        </w:rPr>
        <w:t>전 과정 평가</w:t>
      </w:r>
    </w:p>
    <w:p w14:paraId="02F52993" w14:textId="3EF2DC1A" w:rsid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 xml:space="preserve">탈 실험 </w:t>
      </w:r>
      <w:proofErr w:type="spellStart"/>
      <w:r w:rsidRPr="00621137">
        <w:rPr>
          <w:sz w:val="16"/>
          <w:szCs w:val="18"/>
        </w:rPr>
        <w:t>단원자</w:t>
      </w:r>
      <w:proofErr w:type="spellEnd"/>
      <w:r w:rsidRPr="00621137">
        <w:rPr>
          <w:sz w:val="16"/>
          <w:szCs w:val="18"/>
        </w:rPr>
        <w:t xml:space="preserve"> 증착 공정 설계 </w:t>
      </w:r>
    </w:p>
    <w:p w14:paraId="50A7843A" w14:textId="06BEF2CC" w:rsidR="00843E3D" w:rsidRPr="00621137" w:rsidRDefault="00843E3D" w:rsidP="0052195D">
      <w:pPr>
        <w:spacing w:after="0" w:line="360" w:lineRule="auto"/>
        <w:jc w:val="left"/>
        <w:rPr>
          <w:sz w:val="16"/>
          <w:szCs w:val="18"/>
        </w:rPr>
      </w:pPr>
      <w:r>
        <w:rPr>
          <w:rFonts w:hint="eastAsia"/>
          <w:sz w:val="16"/>
          <w:szCs w:val="18"/>
        </w:rPr>
        <w:t>3</w:t>
      </w:r>
      <w:r>
        <w:rPr>
          <w:sz w:val="16"/>
          <w:szCs w:val="18"/>
        </w:rPr>
        <w:t>.</w:t>
      </w:r>
      <w:r>
        <w:rPr>
          <w:sz w:val="16"/>
          <w:szCs w:val="18"/>
        </w:rPr>
        <w:tab/>
      </w:r>
      <w:r w:rsidRPr="00843E3D">
        <w:rPr>
          <w:rFonts w:hint="eastAsia"/>
          <w:sz w:val="16"/>
          <w:szCs w:val="18"/>
        </w:rPr>
        <w:t>접착용</w:t>
      </w:r>
      <w:r w:rsidRPr="00843E3D">
        <w:rPr>
          <w:sz w:val="16"/>
          <w:szCs w:val="18"/>
        </w:rPr>
        <w:t xml:space="preserve"> 에폭시 고분자 개발</w:t>
      </w:r>
    </w:p>
    <w:p w14:paraId="124899BD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인공지능 기반 공정 운전 및 최적화</w:t>
      </w:r>
    </w:p>
    <w:p w14:paraId="063E9705" w14:textId="621FCD75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</w:r>
      <w:r w:rsidR="005A0D62">
        <w:rPr>
          <w:rFonts w:hint="eastAsia"/>
          <w:sz w:val="16"/>
          <w:szCs w:val="18"/>
        </w:rPr>
        <w:t xml:space="preserve">천연가스를 사용한 수소 생산 공정 </w:t>
      </w:r>
      <w:r w:rsidRPr="00621137">
        <w:rPr>
          <w:sz w:val="16"/>
          <w:szCs w:val="18"/>
        </w:rPr>
        <w:t>최적화</w:t>
      </w:r>
    </w:p>
    <w:p w14:paraId="2A345D81" w14:textId="0CDC1612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친환경적 폭발성 폐기물 처리 공정 운전 최적화</w:t>
      </w:r>
    </w:p>
    <w:p w14:paraId="35F3EAAA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>인공지능 기반 공정 제어</w:t>
      </w:r>
    </w:p>
    <w:p w14:paraId="697E5C90" w14:textId="20AD45E6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PID 제어 시스템을 이용한 공정 제어</w:t>
      </w:r>
    </w:p>
    <w:p w14:paraId="2FB1F43A" w14:textId="1800BA42" w:rsid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신경망 모델 기반 예측 제어</w:t>
      </w:r>
    </w:p>
    <w:p w14:paraId="1B20EB1A" w14:textId="3653DA87" w:rsidR="00843E3D" w:rsidRPr="00843E3D" w:rsidRDefault="00843E3D" w:rsidP="0052195D">
      <w:pPr>
        <w:spacing w:after="0" w:line="360" w:lineRule="auto"/>
        <w:jc w:val="left"/>
        <w:rPr>
          <w:sz w:val="16"/>
          <w:szCs w:val="18"/>
        </w:rPr>
      </w:pPr>
      <w:r>
        <w:rPr>
          <w:sz w:val="16"/>
          <w:szCs w:val="18"/>
        </w:rPr>
        <w:t xml:space="preserve">3. </w:t>
      </w:r>
      <w:r>
        <w:rPr>
          <w:sz w:val="16"/>
          <w:szCs w:val="18"/>
        </w:rPr>
        <w:tab/>
      </w:r>
      <w:r w:rsidR="00B7469D" w:rsidRPr="00B7469D">
        <w:rPr>
          <w:rFonts w:hint="eastAsia"/>
          <w:sz w:val="16"/>
          <w:szCs w:val="18"/>
        </w:rPr>
        <w:t>강화학습기반</w:t>
      </w:r>
      <w:r w:rsidR="00B7469D" w:rsidRPr="00B7469D">
        <w:rPr>
          <w:sz w:val="16"/>
          <w:szCs w:val="18"/>
        </w:rPr>
        <w:t xml:space="preserve"> 공정제어</w:t>
      </w:r>
    </w:p>
    <w:p w14:paraId="58F32ED5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</w:r>
      <w:bookmarkStart w:id="0" w:name="_Hlk108100205"/>
      <w:r w:rsidRPr="00621137">
        <w:rPr>
          <w:sz w:val="16"/>
          <w:szCs w:val="18"/>
        </w:rPr>
        <w:t>인공지능 기반 예지보전 및 안전</w:t>
      </w:r>
      <w:bookmarkEnd w:id="0"/>
    </w:p>
    <w:p w14:paraId="04589273" w14:textId="15012432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화학 공정 이상 감지 및 진단</w:t>
      </w:r>
    </w:p>
    <w:p w14:paraId="0FBB5AB8" w14:textId="27634BA9" w:rsidR="00621137" w:rsidRDefault="00621137" w:rsidP="0052195D">
      <w:pPr>
        <w:widowControl/>
        <w:wordWrap/>
        <w:autoSpaceDE/>
        <w:autoSpaceDN/>
        <w:spacing w:line="240" w:lineRule="auto"/>
        <w:rPr>
          <w:sz w:val="16"/>
          <w:szCs w:val="18"/>
        </w:rPr>
      </w:pPr>
    </w:p>
    <w:tbl>
      <w:tblPr>
        <w:tblStyle w:val="a3"/>
        <w:tblW w:w="5157" w:type="pct"/>
        <w:tblLayout w:type="fixed"/>
        <w:tblLook w:val="04A0" w:firstRow="1" w:lastRow="0" w:firstColumn="1" w:lastColumn="0" w:noHBand="0" w:noVBand="1"/>
      </w:tblPr>
      <w:tblGrid>
        <w:gridCol w:w="421"/>
        <w:gridCol w:w="93"/>
        <w:gridCol w:w="471"/>
        <w:gridCol w:w="46"/>
        <w:gridCol w:w="523"/>
        <w:gridCol w:w="6803"/>
        <w:gridCol w:w="471"/>
        <w:gridCol w:w="471"/>
      </w:tblGrid>
      <w:tr w:rsidR="00C61994" w14:paraId="797BD15C" w14:textId="25CEAFE8" w:rsidTr="0012639D">
        <w:trPr>
          <w:trHeight w:val="354"/>
        </w:trPr>
        <w:tc>
          <w:tcPr>
            <w:tcW w:w="277" w:type="pct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4C9AC320" w14:textId="46C1A66D" w:rsidR="00C61994" w:rsidRDefault="00C61994" w:rsidP="0052195D">
            <w:pPr>
              <w:jc w:val="center"/>
            </w:pPr>
            <w:r>
              <w:rPr>
                <w:rFonts w:hint="eastAsia"/>
              </w:rPr>
              <w:lastRenderedPageBreak/>
              <w:t>파</w:t>
            </w:r>
            <w:r>
              <w:br/>
            </w:r>
            <w:proofErr w:type="spellStart"/>
            <w:r>
              <w:rPr>
                <w:rFonts w:hint="eastAsia"/>
              </w:rPr>
              <w:t>트</w:t>
            </w:r>
            <w:proofErr w:type="spellEnd"/>
          </w:p>
        </w:tc>
        <w:tc>
          <w:tcPr>
            <w:tcW w:w="278" w:type="pct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83C7DD0" w14:textId="0E1A8349" w:rsidR="00C61994" w:rsidRDefault="00C61994" w:rsidP="0052195D">
            <w:pPr>
              <w:jc w:val="center"/>
            </w:pPr>
            <w:proofErr w:type="spellStart"/>
            <w:r>
              <w:rPr>
                <w:rFonts w:hint="eastAsia"/>
              </w:rPr>
              <w:t>챕</w:t>
            </w:r>
            <w:proofErr w:type="spellEnd"/>
            <w:r>
              <w:br/>
            </w:r>
            <w:r>
              <w:rPr>
                <w:rFonts w:hint="eastAsia"/>
              </w:rPr>
              <w:t>터</w:t>
            </w:r>
          </w:p>
        </w:tc>
        <w:tc>
          <w:tcPr>
            <w:tcW w:w="281" w:type="pct"/>
            <w:vMerge w:val="restart"/>
            <w:tcBorders>
              <w:top w:val="single" w:sz="12" w:space="0" w:color="auto"/>
            </w:tcBorders>
            <w:vAlign w:val="center"/>
          </w:tcPr>
          <w:p w14:paraId="73B37092" w14:textId="2A2B3946" w:rsidR="00C61994" w:rsidRDefault="00C61994" w:rsidP="0052195D">
            <w:pPr>
              <w:jc w:val="center"/>
            </w:pPr>
            <w:r>
              <w:rPr>
                <w:rFonts w:hint="eastAsia"/>
              </w:rPr>
              <w:t>번</w:t>
            </w:r>
            <w:r>
              <w:br/>
            </w:r>
            <w:r>
              <w:rPr>
                <w:rFonts w:hint="eastAsia"/>
              </w:rPr>
              <w:t>호</w:t>
            </w:r>
          </w:p>
        </w:tc>
        <w:tc>
          <w:tcPr>
            <w:tcW w:w="3657" w:type="pct"/>
            <w:vMerge w:val="restart"/>
            <w:tcBorders>
              <w:top w:val="single" w:sz="12" w:space="0" w:color="auto"/>
            </w:tcBorders>
            <w:vAlign w:val="center"/>
          </w:tcPr>
          <w:p w14:paraId="45F29357" w14:textId="77777777" w:rsidR="00C61994" w:rsidRDefault="00C61994" w:rsidP="0052195D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253" w:type="pct"/>
            <w:vMerge w:val="restart"/>
            <w:tcBorders>
              <w:top w:val="single" w:sz="12" w:space="0" w:color="auto"/>
            </w:tcBorders>
            <w:vAlign w:val="center"/>
          </w:tcPr>
          <w:p w14:paraId="2B12AE77" w14:textId="345CEEF0" w:rsidR="00C61994" w:rsidRDefault="00C61994" w:rsidP="0052195D">
            <w:pPr>
              <w:jc w:val="center"/>
            </w:pPr>
            <w:r>
              <w:rPr>
                <w:rFonts w:hint="eastAsia"/>
              </w:rPr>
              <w:t>저</w:t>
            </w:r>
            <w:r>
              <w:br/>
            </w:r>
            <w:r>
              <w:rPr>
                <w:rFonts w:hint="eastAsia"/>
              </w:rPr>
              <w:t>작</w:t>
            </w:r>
            <w:r>
              <w:br/>
            </w:r>
            <w:r>
              <w:rPr>
                <w:rFonts w:hint="eastAsia"/>
              </w:rPr>
              <w:t>권</w:t>
            </w:r>
          </w:p>
        </w:tc>
        <w:tc>
          <w:tcPr>
            <w:tcW w:w="253" w:type="pct"/>
            <w:vMerge w:val="restart"/>
            <w:tcBorders>
              <w:top w:val="single" w:sz="12" w:space="0" w:color="auto"/>
            </w:tcBorders>
            <w:vAlign w:val="center"/>
          </w:tcPr>
          <w:p w14:paraId="74BEA27D" w14:textId="291F59F5" w:rsidR="00C61994" w:rsidRDefault="00C61994" w:rsidP="0052195D">
            <w:pPr>
              <w:jc w:val="center"/>
            </w:pPr>
            <w:r>
              <w:rPr>
                <w:rFonts w:hint="eastAsia"/>
              </w:rPr>
              <w:t>대</w:t>
            </w:r>
            <w:r>
              <w:br/>
            </w:r>
            <w:r>
              <w:rPr>
                <w:rFonts w:hint="eastAsia"/>
              </w:rPr>
              <w:t>체</w:t>
            </w:r>
            <w:r>
              <w:br/>
            </w:r>
            <w:r>
              <w:rPr>
                <w:rFonts w:hint="eastAsia"/>
              </w:rPr>
              <w:t>가</w:t>
            </w:r>
            <w:r>
              <w:br/>
            </w:r>
            <w:r>
              <w:rPr>
                <w:rFonts w:hint="eastAsia"/>
              </w:rPr>
              <w:t>능</w:t>
            </w:r>
          </w:p>
        </w:tc>
      </w:tr>
      <w:tr w:rsidR="00C61994" w14:paraId="22C395F8" w14:textId="6286185E" w:rsidTr="0012639D">
        <w:trPr>
          <w:trHeight w:val="354"/>
        </w:trPr>
        <w:tc>
          <w:tcPr>
            <w:tcW w:w="27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E1BB162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770B2ED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Merge/>
            <w:tcBorders>
              <w:bottom w:val="double" w:sz="4" w:space="0" w:color="auto"/>
            </w:tcBorders>
            <w:vAlign w:val="center"/>
          </w:tcPr>
          <w:p w14:paraId="298CFC06" w14:textId="77777777" w:rsidR="00C61994" w:rsidRDefault="00C61994" w:rsidP="0052195D">
            <w:pPr>
              <w:jc w:val="center"/>
            </w:pPr>
          </w:p>
        </w:tc>
        <w:tc>
          <w:tcPr>
            <w:tcW w:w="3657" w:type="pct"/>
            <w:vMerge/>
            <w:tcBorders>
              <w:bottom w:val="double" w:sz="4" w:space="0" w:color="auto"/>
            </w:tcBorders>
            <w:vAlign w:val="center"/>
          </w:tcPr>
          <w:p w14:paraId="20AD486D" w14:textId="77777777" w:rsidR="00C61994" w:rsidRDefault="00C61994" w:rsidP="0052195D">
            <w:pPr>
              <w:jc w:val="center"/>
            </w:pPr>
          </w:p>
        </w:tc>
        <w:tc>
          <w:tcPr>
            <w:tcW w:w="253" w:type="pct"/>
            <w:vMerge/>
            <w:tcBorders>
              <w:bottom w:val="double" w:sz="4" w:space="0" w:color="auto"/>
            </w:tcBorders>
          </w:tcPr>
          <w:p w14:paraId="71C86FC7" w14:textId="77777777" w:rsidR="00C61994" w:rsidRDefault="00C61994" w:rsidP="0052195D">
            <w:pPr>
              <w:jc w:val="center"/>
            </w:pPr>
          </w:p>
        </w:tc>
        <w:tc>
          <w:tcPr>
            <w:tcW w:w="253" w:type="pct"/>
            <w:vMerge/>
            <w:tcBorders>
              <w:bottom w:val="double" w:sz="4" w:space="0" w:color="auto"/>
            </w:tcBorders>
          </w:tcPr>
          <w:p w14:paraId="6D8CBE32" w14:textId="06BBE838" w:rsidR="00C61994" w:rsidRDefault="00C61994" w:rsidP="0052195D">
            <w:pPr>
              <w:jc w:val="center"/>
            </w:pPr>
          </w:p>
        </w:tc>
      </w:tr>
      <w:tr w:rsidR="00C61994" w14:paraId="1F378798" w14:textId="363CE92B" w:rsidTr="0012639D">
        <w:trPr>
          <w:trHeight w:val="354"/>
        </w:trPr>
        <w:tc>
          <w:tcPr>
            <w:tcW w:w="277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0011" w14:textId="3379DD20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1</w:t>
            </w:r>
          </w:p>
        </w:tc>
        <w:tc>
          <w:tcPr>
            <w:tcW w:w="278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7620" w14:textId="48D1C6B0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1</w:t>
            </w:r>
          </w:p>
        </w:tc>
        <w:tc>
          <w:tcPr>
            <w:tcW w:w="28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7D53" w14:textId="7919F9E9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48F6" w14:textId="77777777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4차산업과 화학산업의 융합: 스마트 화학공정</w:t>
            </w:r>
            <w:r w:rsidRPr="008F1B2A">
              <w:rPr>
                <w:rFonts w:hint="eastAsia"/>
                <w:sz w:val="18"/>
              </w:rPr>
              <w:t xml:space="preserve"> </w:t>
            </w:r>
          </w:p>
          <w:p w14:paraId="3F2C8882" w14:textId="78119306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(Source:</w:t>
            </w:r>
            <w:r w:rsidRPr="008F1B2A">
              <w:rPr>
                <w:sz w:val="18"/>
              </w:rPr>
              <w:t xml:space="preserve"> https://blogs.nvidia.co.kr/2019/03/19/jetson-and-aws-greengrass/</w:t>
            </w:r>
            <w:r w:rsidRPr="008F1B2A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ED8A" w14:textId="2CD43ABD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9A9F" w14:textId="64DE24C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ED4B6D5" w14:textId="33E3E77D" w:rsidTr="0012639D">
        <w:trPr>
          <w:trHeight w:val="354"/>
        </w:trPr>
        <w:tc>
          <w:tcPr>
            <w:tcW w:w="2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9FD9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0233" w14:textId="7C3ABECD" w:rsidR="00C61994" w:rsidRDefault="00C61994" w:rsidP="0052195D">
            <w:pPr>
              <w:jc w:val="center"/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4B78" w14:textId="04846F9F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B99D" w14:textId="77777777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스마트</w:t>
            </w:r>
            <w:r w:rsidRPr="008F1B2A">
              <w:rPr>
                <w:sz w:val="18"/>
              </w:rPr>
              <w:t xml:space="preserve"> </w:t>
            </w:r>
            <w:proofErr w:type="spellStart"/>
            <w:r w:rsidRPr="008F1B2A">
              <w:rPr>
                <w:sz w:val="18"/>
              </w:rPr>
              <w:t>팩토리의</w:t>
            </w:r>
            <w:proofErr w:type="spellEnd"/>
            <w:r w:rsidRPr="008F1B2A">
              <w:rPr>
                <w:sz w:val="18"/>
              </w:rPr>
              <w:t xml:space="preserve"> 요소 기술 </w:t>
            </w:r>
          </w:p>
          <w:p w14:paraId="411F3EFE" w14:textId="06CEE8C6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A2C8" w14:textId="3936928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D52A" w14:textId="7DA03ED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68E117C" w14:textId="7B1B0C18" w:rsidTr="0012639D">
        <w:trPr>
          <w:trHeight w:val="341"/>
        </w:trPr>
        <w:tc>
          <w:tcPr>
            <w:tcW w:w="277" w:type="pct"/>
            <w:gridSpan w:val="2"/>
            <w:tcBorders>
              <w:top w:val="single" w:sz="4" w:space="0" w:color="auto"/>
            </w:tcBorders>
            <w:vAlign w:val="center"/>
          </w:tcPr>
          <w:p w14:paraId="3176D030" w14:textId="5A1C334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tcBorders>
              <w:top w:val="single" w:sz="4" w:space="0" w:color="auto"/>
            </w:tcBorders>
            <w:vAlign w:val="center"/>
          </w:tcPr>
          <w:p w14:paraId="361D8DDE" w14:textId="5DA6912C" w:rsidR="00C61994" w:rsidRDefault="00C61994" w:rsidP="0052195D">
            <w:pPr>
              <w:jc w:val="center"/>
            </w:pPr>
          </w:p>
        </w:tc>
        <w:tc>
          <w:tcPr>
            <w:tcW w:w="281" w:type="pct"/>
            <w:tcBorders>
              <w:top w:val="single" w:sz="4" w:space="0" w:color="auto"/>
            </w:tcBorders>
            <w:vAlign w:val="center"/>
          </w:tcPr>
          <w:p w14:paraId="26D83B9E" w14:textId="67BAE194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tcBorders>
              <w:top w:val="single" w:sz="4" w:space="0" w:color="auto"/>
            </w:tcBorders>
            <w:vAlign w:val="center"/>
          </w:tcPr>
          <w:p w14:paraId="3297294A" w14:textId="77777777" w:rsidR="00C61994" w:rsidRDefault="00C61994" w:rsidP="0052195D">
            <w:pPr>
              <w:jc w:val="center"/>
              <w:rPr>
                <w:sz w:val="18"/>
              </w:rPr>
            </w:pPr>
            <w:r w:rsidRPr="004D02A0">
              <w:rPr>
                <w:rFonts w:hint="eastAsia"/>
                <w:sz w:val="18"/>
              </w:rPr>
              <w:t>스마트</w:t>
            </w:r>
            <w:r w:rsidRPr="004D02A0">
              <w:rPr>
                <w:sz w:val="18"/>
              </w:rPr>
              <w:t xml:space="preserve"> 팩토리 설계를 위한 기술 단계</w:t>
            </w:r>
          </w:p>
          <w:p w14:paraId="5073D831" w14:textId="6C17C576" w:rsidR="00C61994" w:rsidRPr="004D02A0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01CA8FCF" w14:textId="0798FE8E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07BD25D0" w14:textId="136A45B6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4FF2F49" w14:textId="7C1085C5" w:rsidTr="0012639D">
        <w:trPr>
          <w:trHeight w:val="354"/>
        </w:trPr>
        <w:tc>
          <w:tcPr>
            <w:tcW w:w="277" w:type="pct"/>
            <w:gridSpan w:val="2"/>
            <w:tcBorders>
              <w:top w:val="single" w:sz="4" w:space="0" w:color="auto"/>
            </w:tcBorders>
            <w:vAlign w:val="center"/>
          </w:tcPr>
          <w:p w14:paraId="33418688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tcBorders>
              <w:top w:val="single" w:sz="4" w:space="0" w:color="auto"/>
            </w:tcBorders>
            <w:vAlign w:val="center"/>
          </w:tcPr>
          <w:p w14:paraId="73D2E9FE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tcBorders>
              <w:top w:val="single" w:sz="4" w:space="0" w:color="auto"/>
            </w:tcBorders>
            <w:vAlign w:val="center"/>
          </w:tcPr>
          <w:p w14:paraId="7D67A643" w14:textId="076CDB29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tcBorders>
              <w:top w:val="single" w:sz="4" w:space="0" w:color="auto"/>
            </w:tcBorders>
            <w:vAlign w:val="center"/>
          </w:tcPr>
          <w:p w14:paraId="60C7A5A7" w14:textId="658817E0" w:rsidR="00C61994" w:rsidRDefault="00C61994" w:rsidP="0052195D">
            <w:pPr>
              <w:jc w:val="center"/>
              <w:rPr>
                <w:sz w:val="18"/>
              </w:rPr>
            </w:pPr>
            <w:r w:rsidRPr="00F6576B">
              <w:rPr>
                <w:rFonts w:hint="eastAsia"/>
                <w:sz w:val="18"/>
              </w:rPr>
              <w:t>미래</w:t>
            </w:r>
            <w:r w:rsidRPr="00F6576B">
              <w:rPr>
                <w:sz w:val="18"/>
              </w:rPr>
              <w:t xml:space="preserve"> 스마트 </w:t>
            </w:r>
            <w:proofErr w:type="spellStart"/>
            <w:r w:rsidRPr="00F6576B">
              <w:rPr>
                <w:sz w:val="18"/>
              </w:rPr>
              <w:t>팩토리의</w:t>
            </w:r>
            <w:proofErr w:type="spellEnd"/>
            <w:r w:rsidRPr="00F6576B">
              <w:rPr>
                <w:sz w:val="18"/>
              </w:rPr>
              <w:t xml:space="preserve"> 주역: CPS</w:t>
            </w:r>
          </w:p>
          <w:p w14:paraId="0C625540" w14:textId="6E4B5AC0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</w:t>
            </w:r>
            <w:r w:rsidRPr="00F6576B">
              <w:rPr>
                <w:sz w:val="18"/>
              </w:rPr>
              <w:t>https://ieeexplore.ieee.org/document/8701932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198BD954" w14:textId="6F010C77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5263C4DA" w14:textId="164817A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04AD135D" w14:textId="4622DE2B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2200B921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0CADA51" w14:textId="74B6AB7E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51261929" w14:textId="7620790D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FC46E02" w14:textId="7876EC98" w:rsidR="00C61994" w:rsidRDefault="00C61994" w:rsidP="0052195D">
            <w:pPr>
              <w:jc w:val="center"/>
              <w:rPr>
                <w:sz w:val="18"/>
              </w:rPr>
            </w:pPr>
            <w:r w:rsidRPr="00871C5C">
              <w:rPr>
                <w:rFonts w:hint="eastAsia"/>
                <w:sz w:val="18"/>
              </w:rPr>
              <w:t>미래</w:t>
            </w:r>
            <w:r w:rsidRPr="00871C5C">
              <w:rPr>
                <w:sz w:val="18"/>
              </w:rPr>
              <w:t xml:space="preserve"> 화학산업 트랜드</w:t>
            </w:r>
          </w:p>
          <w:p w14:paraId="3DA01B87" w14:textId="70FDF939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71C5C">
              <w:rPr>
                <w:sz w:val="18"/>
              </w:rPr>
              <w:t>https://medium.com/@pinpoolsgmbh/the-upcoming-trends-that-will-define-the-chemical-industrys-future-55b44e3267da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6D28DAAE" w14:textId="66C06D8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526F4825" w14:textId="7F37E581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BC4AE53" w14:textId="3FE24089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7ECC8D8E" w14:textId="63767D6B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085F7853" w14:textId="1EDDE5B4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5197C5D1" w14:textId="56D0DAA9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34E4A18B" w14:textId="4FD3439A" w:rsidR="00C61994" w:rsidRDefault="00C61994" w:rsidP="0052195D">
            <w:pPr>
              <w:jc w:val="center"/>
              <w:rPr>
                <w:sz w:val="18"/>
              </w:rPr>
            </w:pPr>
            <w:r w:rsidRPr="00824E3B">
              <w:rPr>
                <w:rFonts w:hint="eastAsia"/>
                <w:sz w:val="18"/>
              </w:rPr>
              <w:t>높은</w:t>
            </w:r>
            <w:r w:rsidRPr="00824E3B">
              <w:rPr>
                <w:sz w:val="18"/>
              </w:rPr>
              <w:t xml:space="preserve"> 시장 대응성을 위한 공정 모듈화</w:t>
            </w:r>
          </w:p>
          <w:p w14:paraId="468CCF92" w14:textId="1B6E0C2B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24E3B">
              <w:rPr>
                <w:sz w:val="18"/>
              </w:rPr>
              <w:t>https://www.chemengonline.com/artificial-intelligence-new-reality-chemical-engineers/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5A4ED9B" w14:textId="1E6C8EE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46938616" w14:textId="45B33CA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E5AA7CA" w14:textId="593BD59F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3607068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5C51FD9" w14:textId="41C1F7A4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4663880C" w14:textId="256177D0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B2EC1B2" w14:textId="77777777" w:rsidR="00C61994" w:rsidRDefault="00C61994" w:rsidP="0052195D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화공소재 설계 절차</w:t>
            </w:r>
          </w:p>
          <w:p w14:paraId="73670162" w14:textId="171659DE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https://www.sciencedirect.com/science/article/pii/S0927025621000859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4CE114D" w14:textId="082B0C32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21CEF520" w14:textId="767F83B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15EE72F6" w14:textId="14E387A2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76E3F946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22DEED3D" w14:textId="3BF48C1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5D400BE9" w14:textId="273E280D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8F766B4" w14:textId="77777777" w:rsidR="00C61994" w:rsidRDefault="00C61994" w:rsidP="0052195D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사고 대응 전략</w:t>
            </w:r>
          </w:p>
          <w:p w14:paraId="7D15BFCF" w14:textId="6BB298CC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https://dorsa.fyi/cs521/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4F35CB3" w14:textId="14EE2F53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2B9C6BFF" w14:textId="109A3D3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D89B7EF" w14:textId="0DD4C620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77BCFBBD" w14:textId="05F5320A" w:rsidR="00C61994" w:rsidRPr="00EF5E91" w:rsidRDefault="00C61994" w:rsidP="005219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78" w:type="pct"/>
            <w:gridSpan w:val="2"/>
            <w:vAlign w:val="center"/>
          </w:tcPr>
          <w:p w14:paraId="28128097" w14:textId="11134B59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2</w:t>
            </w:r>
          </w:p>
        </w:tc>
        <w:tc>
          <w:tcPr>
            <w:tcW w:w="281" w:type="pct"/>
            <w:vAlign w:val="center"/>
          </w:tcPr>
          <w:p w14:paraId="68DBEF4E" w14:textId="16934B20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344E6A67" w14:textId="406752FB" w:rsidR="00C61994" w:rsidRDefault="00C61994" w:rsidP="0052195D">
            <w:pPr>
              <w:jc w:val="center"/>
              <w:rPr>
                <w:sz w:val="18"/>
              </w:rPr>
            </w:pPr>
            <w:r w:rsidRPr="004D42C7">
              <w:rPr>
                <w:sz w:val="18"/>
              </w:rPr>
              <w:t>Rstudio.com의 프론트 페이지</w:t>
            </w:r>
          </w:p>
          <w:p w14:paraId="587863FE" w14:textId="59C34B3A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ABD953F" w14:textId="082B84C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1D6AFD8C" w14:textId="0891B4AB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AE01F4A" w14:textId="69141188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C0479B9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02BEA8F2" w14:textId="42B596D6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6763ED68" w14:textId="2BB5BA48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C200848" w14:textId="3A21A2B3" w:rsidR="00C61994" w:rsidRDefault="00C61994" w:rsidP="0052195D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 xml:space="preserve"> 어플리케이션 다운로드 페이지</w:t>
            </w:r>
          </w:p>
          <w:p w14:paraId="7F979009" w14:textId="2DBE6471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03F5BAC7" w14:textId="58CCA696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53321F07" w14:textId="3E1FB79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462A688" w14:textId="65E582CC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131D2929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60C0C41D" w14:textId="4B685653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5E306B8B" w14:textId="75B823B6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6BE04D1B" w14:textId="68EEBD78" w:rsidR="00C61994" w:rsidRDefault="00C61994" w:rsidP="0052195D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>의 실행 화면</w:t>
            </w:r>
          </w:p>
          <w:p w14:paraId="029A99A1" w14:textId="70A10240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681A7E5" w14:textId="61D3C3D2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75BCCCEC" w14:textId="3E884F13" w:rsidR="00C61994" w:rsidRDefault="00C61994" w:rsidP="0052195D">
            <w:pPr>
              <w:jc w:val="center"/>
            </w:pPr>
          </w:p>
        </w:tc>
      </w:tr>
      <w:tr w:rsidR="00C61994" w14:paraId="75BB4FE7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61399498" w14:textId="49830F80" w:rsidR="00C61994" w:rsidRPr="00E07251" w:rsidRDefault="00C61994" w:rsidP="0052195D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78" w:type="pct"/>
            <w:gridSpan w:val="2"/>
            <w:vAlign w:val="center"/>
          </w:tcPr>
          <w:p w14:paraId="79067577" w14:textId="6D89AC7A" w:rsidR="00C61994" w:rsidRPr="00E07251" w:rsidRDefault="00C61994" w:rsidP="005219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1" w:type="pct"/>
            <w:vAlign w:val="center"/>
          </w:tcPr>
          <w:p w14:paraId="07D545CD" w14:textId="343EE8DD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F8F709E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시작 화면</w:t>
            </w:r>
          </w:p>
          <w:p w14:paraId="1BE38EC9" w14:textId="0CE00CAE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752EAAAB" w14:textId="3455C8D9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1070255" w14:textId="0E4E53E9" w:rsidR="00C61994" w:rsidRDefault="00C61994" w:rsidP="0052195D">
            <w:pPr>
              <w:jc w:val="center"/>
            </w:pPr>
          </w:p>
        </w:tc>
      </w:tr>
      <w:tr w:rsidR="00C61994" w14:paraId="5D87250E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52888690" w14:textId="3C03ADBB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5A9F12EF" w14:textId="34BC6F39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23A645C0" w14:textId="6C7847EA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6B16D780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최근 사용 파일</w:t>
            </w:r>
          </w:p>
          <w:p w14:paraId="3CCE91F2" w14:textId="66563E3C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7AF08AF8" w14:textId="5813E320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67ACE048" w14:textId="6DF5DA79" w:rsidR="00C61994" w:rsidRDefault="00C61994" w:rsidP="0052195D">
            <w:pPr>
              <w:jc w:val="center"/>
            </w:pPr>
          </w:p>
        </w:tc>
      </w:tr>
      <w:tr w:rsidR="00C61994" w14:paraId="5F80CC7A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5766A7A1" w14:textId="72ADD61E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839AC86" w14:textId="742CB878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779C4CC5" w14:textId="5D6BCFD8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287CB12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새 노트 생성</w:t>
            </w:r>
          </w:p>
          <w:p w14:paraId="423A1555" w14:textId="5E865C9C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02DB5F75" w14:textId="42848F8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217DEC9D" w14:textId="0BCB4314" w:rsidR="00C61994" w:rsidRDefault="00C61994" w:rsidP="0052195D">
            <w:pPr>
              <w:jc w:val="center"/>
            </w:pPr>
          </w:p>
        </w:tc>
      </w:tr>
      <w:tr w:rsidR="00C61994" w14:paraId="0BD75CDF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276C1457" w14:textId="116E067A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785515C2" w14:textId="11FC26ED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7330B09B" w14:textId="0C118AC8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7900959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</w:t>
            </w:r>
            <w:r w:rsidRPr="006214EB">
              <w:rPr>
                <w:rFonts w:hint="eastAsia"/>
              </w:rPr>
              <w:t>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새 노트</w:t>
            </w:r>
          </w:p>
          <w:p w14:paraId="2DF41156" w14:textId="0BC34BBD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08BD58ED" w14:textId="3A30E732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41316CF" w14:textId="0FD91822" w:rsidR="00C61994" w:rsidRDefault="00C61994" w:rsidP="0052195D">
            <w:pPr>
              <w:jc w:val="center"/>
            </w:pPr>
          </w:p>
        </w:tc>
      </w:tr>
      <w:tr w:rsidR="00C61994" w14:paraId="05E4829C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102F926A" w14:textId="724E6AFA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0C10B2A0" w14:textId="44FB2886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77A1600C" w14:textId="1805D10F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B5099A5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마운트</w:t>
            </w:r>
          </w:p>
          <w:p w14:paraId="04EE9A0A" w14:textId="2E230B30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74A93298" w14:textId="1BE13E7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5E16BF8D" w14:textId="167F76DE" w:rsidR="00C61994" w:rsidRDefault="00C61994" w:rsidP="0052195D">
            <w:pPr>
              <w:jc w:val="center"/>
            </w:pPr>
          </w:p>
        </w:tc>
      </w:tr>
      <w:tr w:rsidR="00C61994" w14:paraId="3E1EFE34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70283156" w14:textId="32CF1923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50F99CF6" w14:textId="456AF1E8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130778CA" w14:textId="3231DAFB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47FB40A3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연결</w:t>
            </w:r>
          </w:p>
          <w:p w14:paraId="20B194AF" w14:textId="0CEB79B8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1668B992" w14:textId="0C2C7814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2D1B2266" w14:textId="32FFE410" w:rsidR="00C61994" w:rsidRDefault="00C61994" w:rsidP="0052195D">
            <w:pPr>
              <w:jc w:val="center"/>
            </w:pPr>
          </w:p>
        </w:tc>
      </w:tr>
      <w:tr w:rsidR="00C61994" w14:paraId="176FFFA3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6220897A" w14:textId="12710575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54700A3" w14:textId="4E0434F9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5FF03598" w14:textId="3DAAA14E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C9569E4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마운트 명령어</w:t>
            </w:r>
          </w:p>
          <w:p w14:paraId="1D44F3E5" w14:textId="2B0C167D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lastRenderedPageBreak/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07F54473" w14:textId="3150AB2C" w:rsidR="00C61994" w:rsidRDefault="00C61994" w:rsidP="0052195D">
            <w:pPr>
              <w:jc w:val="center"/>
            </w:pPr>
            <w:r>
              <w:rPr>
                <w:rFonts w:hint="eastAsia"/>
              </w:rPr>
              <w:lastRenderedPageBreak/>
              <w:t>X</w:t>
            </w:r>
          </w:p>
        </w:tc>
        <w:tc>
          <w:tcPr>
            <w:tcW w:w="253" w:type="pct"/>
            <w:vAlign w:val="center"/>
          </w:tcPr>
          <w:p w14:paraId="7242AA34" w14:textId="1DDD033F" w:rsidR="00C61994" w:rsidRDefault="00C61994" w:rsidP="0052195D">
            <w:pPr>
              <w:jc w:val="center"/>
            </w:pPr>
          </w:p>
        </w:tc>
      </w:tr>
      <w:tr w:rsidR="00C61994" w14:paraId="5D0D1782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1615AC79" w14:textId="1A661373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58866A3C" w14:textId="14EB1A8B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37A65631" w14:textId="55FB0A2C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BDF255C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 xml:space="preserve">연결 </w:t>
            </w:r>
            <w:r w:rsidRPr="006214EB">
              <w:t xml:space="preserve">authorization code </w:t>
            </w:r>
            <w:r w:rsidRPr="006214EB">
              <w:rPr>
                <w:rFonts w:hint="eastAsia"/>
              </w:rPr>
              <w:t>입력</w:t>
            </w:r>
          </w:p>
          <w:p w14:paraId="034559D7" w14:textId="5AA9019A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7431320D" w14:textId="2F3494C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4C4BDB72" w14:textId="42D23BAA" w:rsidR="00C61994" w:rsidRDefault="00C61994" w:rsidP="0052195D">
            <w:pPr>
              <w:jc w:val="center"/>
            </w:pPr>
          </w:p>
        </w:tc>
      </w:tr>
      <w:tr w:rsidR="00C61994" w14:paraId="6F1670A5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36B1AE6B" w14:textId="2CBE4934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597CFD5C" w14:textId="5904EB28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2B109EFF" w14:textId="1AC215D9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64EE654B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홈페이지</w:t>
            </w:r>
          </w:p>
          <w:p w14:paraId="37B057AE" w14:textId="28B0DD11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00B8B192" w14:textId="294588A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69CAA89" w14:textId="1647AFF1" w:rsidR="00C61994" w:rsidRDefault="00C61994" w:rsidP="0052195D">
            <w:pPr>
              <w:jc w:val="center"/>
            </w:pPr>
          </w:p>
        </w:tc>
      </w:tr>
      <w:tr w:rsidR="00C61994" w14:paraId="2E92BEFB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75F58E3B" w14:textId="16669B72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685E573B" w14:textId="1B0B2A68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06455E8F" w14:textId="22CCF3D6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4B16BC88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다운로드</w:t>
            </w:r>
            <w:r w:rsidRPr="006214EB">
              <w:rPr>
                <w:rFonts w:hint="eastAsia"/>
              </w:rPr>
              <w:t xml:space="preserve"> 페이지</w:t>
            </w:r>
          </w:p>
          <w:p w14:paraId="2E494B8C" w14:textId="424B9794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155ADF7B" w14:textId="590C202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498A3C3A" w14:textId="57357974" w:rsidR="00C61994" w:rsidRDefault="00C61994" w:rsidP="0052195D">
            <w:pPr>
              <w:jc w:val="center"/>
            </w:pPr>
          </w:p>
        </w:tc>
      </w:tr>
      <w:tr w:rsidR="00C61994" w14:paraId="02225EF8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72780F0D" w14:textId="5CCEF613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02E65718" w14:textId="796618B6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59A7E073" w14:textId="2BB30F97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346DE614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라이선스 입력</w:t>
            </w:r>
          </w:p>
          <w:p w14:paraId="185A867B" w14:textId="77205C03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50C0A3B0" w14:textId="14C27F5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271100B" w14:textId="39814D3A" w:rsidR="00C61994" w:rsidRDefault="00C61994" w:rsidP="0052195D">
            <w:pPr>
              <w:jc w:val="center"/>
            </w:pPr>
          </w:p>
        </w:tc>
      </w:tr>
      <w:tr w:rsidR="00C61994" w14:paraId="63F83642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1F1DECF3" w14:textId="7D0C252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5A17DB40" w14:textId="0AC32FC4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60431032" w14:textId="0F69EC33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3244E4F6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실행 화면</w:t>
            </w:r>
          </w:p>
          <w:p w14:paraId="07D1483A" w14:textId="18108D4F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061E637D" w14:textId="54531BC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1A145417" w14:textId="307C8E1A" w:rsidR="00C61994" w:rsidRDefault="00C61994" w:rsidP="0052195D">
            <w:pPr>
              <w:jc w:val="center"/>
            </w:pPr>
          </w:p>
        </w:tc>
      </w:tr>
      <w:tr w:rsidR="00C61994" w14:paraId="47AEB99E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3AE0219B" w14:textId="7B14B354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437603E3" w14:textId="55FA36C9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217FE75F" w14:textId="6D9719EC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B59B4BE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도움말</w:t>
            </w:r>
          </w:p>
          <w:p w14:paraId="42DBDB10" w14:textId="3B77DD9A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392E4F28" w14:textId="6F390BA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7DD29E6D" w14:textId="356441BB" w:rsidR="00C61994" w:rsidRDefault="00C61994" w:rsidP="0052195D">
            <w:pPr>
              <w:jc w:val="center"/>
            </w:pPr>
          </w:p>
        </w:tc>
      </w:tr>
      <w:tr w:rsidR="00C61994" w14:paraId="3C5F7864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4E5A5127" w14:textId="37089A36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79E8370E" w14:textId="64309673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5C9517E2" w14:textId="58CA51D1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4E5CCF4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홈페이지</w:t>
            </w:r>
          </w:p>
          <w:p w14:paraId="5EC2266C" w14:textId="0EF488E1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41AD2476" w14:textId="28FD76F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7A58BA82" w14:textId="623A64F2" w:rsidR="00C61994" w:rsidRDefault="00C61994" w:rsidP="0052195D">
            <w:pPr>
              <w:jc w:val="center"/>
            </w:pPr>
          </w:p>
        </w:tc>
      </w:tr>
      <w:tr w:rsidR="00C61994" w14:paraId="519A74BD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61680A57" w14:textId="01A28050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6F618FEF" w14:textId="6010DAB0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0CDBA5FC" w14:textId="64B1AC18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3771F34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다운로드 페이지</w:t>
            </w:r>
          </w:p>
          <w:p w14:paraId="617B6639" w14:textId="5BF4C81C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3FD1C7F5" w14:textId="2556E8C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208F5678" w14:textId="753F72B9" w:rsidR="00C61994" w:rsidRDefault="00C61994" w:rsidP="0052195D">
            <w:pPr>
              <w:jc w:val="center"/>
            </w:pPr>
          </w:p>
        </w:tc>
      </w:tr>
      <w:tr w:rsidR="00C61994" w14:paraId="1F888D7A" w14:textId="77777777" w:rsidTr="0012639D">
        <w:trPr>
          <w:trHeight w:val="341"/>
        </w:trPr>
        <w:tc>
          <w:tcPr>
            <w:tcW w:w="277" w:type="pct"/>
            <w:gridSpan w:val="2"/>
            <w:vAlign w:val="center"/>
          </w:tcPr>
          <w:p w14:paraId="533440DA" w14:textId="5BC36D29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6A8C0D7" w14:textId="52211F8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62FAC32F" w14:textId="0F240783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26F7D854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실행 화면</w:t>
            </w:r>
          </w:p>
          <w:p w14:paraId="491EBC10" w14:textId="0D32D746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53" w:type="pct"/>
            <w:vAlign w:val="center"/>
          </w:tcPr>
          <w:p w14:paraId="4D14B4CB" w14:textId="47A8B90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13709819" w14:textId="1E21291B" w:rsidR="00C61994" w:rsidRDefault="00C61994" w:rsidP="0052195D">
            <w:pPr>
              <w:jc w:val="center"/>
            </w:pPr>
          </w:p>
        </w:tc>
      </w:tr>
      <w:tr w:rsidR="00C61994" w14:paraId="4C48D7D4" w14:textId="5F2548FF" w:rsidTr="0012639D">
        <w:trPr>
          <w:trHeight w:val="354"/>
        </w:trPr>
        <w:tc>
          <w:tcPr>
            <w:tcW w:w="277" w:type="pct"/>
            <w:gridSpan w:val="2"/>
            <w:tcBorders>
              <w:bottom w:val="single" w:sz="4" w:space="0" w:color="auto"/>
            </w:tcBorders>
            <w:vAlign w:val="center"/>
          </w:tcPr>
          <w:p w14:paraId="179B8594" w14:textId="794089D4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2</w:t>
            </w:r>
          </w:p>
        </w:tc>
        <w:tc>
          <w:tcPr>
            <w:tcW w:w="278" w:type="pct"/>
            <w:gridSpan w:val="2"/>
            <w:tcBorders>
              <w:bottom w:val="single" w:sz="4" w:space="0" w:color="auto"/>
            </w:tcBorders>
            <w:vAlign w:val="center"/>
          </w:tcPr>
          <w:p w14:paraId="44602DE5" w14:textId="75937EDF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vAlign w:val="center"/>
          </w:tcPr>
          <w:p w14:paraId="38CD8DB2" w14:textId="7440EA8D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tcBorders>
              <w:bottom w:val="single" w:sz="4" w:space="0" w:color="auto"/>
            </w:tcBorders>
            <w:vAlign w:val="center"/>
          </w:tcPr>
          <w:p w14:paraId="56D21426" w14:textId="6E6202EC" w:rsidR="00C61994" w:rsidRDefault="00C61994" w:rsidP="0052195D">
            <w:pPr>
              <w:jc w:val="center"/>
              <w:rPr>
                <w:sz w:val="18"/>
              </w:rPr>
            </w:pPr>
            <w:r w:rsidRPr="00D92358">
              <w:rPr>
                <w:sz w:val="18"/>
              </w:rPr>
              <w:t>DIKW 피라미드</w:t>
            </w:r>
          </w:p>
          <w:p w14:paraId="40C1C7E5" w14:textId="5B794828" w:rsidR="00C61994" w:rsidRPr="004D02A0" w:rsidRDefault="00C61994" w:rsidP="0052195D">
            <w:pPr>
              <w:jc w:val="center"/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028916C9" w14:textId="569A3B7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2D8FD726" w14:textId="7932BB0F" w:rsidR="00C61994" w:rsidRDefault="00C61994" w:rsidP="0052195D">
            <w:pPr>
              <w:jc w:val="center"/>
            </w:pPr>
          </w:p>
        </w:tc>
      </w:tr>
      <w:tr w:rsidR="00C61994" w14:paraId="66F13A95" w14:textId="043169B8" w:rsidTr="0012639D">
        <w:trPr>
          <w:trHeight w:val="341"/>
        </w:trPr>
        <w:tc>
          <w:tcPr>
            <w:tcW w:w="277" w:type="pct"/>
            <w:gridSpan w:val="2"/>
            <w:tcBorders>
              <w:bottom w:val="single" w:sz="4" w:space="0" w:color="auto"/>
            </w:tcBorders>
            <w:vAlign w:val="center"/>
          </w:tcPr>
          <w:p w14:paraId="218CC758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tcBorders>
              <w:bottom w:val="single" w:sz="4" w:space="0" w:color="auto"/>
            </w:tcBorders>
            <w:vAlign w:val="center"/>
          </w:tcPr>
          <w:p w14:paraId="30C840F4" w14:textId="1D2D677F" w:rsidR="00C61994" w:rsidRDefault="00C61994" w:rsidP="0052195D">
            <w:pPr>
              <w:jc w:val="center"/>
            </w:pPr>
          </w:p>
        </w:tc>
        <w:tc>
          <w:tcPr>
            <w:tcW w:w="281" w:type="pct"/>
            <w:tcBorders>
              <w:bottom w:val="single" w:sz="4" w:space="0" w:color="auto"/>
            </w:tcBorders>
            <w:vAlign w:val="center"/>
          </w:tcPr>
          <w:p w14:paraId="0D709D25" w14:textId="79732BBD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tcBorders>
              <w:bottom w:val="single" w:sz="4" w:space="0" w:color="auto"/>
            </w:tcBorders>
            <w:vAlign w:val="center"/>
          </w:tcPr>
          <w:p w14:paraId="34495960" w14:textId="1F78F2E3" w:rsidR="00C61994" w:rsidRPr="004D02A0" w:rsidRDefault="00C61994" w:rsidP="0052195D">
            <w:pPr>
              <w:jc w:val="center"/>
            </w:pPr>
            <w:r w:rsidRPr="00D92358">
              <w:rPr>
                <w:rFonts w:hint="eastAsia"/>
                <w:sz w:val="18"/>
              </w:rPr>
              <w:t>빅데이터의</w:t>
            </w:r>
            <w:r w:rsidRPr="00D92358">
              <w:rPr>
                <w:sz w:val="18"/>
              </w:rPr>
              <w:t xml:space="preserve"> 4V</w:t>
            </w:r>
            <w:r w:rsidRPr="00D9235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https://www.ibm.com/blogs/journey-to-ai/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7227A4E5" w14:textId="69D2B0C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0E15A8D2" w14:textId="52D51A9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0FB358BE" w14:textId="77777777" w:rsidTr="0012639D">
        <w:trPr>
          <w:trHeight w:val="341"/>
        </w:trPr>
        <w:tc>
          <w:tcPr>
            <w:tcW w:w="277" w:type="pct"/>
            <w:gridSpan w:val="2"/>
            <w:tcBorders>
              <w:bottom w:val="single" w:sz="4" w:space="0" w:color="auto"/>
            </w:tcBorders>
            <w:vAlign w:val="center"/>
          </w:tcPr>
          <w:p w14:paraId="64DC1B46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tcBorders>
              <w:bottom w:val="single" w:sz="4" w:space="0" w:color="auto"/>
            </w:tcBorders>
            <w:vAlign w:val="center"/>
          </w:tcPr>
          <w:p w14:paraId="6B0F26DE" w14:textId="71E83DB0" w:rsidR="00C61994" w:rsidRDefault="00C61994" w:rsidP="0052195D">
            <w:pPr>
              <w:jc w:val="center"/>
            </w:pPr>
          </w:p>
        </w:tc>
        <w:tc>
          <w:tcPr>
            <w:tcW w:w="281" w:type="pct"/>
            <w:tcBorders>
              <w:bottom w:val="single" w:sz="4" w:space="0" w:color="auto"/>
            </w:tcBorders>
            <w:vAlign w:val="center"/>
          </w:tcPr>
          <w:p w14:paraId="3F52F5B4" w14:textId="5261F010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tcBorders>
              <w:bottom w:val="single" w:sz="4" w:space="0" w:color="auto"/>
            </w:tcBorders>
            <w:vAlign w:val="center"/>
          </w:tcPr>
          <w:p w14:paraId="6CA8D953" w14:textId="013D0BA2" w:rsidR="00C61994" w:rsidRPr="004D02A0" w:rsidRDefault="00C61994" w:rsidP="0052195D">
            <w:pPr>
              <w:jc w:val="center"/>
            </w:pPr>
            <w:r w:rsidRPr="00441766">
              <w:rPr>
                <w:rFonts w:hint="eastAsia"/>
                <w:sz w:val="18"/>
              </w:rPr>
              <w:t>데이터의</w:t>
            </w:r>
            <w:r w:rsidRPr="00441766">
              <w:rPr>
                <w:sz w:val="18"/>
              </w:rPr>
              <w:t xml:space="preserve"> 형태: 정형, </w:t>
            </w:r>
            <w:proofErr w:type="spellStart"/>
            <w:r w:rsidRPr="00441766">
              <w:rPr>
                <w:sz w:val="18"/>
              </w:rPr>
              <w:t>비정성</w:t>
            </w:r>
            <w:proofErr w:type="spellEnd"/>
            <w:r w:rsidRPr="00441766">
              <w:rPr>
                <w:sz w:val="18"/>
              </w:rPr>
              <w:t xml:space="preserve">, </w:t>
            </w:r>
            <w:proofErr w:type="spellStart"/>
            <w:r w:rsidRPr="00441766">
              <w:rPr>
                <w:sz w:val="18"/>
              </w:rPr>
              <w:t>준정형</w:t>
            </w:r>
            <w:proofErr w:type="spellEnd"/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3FAEE63C" w14:textId="546ABBB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6DC321D0" w14:textId="2A3F2EE1" w:rsidR="00C61994" w:rsidRDefault="00C61994" w:rsidP="0052195D">
            <w:pPr>
              <w:jc w:val="center"/>
            </w:pPr>
          </w:p>
        </w:tc>
      </w:tr>
      <w:tr w:rsidR="00C61994" w14:paraId="409FA164" w14:textId="1015B2F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4F615745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645DD68B" w14:textId="13E62F6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7EFC8296" w14:textId="12438024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382AAA81" w14:textId="52C6B0BF" w:rsidR="00C61994" w:rsidRDefault="00C61994" w:rsidP="0052195D">
            <w:pPr>
              <w:jc w:val="center"/>
            </w:pPr>
            <w:r w:rsidRPr="00441766">
              <w:rPr>
                <w:rFonts w:hint="eastAsia"/>
                <w:sz w:val="18"/>
              </w:rPr>
              <w:t>정형</w:t>
            </w:r>
            <w:r w:rsidRPr="00441766">
              <w:rPr>
                <w:sz w:val="18"/>
              </w:rPr>
              <w:t xml:space="preserve"> 데이터의 예시</w:t>
            </w:r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41766">
              <w:rPr>
                <w:sz w:val="18"/>
              </w:rPr>
              <w:t>https://k21academy.com/microsoft-azure/dp-900/structured-data-vs-unstructured-data-vs-semi-structured-data/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676D0EEC" w14:textId="1585AE8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649FBF28" w14:textId="44858B52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377044E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2308E0BB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26A23117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3741F9F3" w14:textId="42978EE3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91EBAC3" w14:textId="785F63CA" w:rsidR="00C61994" w:rsidRDefault="00C61994" w:rsidP="0052195D">
            <w:pPr>
              <w:jc w:val="center"/>
            </w:pPr>
            <w:r w:rsidRPr="00D014FF">
              <w:rPr>
                <w:rFonts w:hint="eastAsia"/>
                <w:sz w:val="18"/>
              </w:rPr>
              <w:t>비정형</w:t>
            </w:r>
            <w:r w:rsidRPr="00D014FF">
              <w:rPr>
                <w:sz w:val="18"/>
              </w:rPr>
              <w:t xml:space="preserve"> 데이터 예시: 사진, 동영상 등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https://panzura.com/blog/unstructured-data-hard-manage/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2335F1E" w14:textId="523EA28D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31566775" w14:textId="47EEEC4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53ADB43C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7ED1DCC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E9CDF85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0337C4F1" w14:textId="4B5181F1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D8AF9F1" w14:textId="25CBF128" w:rsidR="00C61994" w:rsidRDefault="00C61994" w:rsidP="0052195D">
            <w:pPr>
              <w:jc w:val="center"/>
            </w:pPr>
            <w:proofErr w:type="spellStart"/>
            <w:r w:rsidRPr="00D014FF">
              <w:rPr>
                <w:rFonts w:hint="eastAsia"/>
                <w:sz w:val="18"/>
              </w:rPr>
              <w:t>준정형</w:t>
            </w:r>
            <w:proofErr w:type="spellEnd"/>
            <w:r w:rsidRPr="00D014FF">
              <w:rPr>
                <w:sz w:val="18"/>
              </w:rPr>
              <w:t xml:space="preserve"> 데이터의 예시: 이메일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https://kinsta.com/knowledgebase/devkinsta/email-inbox/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FD0075C" w14:textId="33EBB065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573B3E85" w14:textId="73DAE08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3EF030A5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000CBE4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99AD1AE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636AD09B" w14:textId="10F2CE79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3D1C6B1" w14:textId="22DB6E87" w:rsidR="00C61994" w:rsidRDefault="00C61994" w:rsidP="0052195D">
            <w:pPr>
              <w:jc w:val="center"/>
            </w:pPr>
            <w:r w:rsidRPr="00650FA9">
              <w:rPr>
                <w:rFonts w:hint="eastAsia"/>
                <w:sz w:val="18"/>
              </w:rPr>
              <w:t>공정</w:t>
            </w:r>
            <w:r w:rsidRPr="00650FA9">
              <w:rPr>
                <w:sz w:val="18"/>
              </w:rPr>
              <w:t xml:space="preserve"> 흐름도</w:t>
            </w:r>
            <w:r w:rsidRPr="00650FA9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650FA9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7322B33B" w14:textId="2EE503C6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512B983C" w14:textId="22CE7D4D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3B1E87E4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1F8703B5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9A60176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1092C305" w14:textId="4DE7BC37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69503E4D" w14:textId="0DEC31D5" w:rsidR="00C61994" w:rsidRDefault="00C61994" w:rsidP="0052195D">
            <w:pPr>
              <w:jc w:val="center"/>
            </w:pPr>
            <w:r w:rsidRPr="009A3408">
              <w:rPr>
                <w:rFonts w:hint="eastAsia"/>
                <w:sz w:val="18"/>
              </w:rPr>
              <w:t>촉매</w:t>
            </w:r>
            <w:r w:rsidRPr="009A3408">
              <w:rPr>
                <w:sz w:val="18"/>
              </w:rPr>
              <w:t xml:space="preserve"> 반응 데이터</w:t>
            </w:r>
            <w:r w:rsidRPr="009A340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1093C">
              <w:rPr>
                <w:sz w:val="18"/>
              </w:rPr>
              <w:t>https://www.sciencedirect.com/science/article/pii/S0360319914002407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E110B3E" w14:textId="66A9B98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04A9D849" w14:textId="54F62E1A" w:rsidR="00C61994" w:rsidRDefault="00C61994" w:rsidP="0052195D">
            <w:pPr>
              <w:jc w:val="center"/>
            </w:pPr>
          </w:p>
        </w:tc>
      </w:tr>
      <w:tr w:rsidR="00C61994" w14:paraId="4CFEA3A1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1D4FFF69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210620DC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032756DE" w14:textId="4E2C7607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73C25F1" w14:textId="2947034F" w:rsidR="00C61994" w:rsidRDefault="00C61994" w:rsidP="0052195D">
            <w:pPr>
              <w:jc w:val="center"/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경제성 데이터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0CD9AA8" w14:textId="77DB9E4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292FE9EF" w14:textId="0353766A" w:rsidR="00C61994" w:rsidRDefault="00C61994" w:rsidP="0052195D">
            <w:pPr>
              <w:jc w:val="center"/>
            </w:pPr>
          </w:p>
        </w:tc>
      </w:tr>
      <w:tr w:rsidR="00C61994" w14:paraId="51959C3A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5FD82AF5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02F4E02F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07492320" w14:textId="1AB8C18A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BD53103" w14:textId="202F85EF" w:rsidR="00C61994" w:rsidRDefault="00C61994" w:rsidP="0052195D">
            <w:pPr>
              <w:jc w:val="center"/>
            </w:pPr>
            <w:r w:rsidRPr="00D11E4B">
              <w:rPr>
                <w:rFonts w:hint="eastAsia"/>
                <w:sz w:val="18"/>
              </w:rPr>
              <w:t>전산</w:t>
            </w:r>
            <w:r w:rsidRPr="00D11E4B">
              <w:rPr>
                <w:sz w:val="18"/>
              </w:rPr>
              <w:t xml:space="preserve"> 유체역학 이미지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https://www.simscale.com/blog/2019/04/cfd-analysis-for-beginners/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2DF140F9" w14:textId="1CE3FEC1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3E93F963" w14:textId="71B1067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05F6D421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739747C4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0DA91D39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2BD2C04A" w14:textId="3CE57A30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4F27B3A5" w14:textId="51F4E558" w:rsidR="00C61994" w:rsidRDefault="00C61994" w:rsidP="0052195D">
            <w:pPr>
              <w:jc w:val="center"/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block-diagram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8958CB1" w14:textId="2F528AC1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36017DFC" w14:textId="0CA1E183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D56F70A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2611352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512EEC35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102888AB" w14:textId="4A8D5FF9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E0FD2AC" w14:textId="0081D26E" w:rsidR="00C61994" w:rsidRDefault="00C61994" w:rsidP="0052195D">
            <w:pPr>
              <w:jc w:val="center"/>
            </w:pPr>
            <w:r w:rsidRPr="00E224C2">
              <w:rPr>
                <w:rFonts w:hint="eastAsia"/>
                <w:sz w:val="18"/>
              </w:rPr>
              <w:t>공정</w:t>
            </w:r>
            <w:r w:rsidRPr="00E224C2">
              <w:rPr>
                <w:sz w:val="18"/>
              </w:rPr>
              <w:t xml:space="preserve"> 개요도</w:t>
            </w:r>
            <w:r w:rsidRPr="00E224C2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E224C2">
              <w:rPr>
                <w:sz w:val="18"/>
              </w:rPr>
              <w:lastRenderedPageBreak/>
              <w:t>https://www.sciencedirect.com/science/article/pii/S1875510019302057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C6F4B58" w14:textId="3955186F" w:rsidR="00C61994" w:rsidRDefault="00C61994" w:rsidP="0052195D">
            <w:pPr>
              <w:jc w:val="center"/>
            </w:pPr>
            <w:r>
              <w:rPr>
                <w:rFonts w:hint="eastAsia"/>
              </w:rPr>
              <w:lastRenderedPageBreak/>
              <w:t>O</w:t>
            </w:r>
          </w:p>
        </w:tc>
        <w:tc>
          <w:tcPr>
            <w:tcW w:w="253" w:type="pct"/>
            <w:vAlign w:val="center"/>
          </w:tcPr>
          <w:p w14:paraId="441E2BAE" w14:textId="10973CD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5036767C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1C501D3E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487E887F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39475A16" w14:textId="2CA7B9D0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157D1B1" w14:textId="11814218" w:rsidR="00C61994" w:rsidRDefault="00C61994" w:rsidP="0052195D">
            <w:pPr>
              <w:jc w:val="center"/>
            </w:pPr>
            <w:r w:rsidRPr="00F23686">
              <w:rPr>
                <w:rFonts w:hint="eastAsia"/>
                <w:sz w:val="18"/>
              </w:rPr>
              <w:t>화합물의</w:t>
            </w:r>
            <w:r w:rsidRPr="00F23686">
              <w:rPr>
                <w:sz w:val="18"/>
              </w:rPr>
              <w:t xml:space="preserve"> 구조</w:t>
            </w:r>
            <w:r w:rsidRPr="00F2368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F23686">
              <w:rPr>
                <w:sz w:val="18"/>
              </w:rPr>
              <w:t>https://www.istockphoto.com/kr/%EB%B2%A1%ED%84%B0/%ED%83%84%ED%99%94%EC%88%98%EC%86%8C-%EB%B6%84%EC%9E%90-%EC%84%A4%EC%A0%95-gm520944898-91167441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611D1CDF" w14:textId="150671EE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1431B305" w14:textId="334D7F2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66F7C19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546C411F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580B2671" w14:textId="2FAF34C9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3ECE9145" w14:textId="399018AF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5A7E434" w14:textId="0825B4E6" w:rsidR="00C61994" w:rsidRDefault="00C61994" w:rsidP="0052195D">
            <w:pPr>
              <w:jc w:val="center"/>
            </w:pPr>
            <w:r w:rsidRPr="0019470A">
              <w:rPr>
                <w:rFonts w:hint="eastAsia"/>
                <w:sz w:val="18"/>
              </w:rPr>
              <w:t>수치적</w:t>
            </w:r>
            <w:r w:rsidRPr="0019470A">
              <w:rPr>
                <w:sz w:val="18"/>
              </w:rPr>
              <w:t xml:space="preserve"> 의미에 따른 데이터 분류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7FD6B099" w14:textId="3F1467F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09DA02A9" w14:textId="33F26141" w:rsidR="00C61994" w:rsidRDefault="00C61994" w:rsidP="0052195D">
            <w:pPr>
              <w:jc w:val="center"/>
            </w:pPr>
          </w:p>
        </w:tc>
      </w:tr>
      <w:tr w:rsidR="00C61994" w14:paraId="5BBD638B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2DF8B8EE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39DB4107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2B5A76B8" w14:textId="680FCD49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48894E21" w14:textId="6B85B74D" w:rsidR="00C61994" w:rsidRDefault="00C61994" w:rsidP="0052195D">
            <w:pPr>
              <w:jc w:val="center"/>
            </w:pPr>
            <w:r w:rsidRPr="0019470A">
              <w:rPr>
                <w:rFonts w:hint="eastAsia"/>
                <w:sz w:val="18"/>
              </w:rPr>
              <w:t>질적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7B7EBE6B" w14:textId="30886909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49AD8683" w14:textId="7489BC8D" w:rsidR="00C61994" w:rsidRDefault="00C61994" w:rsidP="0052195D">
            <w:pPr>
              <w:jc w:val="center"/>
            </w:pPr>
          </w:p>
        </w:tc>
      </w:tr>
      <w:tr w:rsidR="00C61994" w14:paraId="0EFEA34E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0BA0A2B7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2C8F0A71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0690613A" w14:textId="41434FF2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6BEEAF2E" w14:textId="279F40B7" w:rsidR="00C61994" w:rsidRDefault="00C61994" w:rsidP="0052195D">
            <w:pPr>
              <w:jc w:val="center"/>
            </w:pPr>
            <w:r w:rsidRPr="0019470A">
              <w:rPr>
                <w:rFonts w:hint="eastAsia"/>
                <w:sz w:val="18"/>
              </w:rPr>
              <w:t>양적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0EF1BB45" w14:textId="318AC5EF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838688C" w14:textId="63135812" w:rsidR="00C61994" w:rsidRDefault="00C61994" w:rsidP="0052195D">
            <w:pPr>
              <w:jc w:val="center"/>
            </w:pPr>
          </w:p>
        </w:tc>
      </w:tr>
      <w:tr w:rsidR="00C61994" w14:paraId="4C39BF62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52E43DDD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9263429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69ABB972" w14:textId="4E5EDC5E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BF63F39" w14:textId="6AB30ECB" w:rsidR="00C61994" w:rsidRDefault="00C61994" w:rsidP="0052195D">
            <w:pPr>
              <w:jc w:val="center"/>
            </w:pPr>
            <w:r w:rsidRPr="00781F51">
              <w:rPr>
                <w:rFonts w:hint="eastAsia"/>
                <w:sz w:val="18"/>
              </w:rPr>
              <w:t>질적</w:t>
            </w:r>
            <w:r w:rsidRPr="00781F51">
              <w:rPr>
                <w:sz w:val="18"/>
              </w:rPr>
              <w:t xml:space="preserve"> 데이터와 양적데이터를 포함한 공정 정보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7A0269C" w14:textId="05D26456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5ABC6A90" w14:textId="735FE2C6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50F3CAE9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5E6FF7E7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088648F1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22A8E7DF" w14:textId="2838D9BE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44D410D5" w14:textId="3FA6DEC1" w:rsidR="00C61994" w:rsidRDefault="00C61994" w:rsidP="0052195D">
            <w:pPr>
              <w:jc w:val="center"/>
            </w:pPr>
            <w:r w:rsidRPr="00781F51">
              <w:rPr>
                <w:rFonts w:hint="eastAsia"/>
                <w:sz w:val="18"/>
              </w:rPr>
              <w:t>계산</w:t>
            </w:r>
            <w:r w:rsidRPr="00781F51">
              <w:rPr>
                <w:sz w:val="18"/>
              </w:rPr>
              <w:t xml:space="preserve"> 형식에 따른 데이터 구조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http://venus.ifca.unican.es/Rintro/dataStruct.html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746A838D" w14:textId="408BB439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03D17A8C" w14:textId="78268546" w:rsidR="00C61994" w:rsidRDefault="00C61994" w:rsidP="0052195D">
            <w:pPr>
              <w:jc w:val="center"/>
            </w:pPr>
          </w:p>
        </w:tc>
      </w:tr>
      <w:tr w:rsidR="00C61994" w14:paraId="109B96B5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3BC268F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54201497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6DC2BA1F" w14:textId="28060E77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626B2C39" w14:textId="1E5A9FEE" w:rsidR="00C61994" w:rsidRDefault="00C61994" w:rsidP="0052195D">
            <w:pPr>
              <w:jc w:val="center"/>
            </w:pPr>
            <w:r w:rsidRPr="00781F51">
              <w:rPr>
                <w:rFonts w:hint="eastAsia"/>
                <w:sz w:val="18"/>
              </w:rPr>
              <w:t>센서</w:t>
            </w:r>
            <w:r w:rsidRPr="00781F51">
              <w:rPr>
                <w:sz w:val="18"/>
              </w:rPr>
              <w:t xml:space="preserve"> 이미지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https://www.shutterstock.com/ko/image-photo/measurement-sensors-chemical-plant-498295708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EFA7CC2" w14:textId="3E7B5BB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22A9356F" w14:textId="78D3CD5B" w:rsidR="00C61994" w:rsidRDefault="00C61994" w:rsidP="0052195D">
            <w:pPr>
              <w:jc w:val="center"/>
            </w:pPr>
          </w:p>
        </w:tc>
      </w:tr>
      <w:tr w:rsidR="00C61994" w14:paraId="510220F4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BF15593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346CCE9B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4D3EE0DB" w14:textId="0B65A6CD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0451584" w14:textId="3002869C" w:rsidR="00C61994" w:rsidRDefault="00C61994" w:rsidP="0052195D">
            <w:pPr>
              <w:jc w:val="center"/>
            </w:pPr>
            <w:r w:rsidRPr="00B800A7">
              <w:rPr>
                <w:rFonts w:hint="eastAsia"/>
                <w:sz w:val="18"/>
              </w:rPr>
              <w:t>문헌</w:t>
            </w:r>
            <w:r w:rsidRPr="00B800A7">
              <w:rPr>
                <w:sz w:val="18"/>
              </w:rPr>
              <w:t xml:space="preserve"> 수집 조사 이미지</w:t>
            </w:r>
            <w:r w:rsidRPr="00B800A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26B2ABAD" w14:textId="643FAD44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7FD42C77" w14:textId="707A10DF" w:rsidR="00C61994" w:rsidRDefault="00C61994" w:rsidP="0052195D">
            <w:pPr>
              <w:jc w:val="center"/>
            </w:pPr>
          </w:p>
        </w:tc>
      </w:tr>
      <w:tr w:rsidR="00C61994" w14:paraId="487C44A8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59B71DCF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60FF80FD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45044E3D" w14:textId="55BCC975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13A5C51" w14:textId="361C61FE" w:rsidR="00C61994" w:rsidRDefault="00C61994" w:rsidP="0052195D">
            <w:pPr>
              <w:jc w:val="center"/>
            </w:pPr>
            <w:r>
              <w:rPr>
                <w:sz w:val="18"/>
              </w:rPr>
              <w:t xml:space="preserve">Web of science </w:t>
            </w:r>
            <w:r>
              <w:rPr>
                <w:rFonts w:hint="eastAsia"/>
                <w:sz w:val="18"/>
              </w:rPr>
              <w:t xml:space="preserve">웹페이지 </w:t>
            </w:r>
            <w:r>
              <w:rPr>
                <w:sz w:val="18"/>
              </w:rPr>
              <w:t>(Source</w:t>
            </w:r>
            <w:r w:rsidRPr="008F1B2A">
              <w:rPr>
                <w:rFonts w:hint="eastAsia"/>
                <w:sz w:val="18"/>
              </w:rPr>
              <w:t>:</w:t>
            </w:r>
            <w:r>
              <w:rPr>
                <w:sz w:val="18"/>
              </w:rPr>
              <w:t xml:space="preserve"> www.webofscience.com)</w:t>
            </w:r>
          </w:p>
        </w:tc>
        <w:tc>
          <w:tcPr>
            <w:tcW w:w="253" w:type="pct"/>
            <w:vAlign w:val="center"/>
          </w:tcPr>
          <w:p w14:paraId="180EAF49" w14:textId="29BF9CA7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5F016112" w14:textId="15E61BBF" w:rsidR="00C61994" w:rsidRDefault="00C61994" w:rsidP="0052195D">
            <w:pPr>
              <w:jc w:val="center"/>
            </w:pPr>
          </w:p>
        </w:tc>
      </w:tr>
      <w:tr w:rsidR="00C61994" w14:paraId="587CC9E4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262BB9E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00C48D65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0F710BE0" w14:textId="4689762E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EE13BFB" w14:textId="068AB3EA" w:rsidR="00C61994" w:rsidRDefault="00C61994" w:rsidP="0052195D">
            <w:pPr>
              <w:jc w:val="center"/>
            </w:pPr>
            <w:r>
              <w:rPr>
                <w:sz w:val="18"/>
              </w:rPr>
              <w:t xml:space="preserve">Science Direct </w:t>
            </w:r>
            <w:r>
              <w:rPr>
                <w:rFonts w:hint="eastAsia"/>
                <w:sz w:val="18"/>
              </w:rPr>
              <w:t>웹페이지 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www.sciencedirect.com)</w:t>
            </w:r>
          </w:p>
        </w:tc>
        <w:tc>
          <w:tcPr>
            <w:tcW w:w="253" w:type="pct"/>
            <w:vAlign w:val="center"/>
          </w:tcPr>
          <w:p w14:paraId="43AC842B" w14:textId="363C45D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B3574A9" w14:textId="37C3350C" w:rsidR="00C61994" w:rsidRDefault="00C61994" w:rsidP="0052195D">
            <w:pPr>
              <w:jc w:val="center"/>
            </w:pPr>
          </w:p>
        </w:tc>
      </w:tr>
      <w:tr w:rsidR="00C61994" w14:paraId="78858E0B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465A0818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06F55983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0D77B36F" w14:textId="22879309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442B6FAF" w14:textId="2219146D" w:rsidR="00C61994" w:rsidRDefault="00C61994" w:rsidP="0052195D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COPUS </w:t>
            </w:r>
            <w:r>
              <w:rPr>
                <w:rFonts w:hint="eastAsia"/>
              </w:rPr>
              <w:t xml:space="preserve">웹페이지 </w:t>
            </w:r>
            <w:r>
              <w:t>(Source: www.scopus.com)</w:t>
            </w:r>
          </w:p>
        </w:tc>
        <w:tc>
          <w:tcPr>
            <w:tcW w:w="253" w:type="pct"/>
            <w:vAlign w:val="center"/>
          </w:tcPr>
          <w:p w14:paraId="48083C1C" w14:textId="62E25CB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20303423" w14:textId="56D6CBD9" w:rsidR="00C61994" w:rsidRDefault="00C61994" w:rsidP="0052195D">
            <w:pPr>
              <w:jc w:val="center"/>
            </w:pPr>
          </w:p>
        </w:tc>
      </w:tr>
      <w:tr w:rsidR="00C61994" w14:paraId="4931F6CC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6A74737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4A63CF56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72160595" w14:textId="46208F52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1E1222F" w14:textId="486B6873" w:rsidR="00C61994" w:rsidRDefault="00C61994" w:rsidP="0052195D">
            <w:pPr>
              <w:jc w:val="center"/>
            </w:pPr>
            <w:r w:rsidRPr="008979F9">
              <w:rPr>
                <w:rFonts w:hint="eastAsia"/>
              </w:rPr>
              <w:t>촉매의</w:t>
            </w:r>
            <w:r w:rsidRPr="008979F9">
              <w:t xml:space="preserve"> 물리적 특성 데이터 및 이미지 </w:t>
            </w:r>
            <w:r>
              <w:t xml:space="preserve">(Source: </w:t>
            </w:r>
            <w:r w:rsidRPr="008979F9">
              <w:t>DOI:10.7316/KHNES.2019.30.2.95</w:t>
            </w:r>
            <w:r>
              <w:t>)</w:t>
            </w:r>
          </w:p>
        </w:tc>
        <w:tc>
          <w:tcPr>
            <w:tcW w:w="253" w:type="pct"/>
            <w:vAlign w:val="center"/>
          </w:tcPr>
          <w:p w14:paraId="61142261" w14:textId="5FA3F650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46795CAA" w14:textId="302D3E5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EFFF8EC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1CD5CE26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515239B5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5A7CAD8B" w14:textId="6A270877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C1A90B3" w14:textId="4F3C1F2D" w:rsidR="00C61994" w:rsidRDefault="00C61994" w:rsidP="0052195D">
            <w:pPr>
              <w:jc w:val="center"/>
            </w:pPr>
            <w:proofErr w:type="spellStart"/>
            <w:r w:rsidRPr="008979F9">
              <w:t>WebPlotDigitizer</w:t>
            </w:r>
            <w:proofErr w:type="spellEnd"/>
            <w:r w:rsidRPr="008979F9">
              <w:t xml:space="preserve"> 소프트웨어 홈페이지 </w:t>
            </w:r>
            <w:r>
              <w:t xml:space="preserve">(Source: </w:t>
            </w:r>
            <w:proofErr w:type="spellStart"/>
            <w:r>
              <w:t>WebPlotDigitizer</w:t>
            </w:r>
            <w:proofErr w:type="spellEnd"/>
            <w:r>
              <w:t>)</w:t>
            </w:r>
          </w:p>
        </w:tc>
        <w:tc>
          <w:tcPr>
            <w:tcW w:w="253" w:type="pct"/>
            <w:vAlign w:val="center"/>
          </w:tcPr>
          <w:p w14:paraId="791074C3" w14:textId="52BD834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3D15458B" w14:textId="4B62BF7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1A27A14E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CFD6321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4FD0CA52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17EE83D5" w14:textId="767CA89A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34444644" w14:textId="19411E2E" w:rsidR="00C61994" w:rsidRDefault="00C61994" w:rsidP="0052195D">
            <w:pPr>
              <w:jc w:val="center"/>
            </w:pPr>
            <w:proofErr w:type="spellStart"/>
            <w:r w:rsidRPr="008979F9">
              <w:t>WebPlotDigitizer</w:t>
            </w:r>
            <w:proofErr w:type="spellEnd"/>
            <w:r w:rsidRPr="008979F9">
              <w:t xml:space="preserve"> 사용 방법 </w:t>
            </w:r>
            <w:r>
              <w:t>(Source: )</w:t>
            </w:r>
          </w:p>
        </w:tc>
        <w:tc>
          <w:tcPr>
            <w:tcW w:w="253" w:type="pct"/>
            <w:vAlign w:val="center"/>
          </w:tcPr>
          <w:p w14:paraId="7BA4152C" w14:textId="265835A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1B9D0E9B" w14:textId="09573068" w:rsidR="00C61994" w:rsidRDefault="00C61994" w:rsidP="0052195D">
            <w:pPr>
              <w:jc w:val="center"/>
            </w:pPr>
          </w:p>
        </w:tc>
      </w:tr>
      <w:tr w:rsidR="00C61994" w14:paraId="530D8728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7D63E142" w14:textId="2A8D535F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78" w:type="pct"/>
            <w:gridSpan w:val="2"/>
            <w:vAlign w:val="center"/>
          </w:tcPr>
          <w:p w14:paraId="7BC59C74" w14:textId="39F46620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1" w:type="pct"/>
            <w:vAlign w:val="center"/>
          </w:tcPr>
          <w:p w14:paraId="67101B87" w14:textId="275D00F3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6FFD00F4" w14:textId="19DA14CC" w:rsidR="00C61994" w:rsidRDefault="00C61994" w:rsidP="0052195D">
            <w:pPr>
              <w:jc w:val="center"/>
            </w:pPr>
            <w:r w:rsidRPr="00984D9D">
              <w:rPr>
                <w:rFonts w:hint="eastAsia"/>
              </w:rPr>
              <w:t>데이터</w:t>
            </w:r>
            <w:r w:rsidRPr="00984D9D">
              <w:t xml:space="preserve"> 확보, 처리 및 저장의 순서도 </w:t>
            </w:r>
            <w:r>
              <w:t xml:space="preserve">(Source: </w:t>
            </w:r>
            <w:r w:rsidRPr="00984D9D">
              <w:t>https://link.springer.com/chapter/10.1007/978-3-319-21569-3_6</w:t>
            </w:r>
            <w:r>
              <w:t xml:space="preserve"> )</w:t>
            </w:r>
          </w:p>
        </w:tc>
        <w:tc>
          <w:tcPr>
            <w:tcW w:w="253" w:type="pct"/>
            <w:vAlign w:val="center"/>
          </w:tcPr>
          <w:p w14:paraId="3CE98EAB" w14:textId="68668112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6187769E" w14:textId="3F727644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57BB526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4906ED56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29CBEAFD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0F02B139" w14:textId="35FA3E6C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5558BDB" w14:textId="01844BEB" w:rsidR="00C61994" w:rsidRDefault="00C61994" w:rsidP="0052195D">
            <w:pPr>
              <w:jc w:val="center"/>
            </w:pPr>
            <w:r w:rsidRPr="00141ED5">
              <w:rPr>
                <w:rFonts w:hint="eastAsia"/>
              </w:rPr>
              <w:t>효과적</w:t>
            </w:r>
            <w:r w:rsidRPr="00141ED5">
              <w:t xml:space="preserve"> 데이터 저장을 위한 데이트베이스 구조 </w:t>
            </w:r>
            <w:r>
              <w:t xml:space="preserve">(Source: </w:t>
            </w:r>
            <w:r w:rsidRPr="00141ED5">
              <w:t>https://www.boldbi.com/blog/data-warehouse-and-data-mart-recommendations-and-uses</w:t>
            </w:r>
            <w:r>
              <w:t>)</w:t>
            </w:r>
          </w:p>
        </w:tc>
        <w:tc>
          <w:tcPr>
            <w:tcW w:w="253" w:type="pct"/>
            <w:vAlign w:val="center"/>
          </w:tcPr>
          <w:p w14:paraId="622FB856" w14:textId="252FE9A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078A7109" w14:textId="3A240C3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5DC41F3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55E167EB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435C788A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4D891BA0" w14:textId="5C398E66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FF5ACA2" w14:textId="72AA4877" w:rsidR="00C61994" w:rsidRDefault="00C61994" w:rsidP="0052195D">
            <w:pPr>
              <w:jc w:val="center"/>
            </w:pPr>
            <w:r w:rsidRPr="00580636">
              <w:rPr>
                <w:rFonts w:hint="eastAsia"/>
              </w:rPr>
              <w:t>주요</w:t>
            </w:r>
            <w:r w:rsidRPr="00580636">
              <w:t xml:space="preserve"> 대용량 데이터 자장 플랫폼 </w:t>
            </w:r>
            <w:r>
              <w:t>(Source: )</w:t>
            </w:r>
          </w:p>
        </w:tc>
        <w:tc>
          <w:tcPr>
            <w:tcW w:w="253" w:type="pct"/>
            <w:vAlign w:val="center"/>
          </w:tcPr>
          <w:p w14:paraId="65223A9C" w14:textId="13F5F560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76E63224" w14:textId="70E8C0D2" w:rsidR="00C61994" w:rsidRDefault="00C61994" w:rsidP="0052195D">
            <w:pPr>
              <w:jc w:val="center"/>
            </w:pPr>
          </w:p>
        </w:tc>
      </w:tr>
      <w:tr w:rsidR="00C61994" w14:paraId="6C683CC4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4DDAEE9A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6300764A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23C6E7C0" w14:textId="2718BEBD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20B575B0" w14:textId="10E51B4B" w:rsidR="00C61994" w:rsidRDefault="00C61994" w:rsidP="0052195D">
            <w:pPr>
              <w:jc w:val="center"/>
            </w:pPr>
            <w:r w:rsidRPr="00580636">
              <w:rPr>
                <w:rFonts w:hint="eastAsia"/>
              </w:rPr>
              <w:t>데이터</w:t>
            </w:r>
            <w:r w:rsidRPr="00580636">
              <w:t xml:space="preserve"> 시각화 시 주요 확인 사항 </w:t>
            </w:r>
            <w:r>
              <w:t xml:space="preserve">(Source: </w:t>
            </w:r>
            <w:r w:rsidRPr="00580636">
              <w:rPr>
                <w:rFonts w:hint="eastAsia"/>
              </w:rPr>
              <w:t>한국전자통신연구원</w:t>
            </w:r>
            <w:r>
              <w:t>)</w:t>
            </w:r>
          </w:p>
        </w:tc>
        <w:tc>
          <w:tcPr>
            <w:tcW w:w="253" w:type="pct"/>
            <w:vAlign w:val="center"/>
          </w:tcPr>
          <w:p w14:paraId="4EE3FDBB" w14:textId="054DB3B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443B33A2" w14:textId="10F43D4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6DBEA73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75F00FAE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5967662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48483DEE" w14:textId="7B5A30C6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67CB35F" w14:textId="13482FF2" w:rsidR="00C61994" w:rsidRDefault="00C61994" w:rsidP="0052195D">
            <w:pPr>
              <w:jc w:val="center"/>
            </w:pPr>
            <w:r w:rsidRPr="0002629F">
              <w:rPr>
                <w:rFonts w:hint="eastAsia"/>
              </w:rPr>
              <w:t>데이터</w:t>
            </w:r>
            <w:r w:rsidRPr="0002629F">
              <w:t xml:space="preserve"> 및 정보 구조화 과정 </w:t>
            </w:r>
            <w:r>
              <w:t xml:space="preserve">(Source: </w:t>
            </w:r>
            <w:r w:rsidRPr="00580636">
              <w:rPr>
                <w:rFonts w:hint="eastAsia"/>
              </w:rPr>
              <w:t>한국전자통신연구원</w:t>
            </w:r>
            <w:r>
              <w:t>)</w:t>
            </w:r>
          </w:p>
        </w:tc>
        <w:tc>
          <w:tcPr>
            <w:tcW w:w="253" w:type="pct"/>
            <w:vAlign w:val="center"/>
          </w:tcPr>
          <w:p w14:paraId="0F07EFB1" w14:textId="04DFF024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4CAE982E" w14:textId="1E0C47A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372843B6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2893D7C5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4AC95ED5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2A47E90C" w14:textId="4E0E0D25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23C438C5" w14:textId="3E2E1B33" w:rsidR="00C61994" w:rsidRDefault="00C61994" w:rsidP="0052195D">
            <w:pPr>
              <w:jc w:val="center"/>
            </w:pPr>
            <w:r w:rsidRPr="003F0BC1">
              <w:rPr>
                <w:rFonts w:hint="eastAsia"/>
              </w:rPr>
              <w:t>시간</w:t>
            </w:r>
            <w:r w:rsidRPr="003F0BC1">
              <w:t xml:space="preserve">, 관계, 공간 등 데이터 및 정보 시각화 방법 </w:t>
            </w:r>
            <w:r>
              <w:t>(Source:</w:t>
            </w:r>
            <w:r w:rsidRPr="00580636">
              <w:rPr>
                <w:rFonts w:hint="eastAsia"/>
              </w:rPr>
              <w:t xml:space="preserve"> 한국전자통신연구원</w:t>
            </w:r>
            <w:r>
              <w:t>)</w:t>
            </w:r>
          </w:p>
        </w:tc>
        <w:tc>
          <w:tcPr>
            <w:tcW w:w="253" w:type="pct"/>
            <w:vAlign w:val="center"/>
          </w:tcPr>
          <w:p w14:paraId="46AA67A7" w14:textId="5825C2C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664A68CD" w14:textId="3BAF63AE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8439890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1EBA7BFB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7332FE02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06478AEA" w14:textId="0C1B2FF8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1A8F3FA" w14:textId="51A707A2" w:rsidR="00C61994" w:rsidRDefault="00C61994" w:rsidP="0052195D">
            <w:pPr>
              <w:jc w:val="center"/>
            </w:pPr>
            <w:r w:rsidRPr="00E13FFE">
              <w:rPr>
                <w:rFonts w:hint="eastAsia"/>
              </w:rPr>
              <w:t>전통적인</w:t>
            </w:r>
            <w:r w:rsidRPr="00E13FFE">
              <w:t xml:space="preserve"> 데이터 및 정보 시각화 그래프 </w:t>
            </w:r>
            <w:r>
              <w:t>(Source: )</w:t>
            </w:r>
          </w:p>
        </w:tc>
        <w:tc>
          <w:tcPr>
            <w:tcW w:w="253" w:type="pct"/>
            <w:vAlign w:val="center"/>
          </w:tcPr>
          <w:p w14:paraId="38C7D99C" w14:textId="528FD3F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4CC05336" w14:textId="2C3A3D97" w:rsidR="00C61994" w:rsidRDefault="00C61994" w:rsidP="0052195D">
            <w:pPr>
              <w:jc w:val="center"/>
            </w:pPr>
          </w:p>
        </w:tc>
      </w:tr>
      <w:tr w:rsidR="00C61994" w14:paraId="6D729EBC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440BA3B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2235552F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7311A731" w14:textId="0A0BE350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747E8B5" w14:textId="06ACF1B9" w:rsidR="00C61994" w:rsidRDefault="00C61994" w:rsidP="0052195D">
            <w:pPr>
              <w:jc w:val="center"/>
            </w:pPr>
            <w:r w:rsidRPr="00974BBB">
              <w:rPr>
                <w:rFonts w:hint="eastAsia"/>
              </w:rPr>
              <w:t>공간</w:t>
            </w:r>
            <w:r w:rsidRPr="00974BBB">
              <w:t xml:space="preserve"> 구조 표현을 위한 데이터 및 정보 시각화: 예, 미국의 주요 토지 사용처 </w:t>
            </w:r>
            <w:r>
              <w:t xml:space="preserve">(Source: </w:t>
            </w:r>
            <w:r w:rsidRPr="00C52883">
              <w:t>https://www.bloomberg.com/graphics/2018-us-land-use/</w:t>
            </w:r>
            <w:r>
              <w:t>)</w:t>
            </w:r>
          </w:p>
        </w:tc>
        <w:tc>
          <w:tcPr>
            <w:tcW w:w="253" w:type="pct"/>
            <w:vAlign w:val="center"/>
          </w:tcPr>
          <w:p w14:paraId="5B6C0FA5" w14:textId="2DBC4597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3BCAC689" w14:textId="2AC67C6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03B3243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140908D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04F64D9D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780C3216" w14:textId="051C199B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6EA5CB9" w14:textId="0D41F36B" w:rsidR="00C61994" w:rsidRDefault="00C61994" w:rsidP="0052195D">
            <w:pPr>
              <w:jc w:val="center"/>
            </w:pPr>
            <w:r w:rsidRPr="00974BBB">
              <w:rPr>
                <w:rFonts w:hint="eastAsia"/>
              </w:rPr>
              <w:t>효과적</w:t>
            </w:r>
            <w:r w:rsidRPr="00974BBB">
              <w:t xml:space="preserve"> 데이터 및 정보 시각화를 위한 단계 </w:t>
            </w:r>
            <w:r>
              <w:t xml:space="preserve">(Source: </w:t>
            </w:r>
            <w:r w:rsidRPr="00974BBB">
              <w:t>https://seebear.tistory.com/32</w:t>
            </w:r>
            <w:r>
              <w:t>)</w:t>
            </w:r>
          </w:p>
        </w:tc>
        <w:tc>
          <w:tcPr>
            <w:tcW w:w="253" w:type="pct"/>
            <w:vAlign w:val="center"/>
          </w:tcPr>
          <w:p w14:paraId="4DA4A046" w14:textId="1B9F97B9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4CE55022" w14:textId="515982BA" w:rsidR="00C61994" w:rsidRDefault="00C61994" w:rsidP="0052195D">
            <w:pPr>
              <w:jc w:val="center"/>
            </w:pPr>
          </w:p>
        </w:tc>
      </w:tr>
      <w:tr w:rsidR="00C61994" w14:paraId="1A175A2C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12CA46B9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7507E65E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4B1DA912" w14:textId="220F02DD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4BEBFA5E" w14:textId="04DD044D" w:rsidR="00C61994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바이오매스를 이용한 </w:t>
            </w:r>
            <w:r w:rsidRPr="00C829A7">
              <w:lastRenderedPageBreak/>
              <w:t>연료 생산 전략 최적화 프레임워크 설계 개요도 (DOI: https://doi.org/10.1039/C3EE24243A)</w:t>
            </w:r>
          </w:p>
        </w:tc>
        <w:tc>
          <w:tcPr>
            <w:tcW w:w="253" w:type="pct"/>
            <w:vAlign w:val="center"/>
          </w:tcPr>
          <w:p w14:paraId="49E8E338" w14:textId="24171CB7" w:rsidR="00C61994" w:rsidRDefault="00C61994" w:rsidP="0052195D">
            <w:pPr>
              <w:jc w:val="center"/>
            </w:pPr>
            <w:r>
              <w:rPr>
                <w:rFonts w:hint="eastAsia"/>
              </w:rPr>
              <w:lastRenderedPageBreak/>
              <w:t>O</w:t>
            </w:r>
          </w:p>
        </w:tc>
        <w:tc>
          <w:tcPr>
            <w:tcW w:w="253" w:type="pct"/>
            <w:vAlign w:val="center"/>
          </w:tcPr>
          <w:p w14:paraId="78C8CAA4" w14:textId="25B559BF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693F8DC7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0CEB0495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2F1B7D41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4CA0F823" w14:textId="34ED8A90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65C222B" w14:textId="5189B435" w:rsidR="00C61994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CO2를 이용한 액체연료 생산 경로 분석 설계 개요도 (DOI: https://doi.org/10.1039/D1EE01444G)</w:t>
            </w:r>
          </w:p>
        </w:tc>
        <w:tc>
          <w:tcPr>
            <w:tcW w:w="253" w:type="pct"/>
            <w:vAlign w:val="center"/>
          </w:tcPr>
          <w:p w14:paraId="70A6B8C2" w14:textId="3940AFE1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50C2B590" w14:textId="01A82D20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3C6F9421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462F026E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47D0876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1BBA49D2" w14:textId="17E98B95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4AEC48C" w14:textId="0B05169C" w:rsidR="00C61994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 CO2 저감 및 활용을 위한 전기적 촉매 및 바이오 촉매 제작 개요도 (DOI: htt</w:t>
            </w:r>
            <w:r>
              <w:t>ps://doi.org/10.1039/D1EE03753F)</w:t>
            </w:r>
          </w:p>
        </w:tc>
        <w:tc>
          <w:tcPr>
            <w:tcW w:w="253" w:type="pct"/>
            <w:vAlign w:val="center"/>
          </w:tcPr>
          <w:p w14:paraId="04A11797" w14:textId="2BD7C4B2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4780904C" w14:textId="0FA1B09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962AF06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1F9289C3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53BBB429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62FB7D2E" w14:textId="759CA1BA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64FE4A51" w14:textId="6D501472" w:rsidR="00C61994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리튬이온 배터리의 저온 활용을 위한 액체 전해질 개발 개요도 (DOI: https://doi.org/10.1039/D1EE01789F)</w:t>
            </w:r>
          </w:p>
        </w:tc>
        <w:tc>
          <w:tcPr>
            <w:tcW w:w="253" w:type="pct"/>
            <w:vAlign w:val="center"/>
          </w:tcPr>
          <w:p w14:paraId="6C565EA6" w14:textId="4901551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07C00309" w14:textId="532ADBB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60C86579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F01127C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72F087A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0264DEDB" w14:textId="14F54B2B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2C62350" w14:textId="25FAEDB4" w:rsidR="00C61994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석유 시추와 활용에 대한 통계적인 수치 표현 (“</w:t>
            </w:r>
            <w:proofErr w:type="spellStart"/>
            <w:r w:rsidRPr="00C829A7">
              <w:t>Microvector</w:t>
            </w:r>
            <w:proofErr w:type="spellEnd"/>
            <w:r w:rsidRPr="00C829A7">
              <w:t>” from Freepik.com</w:t>
            </w:r>
            <w:r>
              <w:t>)</w:t>
            </w:r>
          </w:p>
        </w:tc>
        <w:tc>
          <w:tcPr>
            <w:tcW w:w="253" w:type="pct"/>
            <w:vAlign w:val="center"/>
          </w:tcPr>
          <w:p w14:paraId="078192A4" w14:textId="2E3CCB9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18759A0A" w14:textId="6D5BF35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5E63623C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02E9AB4D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595D625E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6E938F3B" w14:textId="215167FF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2DEACE89" w14:textId="42D7534F" w:rsidR="00C61994" w:rsidRPr="00C829A7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수소 생산 및 활용에 관한 기술과 사용처 및 예상 생산 단가 수치 표현 (“Infographics: Sustainable hydrogen: blue and green pathway to dec</w:t>
            </w:r>
            <w:r>
              <w:t>arbonization” from Spgobal.com)</w:t>
            </w:r>
          </w:p>
        </w:tc>
        <w:tc>
          <w:tcPr>
            <w:tcW w:w="253" w:type="pct"/>
            <w:vAlign w:val="center"/>
          </w:tcPr>
          <w:p w14:paraId="7D4FE4BE" w14:textId="7B9432DD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77607A04" w14:textId="7F7040B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3AAD85B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49ACA717" w14:textId="2AEB97D3" w:rsidR="00C61994" w:rsidRPr="004C5194" w:rsidRDefault="00C61994" w:rsidP="0052195D">
            <w:pPr>
              <w:jc w:val="center"/>
              <w:rPr>
                <w:b/>
                <w:bCs/>
              </w:rPr>
            </w:pPr>
            <w:r w:rsidRPr="004C519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78" w:type="pct"/>
            <w:gridSpan w:val="2"/>
            <w:vAlign w:val="center"/>
          </w:tcPr>
          <w:p w14:paraId="7F9304CA" w14:textId="470FE28A" w:rsidR="00C61994" w:rsidRPr="004C5194" w:rsidRDefault="00C61994" w:rsidP="0052195D">
            <w:pPr>
              <w:jc w:val="center"/>
              <w:rPr>
                <w:b/>
                <w:bCs/>
              </w:rPr>
            </w:pPr>
            <w:r w:rsidRPr="004C5194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81" w:type="pct"/>
            <w:vAlign w:val="center"/>
          </w:tcPr>
          <w:p w14:paraId="462BC367" w14:textId="4B0F5E07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7F41060" w14:textId="16A23DC4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데이터</w:t>
            </w:r>
            <w:r w:rsidRPr="00D57EED">
              <w:t xml:space="preserve"> 분석 과정별 소모 시간 </w:t>
            </w:r>
            <w:r>
              <w:t xml:space="preserve">(Source: </w:t>
            </w:r>
            <w:r w:rsidRPr="00D57EED">
              <w:t>https://www.forbes.com/sites/gilpress/2016/03/23/data-preparation-most-time-consuming-least-enjoyable-data-science-task-survey-says/?sh=20fb99756f63</w:t>
            </w:r>
            <w:r>
              <w:t>)</w:t>
            </w:r>
          </w:p>
        </w:tc>
        <w:tc>
          <w:tcPr>
            <w:tcW w:w="253" w:type="pct"/>
            <w:vAlign w:val="center"/>
          </w:tcPr>
          <w:p w14:paraId="1D4CCEAF" w14:textId="106EC29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6A880CDA" w14:textId="042C9B57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1DAB062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71F0C564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3CD177CD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4AEDD1A8" w14:textId="27971BD2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2091003C" w14:textId="78BC3262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계층적</w:t>
            </w:r>
            <w:r w:rsidRPr="00D57EED">
              <w:t xml:space="preserve"> 데이터 세분화의 예시 (좌) 응집형 세분화, (우) 분리형 세분화. </w:t>
            </w:r>
            <w:r>
              <w:t xml:space="preserve">(Source: </w:t>
            </w:r>
            <w:r w:rsidRPr="0095400B">
              <w:t>https://rfriend.tistory.com/198</w:t>
            </w:r>
            <w:r>
              <w:t>)</w:t>
            </w:r>
          </w:p>
        </w:tc>
        <w:tc>
          <w:tcPr>
            <w:tcW w:w="253" w:type="pct"/>
            <w:vAlign w:val="center"/>
          </w:tcPr>
          <w:p w14:paraId="27939216" w14:textId="3E5002B7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479275F7" w14:textId="1E85037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FC0D447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7AE61C84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68E0ED1C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17F54070" w14:textId="6B1302A1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36B5C66E" w14:textId="1480BFCF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빠진</w:t>
            </w:r>
            <w:r w:rsidRPr="00D57EED">
              <w:t xml:space="preserve"> 퍼즐과 같은 데이터 </w:t>
            </w:r>
            <w:proofErr w:type="spellStart"/>
            <w:r w:rsidRPr="00D57EED">
              <w:t>결측치</w:t>
            </w:r>
            <w:proofErr w:type="spellEnd"/>
            <w:r w:rsidRPr="00D57EED">
              <w:t xml:space="preserve"> </w:t>
            </w:r>
            <w:r>
              <w:t>(Source: )</w:t>
            </w:r>
          </w:p>
        </w:tc>
        <w:tc>
          <w:tcPr>
            <w:tcW w:w="253" w:type="pct"/>
            <w:vAlign w:val="center"/>
          </w:tcPr>
          <w:p w14:paraId="44E5C174" w14:textId="6FE2D607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00C0435A" w14:textId="71F8EE3D" w:rsidR="00C61994" w:rsidRDefault="00C61994" w:rsidP="0052195D">
            <w:pPr>
              <w:jc w:val="center"/>
            </w:pPr>
          </w:p>
        </w:tc>
      </w:tr>
      <w:tr w:rsidR="00C61994" w14:paraId="53FB0CFB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77D52FC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4DE57CAA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77EC6DE8" w14:textId="5358D54B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4441498D" w14:textId="423AB612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이상치의</w:t>
            </w:r>
            <w:r w:rsidRPr="00D57EED">
              <w:t xml:space="preserve"> 예시 </w:t>
            </w:r>
            <w:r>
              <w:t>(Source: )</w:t>
            </w:r>
          </w:p>
        </w:tc>
        <w:tc>
          <w:tcPr>
            <w:tcW w:w="253" w:type="pct"/>
            <w:vAlign w:val="center"/>
          </w:tcPr>
          <w:p w14:paraId="28F3E54E" w14:textId="7D2175C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5AAFA557" w14:textId="75D87DBD" w:rsidR="00C61994" w:rsidRDefault="00C61994" w:rsidP="0052195D">
            <w:pPr>
              <w:jc w:val="center"/>
            </w:pPr>
          </w:p>
        </w:tc>
      </w:tr>
      <w:tr w:rsidR="00C61994" w14:paraId="79428018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0A3B0A8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2BCED35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74E4CB5D" w14:textId="11FB935D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85AA912" w14:textId="1BC07D99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정규화</w:t>
            </w:r>
            <w:r w:rsidRPr="00D57EED">
              <w:t xml:space="preserve">/표준화를 통한 데이터 품질 향상 예시 </w:t>
            </w:r>
            <w:r>
              <w:t>(Source: )</w:t>
            </w:r>
          </w:p>
        </w:tc>
        <w:tc>
          <w:tcPr>
            <w:tcW w:w="253" w:type="pct"/>
            <w:vAlign w:val="center"/>
          </w:tcPr>
          <w:p w14:paraId="284ED2F0" w14:textId="2385BCD4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47CB6142" w14:textId="0D5CA4F0" w:rsidR="00C61994" w:rsidRDefault="00C61994" w:rsidP="0052195D">
            <w:pPr>
              <w:jc w:val="center"/>
            </w:pPr>
          </w:p>
        </w:tc>
      </w:tr>
      <w:tr w:rsidR="00C61994" w14:paraId="48D82CD3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5B991E26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C268E7E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0E3546D3" w14:textId="7B510696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2CEAD855" w14:textId="0431B723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필터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53" w:type="pct"/>
            <w:vAlign w:val="center"/>
          </w:tcPr>
          <w:p w14:paraId="3D0ACC41" w14:textId="79B8725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5C6413D" w14:textId="3630469B" w:rsidR="00C61994" w:rsidRDefault="00C61994" w:rsidP="0052195D">
            <w:pPr>
              <w:jc w:val="center"/>
            </w:pPr>
          </w:p>
        </w:tc>
      </w:tr>
      <w:tr w:rsidR="00C61994" w14:paraId="26BA75D1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1A9F4DBF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6C765BE5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13B05349" w14:textId="6E76A459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6E77CAFE" w14:textId="7F803BB1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래퍼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53" w:type="pct"/>
            <w:vAlign w:val="center"/>
          </w:tcPr>
          <w:p w14:paraId="6585C9D0" w14:textId="3C71931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496A376F" w14:textId="751183B8" w:rsidR="00C61994" w:rsidRDefault="00C61994" w:rsidP="0052195D">
            <w:pPr>
              <w:jc w:val="center"/>
            </w:pPr>
          </w:p>
        </w:tc>
      </w:tr>
      <w:tr w:rsidR="00C61994" w14:paraId="027AEBF2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4DEC3ECA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7B31B374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3CBE74CF" w14:textId="588BCDE9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193F2DA" w14:textId="0054A769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임베디드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53" w:type="pct"/>
            <w:vAlign w:val="center"/>
          </w:tcPr>
          <w:p w14:paraId="77DD0557" w14:textId="7793FF6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6C961EE9" w14:textId="3BF71AC3" w:rsidR="00C61994" w:rsidRDefault="00C61994" w:rsidP="0052195D">
            <w:pPr>
              <w:jc w:val="center"/>
            </w:pPr>
          </w:p>
        </w:tc>
      </w:tr>
      <w:tr w:rsidR="00C61994" w14:paraId="64D847DB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2990F7C5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397E1071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34498AA8" w14:textId="06674CEC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4590D13" w14:textId="4F4F38FB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차원</w:t>
            </w:r>
            <w:r w:rsidRPr="00D57EED">
              <w:t xml:space="preserve"> 축소 방법론을 통한 데이터 압축 예시 </w:t>
            </w:r>
            <w:r>
              <w:t>(Source: )</w:t>
            </w:r>
          </w:p>
        </w:tc>
        <w:tc>
          <w:tcPr>
            <w:tcW w:w="253" w:type="pct"/>
            <w:vAlign w:val="center"/>
          </w:tcPr>
          <w:p w14:paraId="56CEF652" w14:textId="0F7E282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0F1E748D" w14:textId="11CA7A7E" w:rsidR="00C61994" w:rsidRDefault="00C61994" w:rsidP="0052195D">
            <w:pPr>
              <w:jc w:val="center"/>
            </w:pPr>
          </w:p>
        </w:tc>
      </w:tr>
      <w:tr w:rsidR="00C61994" w14:paraId="192F3A6D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58E9CA17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BFACCC5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7F8E5111" w14:textId="43FEB514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1C8FF86" w14:textId="25F9A41A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차원</w:t>
            </w:r>
            <w:r w:rsidRPr="00D57EED">
              <w:t xml:space="preserve"> 축소의 예시 </w:t>
            </w:r>
            <w:r>
              <w:t>(Source: )</w:t>
            </w:r>
          </w:p>
        </w:tc>
        <w:tc>
          <w:tcPr>
            <w:tcW w:w="253" w:type="pct"/>
            <w:vAlign w:val="center"/>
          </w:tcPr>
          <w:p w14:paraId="30A0A09B" w14:textId="5E1E01C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61266BD4" w14:textId="1FC9EA79" w:rsidR="00C61994" w:rsidRDefault="00C61994" w:rsidP="0052195D">
            <w:pPr>
              <w:jc w:val="center"/>
            </w:pPr>
          </w:p>
        </w:tc>
      </w:tr>
      <w:tr w:rsidR="00C61994" w14:paraId="3D11BF40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25BC905C" w14:textId="2424A93C" w:rsidR="00C61994" w:rsidRPr="006D5C77" w:rsidRDefault="00C61994" w:rsidP="0052195D">
            <w:pPr>
              <w:jc w:val="center"/>
              <w:rPr>
                <w:b/>
                <w:bCs/>
              </w:rPr>
            </w:pPr>
            <w:r w:rsidRPr="006D5C77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78" w:type="pct"/>
            <w:gridSpan w:val="2"/>
            <w:vAlign w:val="center"/>
          </w:tcPr>
          <w:p w14:paraId="4DFAD6DD" w14:textId="4ED6A45F" w:rsidR="00C61994" w:rsidRPr="006D5C77" w:rsidRDefault="00C61994" w:rsidP="0052195D">
            <w:pPr>
              <w:jc w:val="center"/>
              <w:rPr>
                <w:b/>
                <w:bCs/>
              </w:rPr>
            </w:pPr>
            <w:r w:rsidRPr="006D5C77">
              <w:rPr>
                <w:rFonts w:hint="eastAsia"/>
                <w:b/>
                <w:bCs/>
              </w:rPr>
              <w:t>5</w:t>
            </w:r>
          </w:p>
        </w:tc>
        <w:tc>
          <w:tcPr>
            <w:tcW w:w="281" w:type="pct"/>
            <w:vAlign w:val="center"/>
          </w:tcPr>
          <w:p w14:paraId="2B11B407" w14:textId="1D7594B6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4060BE22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기계학습 문제 분류</w:t>
            </w:r>
          </w:p>
          <w:p w14:paraId="61343EEB" w14:textId="5A6AF737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(출처:</w:t>
            </w:r>
            <w:r w:rsidRPr="006214EB">
              <w:t xml:space="preserve"> https://data-flair.training/blogs/machine-learning-tutorial/)</w:t>
            </w:r>
          </w:p>
        </w:tc>
        <w:tc>
          <w:tcPr>
            <w:tcW w:w="253" w:type="pct"/>
            <w:vAlign w:val="center"/>
          </w:tcPr>
          <w:p w14:paraId="727554BD" w14:textId="250B346D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16334760" w14:textId="39E6F2EB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7955CDEC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CE2CD0B" w14:textId="43559EF4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53E1142F" w14:textId="6EC9808D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7CD02C35" w14:textId="42D6D8CB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93CE4FD" w14:textId="629614DA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지도학습,</w:t>
            </w:r>
            <w:r w:rsidRPr="006214EB">
              <w:t xml:space="preserve"> </w:t>
            </w:r>
            <w:r w:rsidRPr="006214EB">
              <w:rPr>
                <w:rFonts w:hint="eastAsia"/>
              </w:rPr>
              <w:t>비지도학습,</w:t>
            </w:r>
            <w:r w:rsidRPr="006214EB">
              <w:t xml:space="preserve"> </w:t>
            </w:r>
            <w:r w:rsidRPr="006214EB">
              <w:rPr>
                <w:rFonts w:hint="eastAsia"/>
              </w:rPr>
              <w:t>강화학습</w:t>
            </w:r>
          </w:p>
        </w:tc>
        <w:tc>
          <w:tcPr>
            <w:tcW w:w="253" w:type="pct"/>
            <w:vAlign w:val="center"/>
          </w:tcPr>
          <w:p w14:paraId="421E4973" w14:textId="6C01F97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E0812AB" w14:textId="2034EE5D" w:rsidR="00C61994" w:rsidRDefault="00C61994" w:rsidP="0052195D">
            <w:pPr>
              <w:jc w:val="center"/>
            </w:pPr>
          </w:p>
        </w:tc>
      </w:tr>
      <w:tr w:rsidR="00C61994" w14:paraId="3B6E2851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5D3BA233" w14:textId="4682DDCE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53CA675A" w14:textId="46BFC8B0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16EBC5F5" w14:textId="4747B2F2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3A899E96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 xml:space="preserve">선형 </w:t>
            </w:r>
            <w:r w:rsidRPr="006214EB">
              <w:t>SVM</w:t>
            </w:r>
          </w:p>
          <w:p w14:paraId="6E160ECF" w14:textId="4C95A4FA" w:rsidR="00C61994" w:rsidRDefault="00C61994" w:rsidP="0052195D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</w:t>
            </w:r>
            <w:r w:rsidRPr="006214EB">
              <w:t>: https://data-flair.training/blogs/svm-support-vector-machine-tutorial/)</w:t>
            </w:r>
          </w:p>
        </w:tc>
        <w:tc>
          <w:tcPr>
            <w:tcW w:w="253" w:type="pct"/>
            <w:vAlign w:val="center"/>
          </w:tcPr>
          <w:p w14:paraId="288914D3" w14:textId="2CD024DD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42B6C916" w14:textId="4822FEDD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4375F121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0C0D87BE" w14:textId="552CD0EA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7E1D2F1B" w14:textId="258407D2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40A509A8" w14:textId="24A8C788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2F8FBED8" w14:textId="77777777" w:rsidR="00C61994" w:rsidRPr="006214EB" w:rsidRDefault="00C61994" w:rsidP="0052195D">
            <w:pPr>
              <w:jc w:val="center"/>
            </w:pPr>
            <w:r w:rsidRPr="006214EB">
              <w:t>ANN</w:t>
            </w:r>
            <w:r w:rsidRPr="006214EB">
              <w:rPr>
                <w:rFonts w:hint="eastAsia"/>
              </w:rPr>
              <w:t>의 구조</w:t>
            </w:r>
          </w:p>
          <w:p w14:paraId="16704CC6" w14:textId="38992BF3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lastRenderedPageBreak/>
              <w:t xml:space="preserve">(출처: </w:t>
            </w:r>
            <w:r w:rsidRPr="006214EB">
              <w:t>https://data-flair.training/blogs/artificial-neural-networks-for-machine-learning/)</w:t>
            </w:r>
          </w:p>
        </w:tc>
        <w:tc>
          <w:tcPr>
            <w:tcW w:w="253" w:type="pct"/>
            <w:vAlign w:val="center"/>
          </w:tcPr>
          <w:p w14:paraId="02549ACF" w14:textId="01983031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lastRenderedPageBreak/>
              <w:t>O</w:t>
            </w:r>
          </w:p>
        </w:tc>
        <w:tc>
          <w:tcPr>
            <w:tcW w:w="253" w:type="pct"/>
            <w:vAlign w:val="center"/>
          </w:tcPr>
          <w:p w14:paraId="21039875" w14:textId="467D7B5A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60761BFF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1EB06318" w14:textId="3F191C9B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6FD65CF8" w14:textId="335781BE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0DB97A5A" w14:textId="79FB692B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753CF4F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주성분 선택 방법과 시각화</w:t>
            </w:r>
          </w:p>
          <w:p w14:paraId="1F9783AC" w14:textId="3544C977" w:rsidR="00C61994" w:rsidRDefault="00C61994" w:rsidP="0052195D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http://www.nlpca.org/pca_principal_component_analysis.html)</w:t>
            </w:r>
          </w:p>
        </w:tc>
        <w:tc>
          <w:tcPr>
            <w:tcW w:w="253" w:type="pct"/>
            <w:vAlign w:val="center"/>
          </w:tcPr>
          <w:p w14:paraId="29298CFF" w14:textId="56F20456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6FEB53F8" w14:textId="1D9D37FA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326FE10B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2E1D01F2" w14:textId="4B23FC7E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29E06181" w14:textId="416B4432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20095B5F" w14:textId="3CFEA2BD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D454D0B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오토인코더</w:t>
            </w:r>
            <w:proofErr w:type="spellEnd"/>
            <w:r w:rsidRPr="006214EB">
              <w:rPr>
                <w:rFonts w:hint="eastAsia"/>
              </w:rPr>
              <w:t xml:space="preserve"> 구조</w:t>
            </w:r>
          </w:p>
          <w:p w14:paraId="22030642" w14:textId="06A94FB4" w:rsidR="00C61994" w:rsidRDefault="00C61994" w:rsidP="0052195D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http://solarisailab.com/archives/113)</w:t>
            </w:r>
          </w:p>
        </w:tc>
        <w:tc>
          <w:tcPr>
            <w:tcW w:w="253" w:type="pct"/>
            <w:vAlign w:val="center"/>
          </w:tcPr>
          <w:p w14:paraId="7F6351E2" w14:textId="3379386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76B2ACB3" w14:textId="4C75A54D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6154CB1B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09192B28" w14:textId="40CE174B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25994DF0" w14:textId="3E9A4ECE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054FB0B4" w14:textId="0FB5F9EA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2E97A20D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 xml:space="preserve">다양한 </w:t>
            </w:r>
            <w:proofErr w:type="spellStart"/>
            <w:r w:rsidRPr="006214EB">
              <w:rPr>
                <w:rFonts w:hint="eastAsia"/>
              </w:rPr>
              <w:t>머신러닝</w:t>
            </w:r>
            <w:proofErr w:type="spellEnd"/>
            <w:r w:rsidRPr="006214EB">
              <w:rPr>
                <w:rFonts w:hint="eastAsia"/>
              </w:rPr>
              <w:t xml:space="preserve"> 알고리즘</w:t>
            </w:r>
          </w:p>
          <w:p w14:paraId="5D3AABED" w14:textId="0A30A96A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(출처:</w:t>
            </w:r>
            <w:r w:rsidRPr="006214EB">
              <w:t xml:space="preserve"> A Tour of Machine Learning Algorithms, Jason Brownlee, 2013. (</w:t>
            </w:r>
            <w:proofErr w:type="spellStart"/>
            <w:r w:rsidRPr="006214EB">
              <w:t>machinelearningmastery</w:t>
            </w:r>
            <w:proofErr w:type="spellEnd"/>
            <w:r w:rsidRPr="006214EB">
              <w:t>))</w:t>
            </w:r>
          </w:p>
        </w:tc>
        <w:tc>
          <w:tcPr>
            <w:tcW w:w="253" w:type="pct"/>
            <w:vAlign w:val="center"/>
          </w:tcPr>
          <w:p w14:paraId="3861AF7F" w14:textId="58536BAA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4FC88BE7" w14:textId="135639CB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55338DCE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0D00BEBA" w14:textId="36285D22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70A198F8" w14:textId="3D6065A6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0276532A" w14:textId="534143E6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061297C" w14:textId="5FD18221" w:rsidR="00C61994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머신러닝</w:t>
            </w:r>
            <w:proofErr w:type="spellEnd"/>
            <w:r w:rsidRPr="006214EB">
              <w:rPr>
                <w:rFonts w:hint="eastAsia"/>
              </w:rPr>
              <w:t xml:space="preserve"> 알고리즘 선택 방법 </w:t>
            </w: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https://scikit-learn.org/stable/tutorial/machine_learning_map/index.html)</w:t>
            </w:r>
          </w:p>
        </w:tc>
        <w:tc>
          <w:tcPr>
            <w:tcW w:w="253" w:type="pct"/>
            <w:vAlign w:val="center"/>
          </w:tcPr>
          <w:p w14:paraId="228BA998" w14:textId="6DF3DCD6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7128CAFF" w14:textId="3F6BF182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4961A681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05C6B94E" w14:textId="4528527E" w:rsidR="00C61994" w:rsidRPr="00CF1B24" w:rsidRDefault="00C61994" w:rsidP="0052195D">
            <w:pPr>
              <w:jc w:val="center"/>
              <w:rPr>
                <w:b/>
                <w:bCs/>
              </w:rPr>
            </w:pPr>
            <w:r w:rsidRPr="00CF1B2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78" w:type="pct"/>
            <w:gridSpan w:val="2"/>
            <w:vAlign w:val="center"/>
          </w:tcPr>
          <w:p w14:paraId="33BF91FF" w14:textId="11E1E546" w:rsidR="00C61994" w:rsidRPr="00CF1B24" w:rsidRDefault="00C61994" w:rsidP="0052195D">
            <w:pPr>
              <w:rPr>
                <w:b/>
                <w:bCs/>
              </w:rPr>
            </w:pPr>
            <w:r w:rsidRPr="00CF1B24">
              <w:rPr>
                <w:rFonts w:hint="eastAsia"/>
                <w:b/>
                <w:bCs/>
              </w:rPr>
              <w:t>6</w:t>
            </w:r>
          </w:p>
        </w:tc>
        <w:tc>
          <w:tcPr>
            <w:tcW w:w="281" w:type="pct"/>
            <w:vAlign w:val="center"/>
          </w:tcPr>
          <w:p w14:paraId="5750A100" w14:textId="09D6A9BF" w:rsidR="00C61994" w:rsidRPr="006214EB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33947606" w14:textId="77777777" w:rsidR="00C61994" w:rsidRDefault="00C61994" w:rsidP="0052195D">
            <w:pPr>
              <w:jc w:val="left"/>
            </w:pPr>
            <w:r>
              <w:rPr>
                <w:rFonts w:hint="eastAsia"/>
              </w:rPr>
              <w:t>탐험-탐사 간의 균형을 맞춘 기계학습 방법론 (Source:</w:t>
            </w:r>
            <w:r>
              <w:t xml:space="preserve"> </w:t>
            </w:r>
            <w:r>
              <w:rPr>
                <w:rFonts w:hint="eastAsia"/>
              </w:rPr>
              <w:t>직접 그림)</w:t>
            </w:r>
          </w:p>
          <w:p w14:paraId="4B3D7423" w14:textId="61809F97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 xml:space="preserve">탐험과 탐사의 균형을 맞춘 부분에서 가지가 </w:t>
            </w:r>
            <w:proofErr w:type="spellStart"/>
            <w:r>
              <w:rPr>
                <w:rFonts w:hint="eastAsia"/>
              </w:rPr>
              <w:t>뻗어나와서</w:t>
            </w:r>
            <w:proofErr w:type="spellEnd"/>
            <w:r>
              <w:rPr>
                <w:rFonts w:hint="eastAsia"/>
              </w:rPr>
              <w:t xml:space="preserve"> 베이지안 최적화와 강화학습이 나오는 그림이면 좋겠습니다.</w:t>
            </w:r>
          </w:p>
        </w:tc>
        <w:tc>
          <w:tcPr>
            <w:tcW w:w="253" w:type="pct"/>
            <w:vAlign w:val="center"/>
          </w:tcPr>
          <w:p w14:paraId="0E7C56DD" w14:textId="2B1CD42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4192B1AF" w14:textId="62F5E5C3" w:rsidR="00C61994" w:rsidRDefault="00C61994" w:rsidP="0052195D">
            <w:pPr>
              <w:jc w:val="center"/>
            </w:pPr>
          </w:p>
        </w:tc>
      </w:tr>
      <w:tr w:rsidR="00C61994" w14:paraId="21EE632A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F3A6085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3D959FEA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3024A66E" w14:textId="0B3ABA0A" w:rsidR="00C61994" w:rsidRPr="006214EB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885CDF4" w14:textId="77777777" w:rsidR="00C61994" w:rsidRDefault="00C61994" w:rsidP="0052195D">
            <w:pPr>
              <w:jc w:val="left"/>
            </w:pPr>
            <w:r>
              <w:rPr>
                <w:rFonts w:hint="eastAsia"/>
              </w:rPr>
              <w:t xml:space="preserve">간단한 </w:t>
            </w:r>
            <w:proofErr w:type="spellStart"/>
            <w:r>
              <w:rPr>
                <w:rFonts w:hint="eastAsia"/>
              </w:rPr>
              <w:t>마르코프</w:t>
            </w:r>
            <w:proofErr w:type="spellEnd"/>
            <w:r>
              <w:rPr>
                <w:rFonts w:hint="eastAsia"/>
              </w:rPr>
              <w:t xml:space="preserve"> 결정 과정의 예시 (직접 그림)</w:t>
            </w:r>
          </w:p>
          <w:p w14:paraId="09119C50" w14:textId="5F2EC2AC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각 상태 (S</w:t>
            </w:r>
            <w:r w:rsidRPr="00421DD1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)가 서로 특정한 확률로 그 다음 상태로 전이된다는 것이 잘 드러나면 좋겠습니다.</w:t>
            </w:r>
          </w:p>
        </w:tc>
        <w:tc>
          <w:tcPr>
            <w:tcW w:w="253" w:type="pct"/>
            <w:vAlign w:val="center"/>
          </w:tcPr>
          <w:p w14:paraId="1E990A81" w14:textId="0C02CFE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1E22A6DD" w14:textId="531D1AC6" w:rsidR="00C61994" w:rsidRDefault="00C61994" w:rsidP="0052195D">
            <w:pPr>
              <w:jc w:val="center"/>
            </w:pPr>
          </w:p>
        </w:tc>
      </w:tr>
      <w:tr w:rsidR="00C61994" w14:paraId="0B3BC45C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4DD19344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7C0B74D6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5E8E2D7A" w14:textId="66FFC734" w:rsidR="00C61994" w:rsidRPr="006214EB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209DE35" w14:textId="77777777" w:rsidR="00C61994" w:rsidRDefault="00C61994" w:rsidP="0052195D">
            <w:pPr>
              <w:jc w:val="left"/>
            </w:pP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rPr>
                <w:rFonts w:hint="eastAsia"/>
              </w:rPr>
              <w:t xml:space="preserve"> 프로세스 예시</w:t>
            </w:r>
          </w:p>
          <w:p w14:paraId="4F9E3753" w14:textId="77777777" w:rsidR="00C61994" w:rsidRDefault="00C61994" w:rsidP="0052195D">
            <w:pPr>
              <w:jc w:val="left"/>
            </w:pPr>
            <w:r>
              <w:rPr>
                <w:rFonts w:hint="eastAsia"/>
              </w:rPr>
              <w:t>(Source:</w:t>
            </w:r>
            <w:r>
              <w:t xml:space="preserve"> </w:t>
            </w:r>
            <w:r>
              <w:rPr>
                <w:rFonts w:hint="eastAsia"/>
              </w:rPr>
              <w:t>직접그림 +</w:t>
            </w:r>
            <w:r>
              <w:t xml:space="preserve"> </w:t>
            </w:r>
            <w:r>
              <w:rPr>
                <w:rFonts w:hint="eastAsia"/>
              </w:rPr>
              <w:t>일부는 논문에서 발췌)</w:t>
            </w:r>
          </w:p>
          <w:p w14:paraId="0F73855A" w14:textId="03BD3B1B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2차원 좌표계에 점을 3개 찍고,</w:t>
            </w:r>
            <w:r>
              <w:t xml:space="preserve"> </w:t>
            </w:r>
            <w:r>
              <w:rPr>
                <w:rFonts w:hint="eastAsia"/>
              </w:rPr>
              <w:t>그 3개 점을 통과할 수 있는 그래프를 무수히 그린다음(희미하게)</w:t>
            </w:r>
            <w:r>
              <w:t xml:space="preserve"> </w:t>
            </w:r>
            <w:r>
              <w:rPr>
                <w:rFonts w:hint="eastAsia"/>
              </w:rPr>
              <w:t xml:space="preserve">그 무수한 그래프를 </w:t>
            </w:r>
            <w:proofErr w:type="spellStart"/>
            <w:r>
              <w:rPr>
                <w:rFonts w:hint="eastAsia"/>
              </w:rPr>
              <w:t>평균낸</w:t>
            </w:r>
            <w:proofErr w:type="spellEnd"/>
            <w:r>
              <w:rPr>
                <w:rFonts w:hint="eastAsia"/>
              </w:rPr>
              <w:t xml:space="preserve"> 그래프를 빨간색,</w:t>
            </w:r>
            <w:r>
              <w:t xml:space="preserve"> </w:t>
            </w:r>
            <w:r>
              <w:rPr>
                <w:rFonts w:hint="eastAsia"/>
              </w:rPr>
              <w:t>80</w:t>
            </w:r>
            <w:proofErr w:type="gramStart"/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무수한 그래프가 존재하는 보라색 범위로 그려주세요</w:t>
            </w:r>
          </w:p>
        </w:tc>
        <w:tc>
          <w:tcPr>
            <w:tcW w:w="253" w:type="pct"/>
            <w:vAlign w:val="center"/>
          </w:tcPr>
          <w:p w14:paraId="3099F037" w14:textId="62EEA98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5F27328E" w14:textId="7034B1E7" w:rsidR="00C61994" w:rsidRDefault="00C61994" w:rsidP="0052195D">
            <w:pPr>
              <w:jc w:val="center"/>
            </w:pPr>
          </w:p>
        </w:tc>
      </w:tr>
      <w:tr w:rsidR="00C61994" w14:paraId="1AB0BBE7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2D17D58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9C27954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54B5559E" w14:textId="7D8A1138" w:rsidR="00C61994" w:rsidRPr="006214EB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737A63B" w14:textId="77777777" w:rsidR="00C61994" w:rsidRDefault="00C61994" w:rsidP="0052195D">
            <w:pPr>
              <w:jc w:val="left"/>
            </w:pPr>
            <w:r>
              <w:rPr>
                <w:rFonts w:hint="eastAsia"/>
              </w:rPr>
              <w:t>베이지안 최적화의 전체 프로세스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4BA280E3" w14:textId="4CF0F59B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 xml:space="preserve">현재 그림에 써진 모든 말들이 다 </w:t>
            </w:r>
            <w:proofErr w:type="spellStart"/>
            <w:r>
              <w:rPr>
                <w:rFonts w:hint="eastAsia"/>
              </w:rPr>
              <w:t>들어나게끔</w:t>
            </w:r>
            <w:proofErr w:type="spellEnd"/>
            <w:r>
              <w:rPr>
                <w:rFonts w:hint="eastAsia"/>
              </w:rPr>
              <w:t xml:space="preserve"> 잘 </w:t>
            </w:r>
            <w:proofErr w:type="spellStart"/>
            <w:r>
              <w:rPr>
                <w:rFonts w:hint="eastAsia"/>
              </w:rPr>
              <w:t>그려주시길</w:t>
            </w:r>
            <w:proofErr w:type="spellEnd"/>
            <w:r>
              <w:rPr>
                <w:rFonts w:hint="eastAsia"/>
              </w:rPr>
              <w:t xml:space="preserve"> 부탁드립니다.</w:t>
            </w:r>
          </w:p>
        </w:tc>
        <w:tc>
          <w:tcPr>
            <w:tcW w:w="253" w:type="pct"/>
            <w:vAlign w:val="center"/>
          </w:tcPr>
          <w:p w14:paraId="731C0BA6" w14:textId="78EBA837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7C1EFA7F" w14:textId="1CA14D38" w:rsidR="00C61994" w:rsidRDefault="00C61994" w:rsidP="0052195D">
            <w:pPr>
              <w:jc w:val="center"/>
            </w:pPr>
          </w:p>
        </w:tc>
      </w:tr>
      <w:tr w:rsidR="00C61994" w14:paraId="32325F52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70CA26D3" w14:textId="77777777" w:rsidR="00C61994" w:rsidRDefault="00C61994" w:rsidP="0052195D">
            <w:pPr>
              <w:jc w:val="center"/>
            </w:pPr>
          </w:p>
        </w:tc>
        <w:tc>
          <w:tcPr>
            <w:tcW w:w="278" w:type="pct"/>
            <w:gridSpan w:val="2"/>
            <w:vAlign w:val="center"/>
          </w:tcPr>
          <w:p w14:paraId="16406E35" w14:textId="77777777" w:rsidR="00C61994" w:rsidRDefault="00C61994" w:rsidP="0052195D">
            <w:pPr>
              <w:jc w:val="center"/>
            </w:pPr>
          </w:p>
        </w:tc>
        <w:tc>
          <w:tcPr>
            <w:tcW w:w="281" w:type="pct"/>
            <w:vAlign w:val="center"/>
          </w:tcPr>
          <w:p w14:paraId="40D09CFA" w14:textId="34C390CC" w:rsidR="00C61994" w:rsidRPr="006214EB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238E7DD0" w14:textId="77777777" w:rsidR="00C61994" w:rsidRDefault="00C61994" w:rsidP="0052195D">
            <w:pPr>
              <w:jc w:val="left"/>
            </w:pPr>
            <w:r>
              <w:rPr>
                <w:rFonts w:hint="eastAsia"/>
              </w:rPr>
              <w:t>스케이트 타는 아이와 강화학습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1E2305BA" w14:textId="2C7D5A52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스케이트를 타는 아이가 환경과 상호작용을 하는 그림을 부탁드립니다.</w:t>
            </w:r>
          </w:p>
        </w:tc>
        <w:tc>
          <w:tcPr>
            <w:tcW w:w="253" w:type="pct"/>
            <w:vAlign w:val="center"/>
          </w:tcPr>
          <w:p w14:paraId="5CFC4160" w14:textId="03A13AF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110D3F21" w14:textId="15F7C2E3" w:rsidR="00C61994" w:rsidRDefault="00C61994" w:rsidP="0052195D">
            <w:pPr>
              <w:jc w:val="center"/>
            </w:pPr>
          </w:p>
        </w:tc>
      </w:tr>
      <w:tr w:rsidR="00C61994" w14:paraId="61E8A3CE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769E52CF" w14:textId="239DBB5C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78" w:type="pct"/>
            <w:gridSpan w:val="2"/>
            <w:vAlign w:val="center"/>
          </w:tcPr>
          <w:p w14:paraId="32DBC390" w14:textId="5416E5F4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2</w:t>
            </w:r>
            <w:r w:rsidRPr="00E54BF1">
              <w:rPr>
                <w:b/>
                <w:bCs/>
              </w:rPr>
              <w:t>.1</w:t>
            </w:r>
          </w:p>
        </w:tc>
        <w:tc>
          <w:tcPr>
            <w:tcW w:w="281" w:type="pct"/>
            <w:vAlign w:val="center"/>
          </w:tcPr>
          <w:p w14:paraId="33EA4899" w14:textId="4D96BAE6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3DEFF4E4" w14:textId="3C144A25" w:rsidR="00C61994" w:rsidRDefault="00C61994" w:rsidP="0052195D">
            <w:pPr>
              <w:jc w:val="center"/>
            </w:pPr>
            <w:r>
              <w:rPr>
                <w:rFonts w:hint="eastAsia"/>
              </w:rPr>
              <w:t>전 과정 평가 방법론 개요</w:t>
            </w:r>
          </w:p>
        </w:tc>
        <w:tc>
          <w:tcPr>
            <w:tcW w:w="253" w:type="pct"/>
            <w:vAlign w:val="center"/>
          </w:tcPr>
          <w:p w14:paraId="3D2EE593" w14:textId="5B5F1E3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CF7577F" w14:textId="5464E195" w:rsidR="00C61994" w:rsidRDefault="00C61994" w:rsidP="0052195D">
            <w:pPr>
              <w:jc w:val="center"/>
            </w:pPr>
          </w:p>
        </w:tc>
      </w:tr>
      <w:tr w:rsidR="00C61994" w14:paraId="0052AD9F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05120E00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20AFB64C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0FF1401A" w14:textId="2A8CECC3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3534EBA7" w14:textId="034244E1" w:rsidR="00C61994" w:rsidRDefault="00C61994" w:rsidP="0052195D">
            <w:pPr>
              <w:jc w:val="center"/>
            </w:pPr>
            <w:r>
              <w:rPr>
                <w:rFonts w:hint="eastAsia"/>
              </w:rPr>
              <w:t>시스템 경계 설정 예시</w:t>
            </w:r>
          </w:p>
        </w:tc>
        <w:tc>
          <w:tcPr>
            <w:tcW w:w="253" w:type="pct"/>
            <w:vAlign w:val="center"/>
          </w:tcPr>
          <w:p w14:paraId="265E5977" w14:textId="6B172F0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10FD92A1" w14:textId="4B2A0714" w:rsidR="00C61994" w:rsidRDefault="00C61994" w:rsidP="0052195D">
            <w:pPr>
              <w:jc w:val="center"/>
            </w:pPr>
          </w:p>
        </w:tc>
      </w:tr>
      <w:tr w:rsidR="00C61994" w14:paraId="2082D87C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2B8E4D21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0D31B133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4667AC92" w14:textId="7B63BB32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2543BFA" w14:textId="666C4DCD" w:rsidR="00C61994" w:rsidRDefault="00C61994" w:rsidP="0052195D">
            <w:pPr>
              <w:jc w:val="center"/>
            </w:pPr>
            <w:r>
              <w:rPr>
                <w:rFonts w:hint="eastAsia"/>
              </w:rPr>
              <w:t>전 과정 영향 평가 결과 예시</w:t>
            </w:r>
          </w:p>
        </w:tc>
        <w:tc>
          <w:tcPr>
            <w:tcW w:w="253" w:type="pct"/>
            <w:vAlign w:val="center"/>
          </w:tcPr>
          <w:p w14:paraId="31EF589A" w14:textId="7374BDF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68E2DD1B" w14:textId="0C9B03D9" w:rsidR="00C61994" w:rsidRDefault="00C61994" w:rsidP="0052195D">
            <w:pPr>
              <w:jc w:val="center"/>
            </w:pPr>
          </w:p>
        </w:tc>
      </w:tr>
      <w:tr w:rsidR="00C61994" w14:paraId="580B5D3D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1092CDD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480ADEC5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64110627" w14:textId="3C115C82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C25F728" w14:textId="39F6CC8F" w:rsidR="00C61994" w:rsidRDefault="00C61994" w:rsidP="0052195D">
            <w:pPr>
              <w:jc w:val="center"/>
            </w:pPr>
            <w:r>
              <w:rPr>
                <w:rFonts w:hint="eastAsia"/>
              </w:rPr>
              <w:t>전 과정 해석 예시</w:t>
            </w:r>
          </w:p>
        </w:tc>
        <w:tc>
          <w:tcPr>
            <w:tcW w:w="253" w:type="pct"/>
            <w:vAlign w:val="center"/>
          </w:tcPr>
          <w:p w14:paraId="59536F58" w14:textId="60A9A2FF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1D0AB74" w14:textId="29A9276D" w:rsidR="00C61994" w:rsidRDefault="00C61994" w:rsidP="0052195D">
            <w:pPr>
              <w:jc w:val="center"/>
            </w:pPr>
          </w:p>
        </w:tc>
      </w:tr>
      <w:tr w:rsidR="00C61994" w14:paraId="07B0F6E5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CB1D888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7DCCC453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3394AC26" w14:textId="0116BE13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699CFB5A" w14:textId="199D4D6B" w:rsidR="00C61994" w:rsidRDefault="00C61994" w:rsidP="0052195D">
            <w:pPr>
              <w:jc w:val="center"/>
            </w:pPr>
            <w:r>
              <w:rPr>
                <w:rFonts w:hint="eastAsia"/>
              </w:rPr>
              <w:t>문제 요약</w:t>
            </w:r>
          </w:p>
        </w:tc>
        <w:tc>
          <w:tcPr>
            <w:tcW w:w="253" w:type="pct"/>
            <w:vAlign w:val="center"/>
          </w:tcPr>
          <w:p w14:paraId="5CE528F3" w14:textId="6F94BEC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06173BD" w14:textId="595A3891" w:rsidR="00C61994" w:rsidRDefault="00C61994" w:rsidP="0052195D">
            <w:pPr>
              <w:jc w:val="center"/>
            </w:pPr>
          </w:p>
        </w:tc>
      </w:tr>
      <w:tr w:rsidR="00C61994" w14:paraId="07D4A849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4D2F1A46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230FDC1E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327C1D40" w14:textId="60868005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E7AFC7C" w14:textId="472F1A4B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회귀 분석을 위한 회귀 </w:t>
            </w:r>
            <w:proofErr w:type="spellStart"/>
            <w:r>
              <w:rPr>
                <w:rFonts w:hint="eastAsia"/>
              </w:rPr>
              <w:t>학습기</w:t>
            </w:r>
            <w:proofErr w:type="spellEnd"/>
          </w:p>
        </w:tc>
        <w:tc>
          <w:tcPr>
            <w:tcW w:w="253" w:type="pct"/>
            <w:vAlign w:val="center"/>
          </w:tcPr>
          <w:p w14:paraId="42BCE9FC" w14:textId="5B2A259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4F245CE6" w14:textId="5E60CD9D" w:rsidR="00C61994" w:rsidRDefault="00C61994" w:rsidP="0052195D">
            <w:pPr>
              <w:jc w:val="center"/>
            </w:pPr>
          </w:p>
        </w:tc>
      </w:tr>
      <w:tr w:rsidR="00C61994" w14:paraId="74679392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29F0390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1958731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71443A01" w14:textId="22EA2499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617233D8" w14:textId="697BFB1D" w:rsidR="00C61994" w:rsidRDefault="00C61994" w:rsidP="0052195D">
            <w:pPr>
              <w:jc w:val="center"/>
            </w:pPr>
            <w:r>
              <w:rPr>
                <w:rFonts w:hint="eastAsia"/>
              </w:rPr>
              <w:t>샘플 운전데이터 불러오기</w:t>
            </w:r>
          </w:p>
        </w:tc>
        <w:tc>
          <w:tcPr>
            <w:tcW w:w="253" w:type="pct"/>
            <w:vAlign w:val="center"/>
          </w:tcPr>
          <w:p w14:paraId="3438EC3E" w14:textId="7AF1ECB2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20FE5B0A" w14:textId="64693C3D" w:rsidR="00C61994" w:rsidRDefault="00C61994" w:rsidP="0052195D">
            <w:pPr>
              <w:jc w:val="center"/>
            </w:pPr>
          </w:p>
        </w:tc>
      </w:tr>
      <w:tr w:rsidR="00C61994" w14:paraId="6B692E7C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E69A7B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7653E0C2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0AE2650C" w14:textId="0B8ACC4A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2A4B267F" w14:textId="0E1A520F" w:rsidR="00C61994" w:rsidRDefault="00C61994" w:rsidP="0052195D">
            <w:pPr>
              <w:jc w:val="center"/>
            </w:pPr>
            <w:r>
              <w:rPr>
                <w:rFonts w:hint="eastAsia"/>
              </w:rPr>
              <w:t>불러온 샘플 운전데이터의 항목 설정</w:t>
            </w:r>
          </w:p>
        </w:tc>
        <w:tc>
          <w:tcPr>
            <w:tcW w:w="253" w:type="pct"/>
            <w:vAlign w:val="center"/>
          </w:tcPr>
          <w:p w14:paraId="55402EE8" w14:textId="2E1261C0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21007A3A" w14:textId="06CBD893" w:rsidR="00C61994" w:rsidRDefault="00C61994" w:rsidP="0052195D">
            <w:pPr>
              <w:jc w:val="center"/>
            </w:pPr>
          </w:p>
        </w:tc>
      </w:tr>
      <w:tr w:rsidR="00C61994" w14:paraId="35C0EF4E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7945B2D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01EB345C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374454E9" w14:textId="66CBEA07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37A3DEC" w14:textId="1D3962E7" w:rsidR="00C61994" w:rsidRDefault="00C61994" w:rsidP="0052195D">
            <w:pPr>
              <w:jc w:val="center"/>
            </w:pPr>
            <w:r>
              <w:rPr>
                <w:rFonts w:hint="eastAsia"/>
              </w:rPr>
              <w:t>응답 변수 및 검증 방법 설정</w:t>
            </w:r>
          </w:p>
        </w:tc>
        <w:tc>
          <w:tcPr>
            <w:tcW w:w="253" w:type="pct"/>
            <w:vAlign w:val="center"/>
          </w:tcPr>
          <w:p w14:paraId="3117B054" w14:textId="123CCA9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68142BD3" w14:textId="1A545A44" w:rsidR="00C61994" w:rsidRDefault="00C61994" w:rsidP="0052195D">
            <w:pPr>
              <w:jc w:val="center"/>
            </w:pPr>
          </w:p>
        </w:tc>
      </w:tr>
      <w:tr w:rsidR="00C61994" w14:paraId="35DB7FA9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4661C86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4C61130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4323BEEC" w14:textId="37DE02C2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4D60333C" w14:textId="2A31ADD2" w:rsidR="00C61994" w:rsidRDefault="00C61994" w:rsidP="0052195D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VM </w:t>
            </w:r>
            <w:r>
              <w:rPr>
                <w:rFonts w:hint="eastAsia"/>
              </w:rPr>
              <w:t>회귀 모델 설정 및 훈련</w:t>
            </w:r>
          </w:p>
        </w:tc>
        <w:tc>
          <w:tcPr>
            <w:tcW w:w="253" w:type="pct"/>
            <w:vAlign w:val="center"/>
          </w:tcPr>
          <w:p w14:paraId="1389C8D6" w14:textId="41357D9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45080A4F" w14:textId="74D4673F" w:rsidR="00C61994" w:rsidRDefault="00C61994" w:rsidP="0052195D">
            <w:pPr>
              <w:jc w:val="center"/>
            </w:pPr>
          </w:p>
        </w:tc>
      </w:tr>
      <w:tr w:rsidR="00C61994" w14:paraId="060CAAA0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7AB2633F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2896693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2D4F2A3D" w14:textId="5B1C9BC0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1143608" w14:textId="758169B7" w:rsidR="00C61994" w:rsidRDefault="00C61994" w:rsidP="0052195D">
            <w:pPr>
              <w:jc w:val="center"/>
            </w:pPr>
            <w:r>
              <w:rPr>
                <w:rFonts w:hint="eastAsia"/>
              </w:rPr>
              <w:t>훈련된 모델의 함수 생성</w:t>
            </w:r>
          </w:p>
        </w:tc>
        <w:tc>
          <w:tcPr>
            <w:tcW w:w="253" w:type="pct"/>
            <w:vAlign w:val="center"/>
          </w:tcPr>
          <w:p w14:paraId="680DC7C5" w14:textId="3C1EF4A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356278D" w14:textId="27EA716A" w:rsidR="00C61994" w:rsidRDefault="00C61994" w:rsidP="0052195D">
            <w:pPr>
              <w:jc w:val="center"/>
            </w:pPr>
          </w:p>
        </w:tc>
      </w:tr>
      <w:tr w:rsidR="00C61994" w14:paraId="14CF20B4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183F8632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580BE076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5AAF06D3" w14:textId="738FF554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7A5C571" w14:textId="47E345AC" w:rsidR="00C61994" w:rsidRDefault="00C61994" w:rsidP="0052195D">
            <w:pPr>
              <w:jc w:val="center"/>
            </w:pPr>
            <w:r>
              <w:rPr>
                <w:rFonts w:hint="eastAsia"/>
              </w:rPr>
              <w:t>모델을 통해 예측한 새로운 운전데이터의 이산화탄소 발생량</w:t>
            </w:r>
          </w:p>
        </w:tc>
        <w:tc>
          <w:tcPr>
            <w:tcW w:w="253" w:type="pct"/>
            <w:vAlign w:val="center"/>
          </w:tcPr>
          <w:p w14:paraId="20EEA90D" w14:textId="0A9D51E4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025899AA" w14:textId="73B5CFB8" w:rsidR="00C61994" w:rsidRDefault="00C61994" w:rsidP="0052195D">
            <w:pPr>
              <w:jc w:val="center"/>
            </w:pPr>
          </w:p>
        </w:tc>
      </w:tr>
      <w:tr w:rsidR="00C61994" w14:paraId="36DD6BBD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1354D068" w14:textId="677B0DD2" w:rsidR="00C61994" w:rsidRPr="00E54BF1" w:rsidRDefault="00C61994" w:rsidP="005219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78" w:type="pct"/>
            <w:gridSpan w:val="2"/>
            <w:vAlign w:val="center"/>
          </w:tcPr>
          <w:p w14:paraId="37CBDF1A" w14:textId="5D4E2B62" w:rsidR="00C61994" w:rsidRPr="00E54BF1" w:rsidRDefault="00C61994" w:rsidP="005219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  <w:tc>
          <w:tcPr>
            <w:tcW w:w="281" w:type="pct"/>
            <w:vAlign w:val="center"/>
          </w:tcPr>
          <w:p w14:paraId="233AC090" w14:textId="74C39CE3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FFA1F2B" w14:textId="543A796C" w:rsidR="00C61994" w:rsidRDefault="00C61994" w:rsidP="0052195D">
            <w:pPr>
              <w:jc w:val="center"/>
            </w:pPr>
            <w:r>
              <w:rPr>
                <w:rFonts w:hint="eastAsia"/>
              </w:rPr>
              <w:t>수증기 개질 공정의 흐름도</w:t>
            </w:r>
          </w:p>
        </w:tc>
        <w:tc>
          <w:tcPr>
            <w:tcW w:w="253" w:type="pct"/>
            <w:vAlign w:val="center"/>
          </w:tcPr>
          <w:p w14:paraId="4406D49C" w14:textId="505B3E6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08B19A4A" w14:textId="7ED81E14" w:rsidR="00C61994" w:rsidRDefault="00C61994" w:rsidP="0052195D">
            <w:pPr>
              <w:jc w:val="center"/>
            </w:pPr>
          </w:p>
        </w:tc>
      </w:tr>
      <w:tr w:rsidR="00C61994" w14:paraId="6541238D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7CC52F3B" w14:textId="7F24C07E" w:rsidR="00C61994" w:rsidRPr="00E07251" w:rsidRDefault="00C61994" w:rsidP="0052195D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78" w:type="pct"/>
            <w:gridSpan w:val="2"/>
            <w:vAlign w:val="center"/>
          </w:tcPr>
          <w:p w14:paraId="33B1EB50" w14:textId="3FF9A86B" w:rsidR="00C61994" w:rsidRPr="00E07251" w:rsidRDefault="00C61994" w:rsidP="0052195D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3.2</w:t>
            </w:r>
          </w:p>
        </w:tc>
        <w:tc>
          <w:tcPr>
            <w:tcW w:w="281" w:type="pct"/>
            <w:vAlign w:val="center"/>
          </w:tcPr>
          <w:p w14:paraId="4B9D1FB9" w14:textId="0F669698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65D6D6DE" w14:textId="249ABEA2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폭발성 폐기물 처리를 위한 </w:t>
            </w:r>
            <w:proofErr w:type="spellStart"/>
            <w:r>
              <w:rPr>
                <w:rFonts w:hint="eastAsia"/>
              </w:rPr>
              <w:t>유동층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반응기 </w:t>
            </w:r>
            <w:r>
              <w:t xml:space="preserve"> </w:t>
            </w:r>
            <w:r>
              <w:rPr>
                <w:rFonts w:hint="eastAsia"/>
              </w:rPr>
              <w:t>구조</w:t>
            </w:r>
            <w:proofErr w:type="gramEnd"/>
          </w:p>
        </w:tc>
        <w:tc>
          <w:tcPr>
            <w:tcW w:w="253" w:type="pct"/>
            <w:vAlign w:val="center"/>
          </w:tcPr>
          <w:p w14:paraId="7752FE6F" w14:textId="57765740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504CA4B5" w14:textId="55173B83" w:rsidR="00C61994" w:rsidRDefault="00C61994" w:rsidP="0052195D">
            <w:pPr>
              <w:jc w:val="center"/>
            </w:pPr>
          </w:p>
        </w:tc>
      </w:tr>
      <w:tr w:rsidR="00C61994" w14:paraId="02368185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1F9959F6" w14:textId="453A7441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591CF8E0" w14:textId="448BE0C3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4784804B" w14:textId="6DAC0EDF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413A8BB2" w14:textId="5BBF7474" w:rsidR="00C61994" w:rsidRDefault="00C61994" w:rsidP="0052195D">
            <w:pPr>
              <w:jc w:val="center"/>
            </w:pPr>
            <w:r>
              <w:rPr>
                <w:rFonts w:hint="eastAsia"/>
              </w:rPr>
              <w:t>변수가 선언된 workspace</w:t>
            </w:r>
          </w:p>
        </w:tc>
        <w:tc>
          <w:tcPr>
            <w:tcW w:w="253" w:type="pct"/>
            <w:vAlign w:val="center"/>
          </w:tcPr>
          <w:p w14:paraId="4E84441F" w14:textId="71FE1DE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68410AF6" w14:textId="45F7CD1A" w:rsidR="00C61994" w:rsidRDefault="00C61994" w:rsidP="0052195D">
            <w:pPr>
              <w:jc w:val="center"/>
            </w:pPr>
          </w:p>
        </w:tc>
      </w:tr>
      <w:tr w:rsidR="00C61994" w14:paraId="0765E7E3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1A9A4371" w14:textId="58FBBD32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2B1A01FF" w14:textId="6E8AAC2A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1FCB531A" w14:textId="7CC3700D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63FE084" w14:textId="1F201649" w:rsidR="00C61994" w:rsidRDefault="00C61994" w:rsidP="0052195D">
            <w:pPr>
              <w:jc w:val="center"/>
            </w:pPr>
            <w:proofErr w:type="spellStart"/>
            <w:r w:rsidRPr="00E206FA">
              <w:rPr>
                <w:rFonts w:hint="eastAsia"/>
              </w:rPr>
              <w:t>전처리</w:t>
            </w:r>
            <w:proofErr w:type="spellEnd"/>
            <w:r w:rsidRPr="00E206FA">
              <w:rPr>
                <w:rFonts w:hint="eastAsia"/>
              </w:rPr>
              <w:t xml:space="preserve"> 이후 변수가 저장된 workspace</w:t>
            </w:r>
          </w:p>
        </w:tc>
        <w:tc>
          <w:tcPr>
            <w:tcW w:w="253" w:type="pct"/>
            <w:vAlign w:val="center"/>
          </w:tcPr>
          <w:p w14:paraId="141EFDEB" w14:textId="3CCEC140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36840C9A" w14:textId="433645C2" w:rsidR="00C61994" w:rsidRDefault="00C61994" w:rsidP="0052195D">
            <w:pPr>
              <w:jc w:val="center"/>
            </w:pPr>
          </w:p>
        </w:tc>
      </w:tr>
      <w:tr w:rsidR="00C61994" w14:paraId="5ABB190B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BE79054" w14:textId="31275B3E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2D98CA8C" w14:textId="4C95FD68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599F2337" w14:textId="70AEAA6A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4916E453" w14:textId="18CD6026" w:rsidR="00C61994" w:rsidRDefault="00C61994" w:rsidP="0052195D">
            <w:pPr>
              <w:jc w:val="center"/>
            </w:pPr>
            <w:r>
              <w:rPr>
                <w:rFonts w:hint="eastAsia"/>
              </w:rPr>
              <w:t>훈련 결과(좌)와 훈련 기록(우)</w:t>
            </w:r>
          </w:p>
        </w:tc>
        <w:tc>
          <w:tcPr>
            <w:tcW w:w="253" w:type="pct"/>
            <w:vAlign w:val="center"/>
          </w:tcPr>
          <w:p w14:paraId="09D08D9A" w14:textId="62D877E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0AF25591" w14:textId="03FFDD11" w:rsidR="00C61994" w:rsidRDefault="00C61994" w:rsidP="0052195D">
            <w:pPr>
              <w:jc w:val="center"/>
            </w:pPr>
          </w:p>
        </w:tc>
      </w:tr>
      <w:tr w:rsidR="00C61994" w14:paraId="099DE084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27A54BBD" w14:textId="4767FEE3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0B575879" w14:textId="4DE438E8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30E9C006" w14:textId="77CCA2E9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2786426" w14:textId="093689B4" w:rsidR="00C61994" w:rsidRDefault="00C61994" w:rsidP="0052195D">
            <w:pPr>
              <w:jc w:val="center"/>
            </w:pPr>
            <w:r>
              <w:rPr>
                <w:rFonts w:hint="eastAsia"/>
              </w:rPr>
              <w:t>신경망 구조</w:t>
            </w:r>
          </w:p>
        </w:tc>
        <w:tc>
          <w:tcPr>
            <w:tcW w:w="253" w:type="pct"/>
            <w:vAlign w:val="center"/>
          </w:tcPr>
          <w:p w14:paraId="25336FC8" w14:textId="257D004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7E3F1BB8" w14:textId="20D4F7CE" w:rsidR="00C61994" w:rsidRDefault="00C61994" w:rsidP="0052195D">
            <w:pPr>
              <w:jc w:val="center"/>
            </w:pPr>
          </w:p>
        </w:tc>
      </w:tr>
      <w:tr w:rsidR="00C61994" w14:paraId="7DC53BBE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7B6E48E7" w14:textId="4979136C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50EFB8DB" w14:textId="7BAA25CD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17939BFA" w14:textId="0092AEF9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4D38750" w14:textId="0D46F8A8" w:rsidR="00C61994" w:rsidRDefault="00C61994" w:rsidP="0052195D">
            <w:pPr>
              <w:jc w:val="center"/>
            </w:pPr>
            <w:r>
              <w:rPr>
                <w:rFonts w:hint="eastAsia"/>
              </w:rPr>
              <w:t>P</w:t>
            </w:r>
            <w:r>
              <w:t>arity plot</w:t>
            </w:r>
            <w:r>
              <w:rPr>
                <w:rFonts w:hint="eastAsia"/>
              </w:rPr>
              <w:t>을 통한 모델 결과 확인</w:t>
            </w:r>
          </w:p>
        </w:tc>
        <w:tc>
          <w:tcPr>
            <w:tcW w:w="253" w:type="pct"/>
            <w:vAlign w:val="center"/>
          </w:tcPr>
          <w:p w14:paraId="50669664" w14:textId="4781A84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5990AE36" w14:textId="41540C3F" w:rsidR="00C61994" w:rsidRDefault="00C61994" w:rsidP="0052195D">
            <w:pPr>
              <w:jc w:val="center"/>
            </w:pPr>
          </w:p>
        </w:tc>
      </w:tr>
      <w:tr w:rsidR="00C61994" w14:paraId="31D6C51C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43216AE" w14:textId="0322E4ED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009CD493" w14:textId="44EAEA14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1B93CA32" w14:textId="164F3058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FC09BE3" w14:textId="00FB9FEB" w:rsidR="00C61994" w:rsidRDefault="00C61994" w:rsidP="0052195D">
            <w:pPr>
              <w:jc w:val="center"/>
            </w:pPr>
            <w:r>
              <w:rPr>
                <w:rFonts w:hint="eastAsia"/>
              </w:rPr>
              <w:t>유전알고리즘 수행 과정</w:t>
            </w:r>
          </w:p>
        </w:tc>
        <w:tc>
          <w:tcPr>
            <w:tcW w:w="253" w:type="pct"/>
            <w:vAlign w:val="center"/>
          </w:tcPr>
          <w:p w14:paraId="5E549ABF" w14:textId="54223E0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0399D927" w14:textId="0AA45B70" w:rsidR="00C61994" w:rsidRDefault="00C61994" w:rsidP="0052195D">
            <w:pPr>
              <w:jc w:val="center"/>
            </w:pPr>
          </w:p>
        </w:tc>
      </w:tr>
      <w:tr w:rsidR="00C61994" w14:paraId="111658CB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9C8B302" w14:textId="6D6C6610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78" w:type="pct"/>
            <w:gridSpan w:val="2"/>
            <w:vAlign w:val="center"/>
          </w:tcPr>
          <w:p w14:paraId="5388531B" w14:textId="729461A8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b/>
                <w:bCs/>
              </w:rPr>
              <w:t>4.1</w:t>
            </w:r>
          </w:p>
        </w:tc>
        <w:tc>
          <w:tcPr>
            <w:tcW w:w="281" w:type="pct"/>
            <w:vAlign w:val="center"/>
          </w:tcPr>
          <w:p w14:paraId="2FE9048F" w14:textId="76FE680C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9609BF2" w14:textId="7FA9009D" w:rsidR="00C61994" w:rsidRDefault="00C61994" w:rsidP="0052195D">
            <w:pPr>
              <w:jc w:val="center"/>
            </w:pPr>
            <w:r>
              <w:rPr>
                <w:rFonts w:hint="eastAsia"/>
              </w:rPr>
              <w:t>피드백 제어 시스템의 블록 흐름도 예시</w:t>
            </w:r>
          </w:p>
        </w:tc>
        <w:tc>
          <w:tcPr>
            <w:tcW w:w="253" w:type="pct"/>
            <w:vAlign w:val="center"/>
          </w:tcPr>
          <w:p w14:paraId="107FDC1D" w14:textId="40B28B4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01818BBF" w14:textId="6EC18107" w:rsidR="00C61994" w:rsidRDefault="00C61994" w:rsidP="0052195D">
            <w:pPr>
              <w:jc w:val="center"/>
            </w:pPr>
          </w:p>
        </w:tc>
      </w:tr>
      <w:tr w:rsidR="00C61994" w14:paraId="523374CE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5F05C130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7AD146D8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4997C8B3" w14:textId="18EA9607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EFB5B29" w14:textId="1B6C0350" w:rsidR="00C61994" w:rsidRDefault="00C61994" w:rsidP="0052195D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ID </w:t>
            </w:r>
            <w:r>
              <w:rPr>
                <w:rFonts w:hint="eastAsia"/>
              </w:rPr>
              <w:t>제어 시스템의 블록 흐름도</w:t>
            </w:r>
          </w:p>
        </w:tc>
        <w:tc>
          <w:tcPr>
            <w:tcW w:w="253" w:type="pct"/>
            <w:vAlign w:val="center"/>
          </w:tcPr>
          <w:p w14:paraId="7449AE9B" w14:textId="1C9507F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233EB6A0" w14:textId="142BEDAC" w:rsidR="00C61994" w:rsidRDefault="00C61994" w:rsidP="0052195D">
            <w:pPr>
              <w:jc w:val="center"/>
            </w:pPr>
          </w:p>
        </w:tc>
      </w:tr>
      <w:tr w:rsidR="00C61994" w14:paraId="194E253A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73ADE4C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686ED25D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7E8921EF" w14:textId="7A8A3792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6DE7BA18" w14:textId="5E3CF736" w:rsidR="00C61994" w:rsidRDefault="00C61994" w:rsidP="0052195D">
            <w:pPr>
              <w:jc w:val="center"/>
            </w:pPr>
            <w:r>
              <w:rPr>
                <w:rFonts w:hint="eastAsia"/>
              </w:rPr>
              <w:t>문제 요약</w:t>
            </w:r>
          </w:p>
        </w:tc>
        <w:tc>
          <w:tcPr>
            <w:tcW w:w="253" w:type="pct"/>
            <w:vAlign w:val="center"/>
          </w:tcPr>
          <w:p w14:paraId="5C212FC0" w14:textId="1C606AC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2BE22311" w14:textId="49BC6951" w:rsidR="00C61994" w:rsidRDefault="00C61994" w:rsidP="0052195D">
            <w:pPr>
              <w:jc w:val="center"/>
            </w:pPr>
          </w:p>
        </w:tc>
      </w:tr>
      <w:tr w:rsidR="00C61994" w14:paraId="30E9F5AE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2B20AD48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1FA46851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0142B802" w14:textId="2382E29D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799CA43" w14:textId="37696988" w:rsidR="00C61994" w:rsidRDefault="00C61994" w:rsidP="0052195D">
            <w:pPr>
              <w:jc w:val="center"/>
            </w:pPr>
            <w:r>
              <w:rPr>
                <w:rFonts w:hint="eastAsia"/>
              </w:rPr>
              <w:t>공정 출력의 지속적인 진동 현상</w:t>
            </w:r>
          </w:p>
        </w:tc>
        <w:tc>
          <w:tcPr>
            <w:tcW w:w="253" w:type="pct"/>
            <w:vAlign w:val="center"/>
          </w:tcPr>
          <w:p w14:paraId="10631C96" w14:textId="39ECFD0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C73480B" w14:textId="0031C51A" w:rsidR="00C61994" w:rsidRDefault="00C61994" w:rsidP="0052195D">
            <w:pPr>
              <w:jc w:val="center"/>
            </w:pPr>
          </w:p>
        </w:tc>
      </w:tr>
      <w:tr w:rsidR="00C61994" w14:paraId="6ADA22BC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480C40B4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191B17F4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3F72A7F5" w14:textId="6F3C5D33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2CA24450" w14:textId="360FAF48" w:rsidR="00C61994" w:rsidRDefault="00C61994" w:rsidP="0052195D">
            <w:pPr>
              <w:jc w:val="center"/>
            </w:pPr>
            <w:r>
              <w:t>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1차 함수와 </w:t>
            </w:r>
            <w:r>
              <w:t>(</w:t>
            </w:r>
            <w:r>
              <w:rPr>
                <w:rFonts w:hint="eastAsia"/>
              </w:rPr>
              <w:t>b</w:t>
            </w:r>
            <w:r>
              <w:t xml:space="preserve">) </w:t>
            </w:r>
            <w:r>
              <w:rPr>
                <w:rFonts w:hint="eastAsia"/>
              </w:rPr>
              <w:t>고차 함수의 반응응답곡선</w:t>
            </w:r>
          </w:p>
        </w:tc>
        <w:tc>
          <w:tcPr>
            <w:tcW w:w="253" w:type="pct"/>
            <w:vAlign w:val="center"/>
          </w:tcPr>
          <w:p w14:paraId="1FC22101" w14:textId="53B4D4BB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5E44AD73" w14:textId="454C6B6D" w:rsidR="00C61994" w:rsidRDefault="00C61994" w:rsidP="0052195D">
            <w:pPr>
              <w:jc w:val="center"/>
            </w:pPr>
          </w:p>
        </w:tc>
      </w:tr>
      <w:tr w:rsidR="00C61994" w14:paraId="7ED3631E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0498C5D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009AA541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47C25D71" w14:textId="79D06842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687A60D" w14:textId="46CF5EB9" w:rsidR="00C61994" w:rsidRDefault="00C61994" w:rsidP="0052195D">
            <w:pPr>
              <w:jc w:val="center"/>
            </w:pPr>
            <w:proofErr w:type="spellStart"/>
            <w:r>
              <w:t>Matplotlib.pyplot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설치하기</w:t>
            </w:r>
          </w:p>
        </w:tc>
        <w:tc>
          <w:tcPr>
            <w:tcW w:w="253" w:type="pct"/>
            <w:vAlign w:val="center"/>
          </w:tcPr>
          <w:p w14:paraId="38104531" w14:textId="5B51F12F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B41821E" w14:textId="7578D856" w:rsidR="00C61994" w:rsidRDefault="00C61994" w:rsidP="0052195D">
            <w:pPr>
              <w:jc w:val="center"/>
            </w:pPr>
          </w:p>
        </w:tc>
      </w:tr>
      <w:tr w:rsidR="00C61994" w14:paraId="254AF5E1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F8F644E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6B07E4FE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28E8CA67" w14:textId="4B3C9A32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5A99B14" w14:textId="6B080971" w:rsidR="00C61994" w:rsidRDefault="00C61994" w:rsidP="0052195D">
            <w:pPr>
              <w:jc w:val="center"/>
            </w:pPr>
            <w:r>
              <w:rPr>
                <w:rFonts w:hint="eastAsia"/>
              </w:rPr>
              <w:t>조율 인자 최적화 결과</w:t>
            </w:r>
          </w:p>
        </w:tc>
        <w:tc>
          <w:tcPr>
            <w:tcW w:w="253" w:type="pct"/>
            <w:vAlign w:val="center"/>
          </w:tcPr>
          <w:p w14:paraId="72926998" w14:textId="719E7D7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6300C493" w14:textId="633B3CA5" w:rsidR="00C61994" w:rsidRDefault="00C61994" w:rsidP="0052195D">
            <w:pPr>
              <w:jc w:val="center"/>
            </w:pPr>
          </w:p>
        </w:tc>
      </w:tr>
      <w:tr w:rsidR="00C61994" w14:paraId="485EE3BA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6C9BCD3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745DAADD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4870D3AD" w14:textId="6EF4517E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2B756333" w14:textId="16677264" w:rsidR="00C61994" w:rsidRDefault="00C61994" w:rsidP="0052195D">
            <w:pPr>
              <w:jc w:val="center"/>
            </w:pPr>
            <w:r>
              <w:rPr>
                <w:rFonts w:hint="eastAsia"/>
              </w:rPr>
              <w:t>조율 인자 도식화 결과</w:t>
            </w:r>
          </w:p>
        </w:tc>
        <w:tc>
          <w:tcPr>
            <w:tcW w:w="253" w:type="pct"/>
            <w:vAlign w:val="center"/>
          </w:tcPr>
          <w:p w14:paraId="27B898A9" w14:textId="683F9BC3" w:rsidR="00C61994" w:rsidRDefault="00C61994" w:rsidP="0052195D">
            <w:pPr>
              <w:jc w:val="center"/>
            </w:pPr>
            <w:r>
              <w:t>X</w:t>
            </w:r>
          </w:p>
        </w:tc>
        <w:tc>
          <w:tcPr>
            <w:tcW w:w="253" w:type="pct"/>
            <w:vAlign w:val="center"/>
          </w:tcPr>
          <w:p w14:paraId="2F21DE6B" w14:textId="75E9DC62" w:rsidR="00C61994" w:rsidRDefault="00C61994" w:rsidP="0052195D">
            <w:pPr>
              <w:jc w:val="center"/>
            </w:pPr>
          </w:p>
        </w:tc>
      </w:tr>
      <w:tr w:rsidR="00C61994" w14:paraId="5D89FA30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D8BA7F5" w14:textId="60AF3B93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78" w:type="pct"/>
            <w:gridSpan w:val="2"/>
            <w:vAlign w:val="center"/>
          </w:tcPr>
          <w:p w14:paraId="31B72956" w14:textId="3D8D733C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b/>
                <w:bCs/>
              </w:rPr>
              <w:t>4.2</w:t>
            </w:r>
          </w:p>
        </w:tc>
        <w:tc>
          <w:tcPr>
            <w:tcW w:w="281" w:type="pct"/>
            <w:vAlign w:val="center"/>
          </w:tcPr>
          <w:p w14:paraId="5AB99F15" w14:textId="2DE74D1B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E18D67A" w14:textId="3CBB7E7E" w:rsidR="00C61994" w:rsidRDefault="00C61994" w:rsidP="0052195D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ID </w:t>
            </w:r>
            <w:r>
              <w:rPr>
                <w:rFonts w:hint="eastAsia"/>
              </w:rPr>
              <w:t xml:space="preserve">제어를 이용한 </w:t>
            </w:r>
            <w:proofErr w:type="spellStart"/>
            <w:r>
              <w:rPr>
                <w:rFonts w:hint="eastAsia"/>
              </w:rPr>
              <w:t>다변수</w:t>
            </w:r>
            <w:proofErr w:type="spellEnd"/>
            <w:r>
              <w:rPr>
                <w:rFonts w:hint="eastAsia"/>
              </w:rPr>
              <w:t xml:space="preserve"> 공정의 제어</w:t>
            </w:r>
          </w:p>
        </w:tc>
        <w:tc>
          <w:tcPr>
            <w:tcW w:w="253" w:type="pct"/>
            <w:vAlign w:val="center"/>
          </w:tcPr>
          <w:p w14:paraId="7DF57813" w14:textId="6B4772C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5F5CA611" w14:textId="6FC54503" w:rsidR="00C61994" w:rsidRDefault="00C61994" w:rsidP="0052195D">
            <w:pPr>
              <w:jc w:val="center"/>
            </w:pPr>
          </w:p>
        </w:tc>
      </w:tr>
      <w:tr w:rsidR="00C61994" w14:paraId="286286FF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067FF22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7579C238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5B1CC871" w14:textId="1D85C1E1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A4278AE" w14:textId="7ACCD3DC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모델 예측 제어를 이용한 </w:t>
            </w:r>
            <w:proofErr w:type="spellStart"/>
            <w:r>
              <w:rPr>
                <w:rFonts w:hint="eastAsia"/>
              </w:rPr>
              <w:t>다변수</w:t>
            </w:r>
            <w:proofErr w:type="spellEnd"/>
            <w:r>
              <w:rPr>
                <w:rFonts w:hint="eastAsia"/>
              </w:rPr>
              <w:t xml:space="preserve"> 공정의 제어</w:t>
            </w:r>
          </w:p>
        </w:tc>
        <w:tc>
          <w:tcPr>
            <w:tcW w:w="253" w:type="pct"/>
            <w:vAlign w:val="center"/>
          </w:tcPr>
          <w:p w14:paraId="72645EA8" w14:textId="2F0A846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5D995B22" w14:textId="4D0C77FF" w:rsidR="00C61994" w:rsidRDefault="00C61994" w:rsidP="0052195D">
            <w:pPr>
              <w:jc w:val="center"/>
            </w:pPr>
          </w:p>
        </w:tc>
      </w:tr>
      <w:tr w:rsidR="00C61994" w14:paraId="4FDA146F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152F8F13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5C908FC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30E90197" w14:textId="2F6B89A4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5EEC316" w14:textId="3F421F26" w:rsidR="00C61994" w:rsidRDefault="00C61994" w:rsidP="0052195D">
            <w:pPr>
              <w:jc w:val="center"/>
            </w:pPr>
            <w:r>
              <w:rPr>
                <w:rFonts w:hint="eastAsia"/>
              </w:rPr>
              <w:t>모델 예측 제어기의 동작 원리</w:t>
            </w:r>
          </w:p>
        </w:tc>
        <w:tc>
          <w:tcPr>
            <w:tcW w:w="253" w:type="pct"/>
            <w:vAlign w:val="center"/>
          </w:tcPr>
          <w:p w14:paraId="2ABCC5D3" w14:textId="418603B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9BCDF94" w14:textId="0F9037E3" w:rsidR="00C61994" w:rsidRDefault="00C61994" w:rsidP="0052195D">
            <w:pPr>
              <w:jc w:val="center"/>
            </w:pPr>
          </w:p>
        </w:tc>
      </w:tr>
      <w:tr w:rsidR="00C61994" w14:paraId="5B9DC983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65EF7DC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6457959A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0F131741" w14:textId="4B8C1532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6A6FD813" w14:textId="778F6C85" w:rsidR="00C61994" w:rsidRDefault="00C61994" w:rsidP="0052195D">
            <w:pPr>
              <w:jc w:val="center"/>
            </w:pPr>
            <w:r>
              <w:rPr>
                <w:rFonts w:hint="eastAsia"/>
              </w:rPr>
              <w:t>신경망 모델 훈련 개요</w:t>
            </w:r>
          </w:p>
        </w:tc>
        <w:tc>
          <w:tcPr>
            <w:tcW w:w="253" w:type="pct"/>
            <w:vAlign w:val="center"/>
          </w:tcPr>
          <w:p w14:paraId="7838358A" w14:textId="4D4941F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4E91081B" w14:textId="26FDF8A2" w:rsidR="00C61994" w:rsidRDefault="00C61994" w:rsidP="0052195D">
            <w:pPr>
              <w:jc w:val="center"/>
            </w:pPr>
          </w:p>
        </w:tc>
      </w:tr>
      <w:tr w:rsidR="00C61994" w14:paraId="72EA8E18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528027D3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19849B0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0F3C1910" w14:textId="5815F6FB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F9A3329" w14:textId="3C080676" w:rsidR="00C61994" w:rsidRDefault="00C61994" w:rsidP="0052195D">
            <w:pPr>
              <w:jc w:val="center"/>
            </w:pPr>
            <w:r>
              <w:rPr>
                <w:rFonts w:hint="eastAsia"/>
              </w:rPr>
              <w:t>신경망 모델 개요</w:t>
            </w:r>
          </w:p>
        </w:tc>
        <w:tc>
          <w:tcPr>
            <w:tcW w:w="253" w:type="pct"/>
            <w:vAlign w:val="center"/>
          </w:tcPr>
          <w:p w14:paraId="65555D70" w14:textId="0E74B3AB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2B423FAC" w14:textId="1F6AF568" w:rsidR="00C61994" w:rsidRDefault="00C61994" w:rsidP="0052195D">
            <w:pPr>
              <w:jc w:val="center"/>
            </w:pPr>
          </w:p>
        </w:tc>
      </w:tr>
      <w:tr w:rsidR="00C61994" w14:paraId="353F4B4F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F0C45DE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44E1563A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13B5BD39" w14:textId="5DB0D087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3E28F87E" w14:textId="24A98D14" w:rsidR="00C61994" w:rsidRDefault="00C61994" w:rsidP="0052195D">
            <w:pPr>
              <w:jc w:val="center"/>
            </w:pPr>
            <w:r>
              <w:rPr>
                <w:rFonts w:hint="eastAsia"/>
              </w:rPr>
              <w:t>모델 예측 제어 과정의 블록 흐름도</w:t>
            </w:r>
          </w:p>
        </w:tc>
        <w:tc>
          <w:tcPr>
            <w:tcW w:w="253" w:type="pct"/>
            <w:vAlign w:val="center"/>
          </w:tcPr>
          <w:p w14:paraId="554678B4" w14:textId="2E1D622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0FAACF67" w14:textId="16EE768B" w:rsidR="00C61994" w:rsidRDefault="00C61994" w:rsidP="0052195D">
            <w:pPr>
              <w:jc w:val="center"/>
            </w:pPr>
          </w:p>
        </w:tc>
      </w:tr>
      <w:tr w:rsidR="00C61994" w14:paraId="62230791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768DD504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3A31F57C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29A379C7" w14:textId="633CA09C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7F839810" w14:textId="3D93F57C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도식화한 </w:t>
            </w:r>
            <w:r>
              <w:t>CSTR</w:t>
            </w:r>
          </w:p>
        </w:tc>
        <w:tc>
          <w:tcPr>
            <w:tcW w:w="253" w:type="pct"/>
            <w:vAlign w:val="center"/>
          </w:tcPr>
          <w:p w14:paraId="65EDDB0B" w14:textId="384BC43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7C3A6EA7" w14:textId="0B9172CD" w:rsidR="00C61994" w:rsidRDefault="00C61994" w:rsidP="0052195D">
            <w:pPr>
              <w:jc w:val="center"/>
            </w:pPr>
          </w:p>
        </w:tc>
      </w:tr>
      <w:tr w:rsidR="00C61994" w14:paraId="3479E938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6145BEBF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4BB3890A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419D34CD" w14:textId="27EA6B26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46FF7317" w14:textId="64EB844E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실행된 </w:t>
            </w:r>
            <w:r>
              <w:t xml:space="preserve">Simulink </w:t>
            </w:r>
            <w:r>
              <w:rPr>
                <w:rFonts w:hint="eastAsia"/>
              </w:rPr>
              <w:t>모델</w:t>
            </w:r>
          </w:p>
        </w:tc>
        <w:tc>
          <w:tcPr>
            <w:tcW w:w="253" w:type="pct"/>
            <w:vAlign w:val="center"/>
          </w:tcPr>
          <w:p w14:paraId="1E87103C" w14:textId="4DB26AF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585B3266" w14:textId="70F91427" w:rsidR="00C61994" w:rsidRDefault="00C61994" w:rsidP="0052195D">
            <w:pPr>
              <w:jc w:val="center"/>
            </w:pPr>
          </w:p>
        </w:tc>
      </w:tr>
      <w:tr w:rsidR="00C61994" w14:paraId="6C547B7B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02032571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4DC01D91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5E3B2263" w14:textId="671D488D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1DA31139" w14:textId="371E0F06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모델 예측 제어기 </w:t>
            </w:r>
            <w:proofErr w:type="spellStart"/>
            <w:r>
              <w:rPr>
                <w:rFonts w:hint="eastAsia"/>
              </w:rPr>
              <w:t>설정창</w:t>
            </w:r>
            <w:proofErr w:type="spellEnd"/>
          </w:p>
        </w:tc>
        <w:tc>
          <w:tcPr>
            <w:tcW w:w="253" w:type="pct"/>
            <w:vAlign w:val="center"/>
          </w:tcPr>
          <w:p w14:paraId="4B30D40C" w14:textId="50BE2D1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2755EC8F" w14:textId="3E868F36" w:rsidR="00C61994" w:rsidRDefault="00C61994" w:rsidP="0052195D">
            <w:pPr>
              <w:jc w:val="center"/>
            </w:pPr>
          </w:p>
        </w:tc>
      </w:tr>
      <w:tr w:rsidR="00C61994" w14:paraId="0C1F452B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5993086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78B68998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0DC98A2D" w14:textId="69752874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07C6A0DD" w14:textId="75817ED1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신경망 모델 </w:t>
            </w:r>
            <w:proofErr w:type="spellStart"/>
            <w:r>
              <w:rPr>
                <w:rFonts w:hint="eastAsia"/>
              </w:rPr>
              <w:t>설정창</w:t>
            </w:r>
            <w:proofErr w:type="spellEnd"/>
          </w:p>
        </w:tc>
        <w:tc>
          <w:tcPr>
            <w:tcW w:w="253" w:type="pct"/>
            <w:vAlign w:val="center"/>
          </w:tcPr>
          <w:p w14:paraId="5DF0B7AE" w14:textId="2AD3CCE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6E4382F2" w14:textId="2B43AA80" w:rsidR="00C61994" w:rsidRDefault="00C61994" w:rsidP="0052195D">
            <w:pPr>
              <w:jc w:val="center"/>
            </w:pPr>
          </w:p>
        </w:tc>
      </w:tr>
      <w:tr w:rsidR="00C61994" w14:paraId="4A23584E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4F557682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1CB034B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2EE32201" w14:textId="4E9DE52C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A9C4BD1" w14:textId="08CBD0AE" w:rsidR="00C61994" w:rsidRDefault="00C61994" w:rsidP="0052195D">
            <w:pPr>
              <w:jc w:val="center"/>
            </w:pPr>
            <w:r>
              <w:rPr>
                <w:rFonts w:hint="eastAsia"/>
              </w:rPr>
              <w:t>신경망 모델 훈련 결과</w:t>
            </w:r>
          </w:p>
        </w:tc>
        <w:tc>
          <w:tcPr>
            <w:tcW w:w="253" w:type="pct"/>
            <w:vAlign w:val="center"/>
          </w:tcPr>
          <w:p w14:paraId="44B1A768" w14:textId="1A679634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3399FB9D" w14:textId="76C37D7A" w:rsidR="00C61994" w:rsidRDefault="00C61994" w:rsidP="0052195D">
            <w:pPr>
              <w:jc w:val="center"/>
            </w:pPr>
          </w:p>
        </w:tc>
      </w:tr>
      <w:tr w:rsidR="00C61994" w14:paraId="16445E39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012BE24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0B946715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57434754" w14:textId="1A6DAC91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4B14376C" w14:textId="0925712F" w:rsidR="00C61994" w:rsidRDefault="00C61994" w:rsidP="0052195D">
            <w:pPr>
              <w:jc w:val="center"/>
            </w:pPr>
            <w:r>
              <w:rPr>
                <w:rFonts w:hint="eastAsia"/>
              </w:rPr>
              <w:t>신경망 모델의 응답</w:t>
            </w:r>
          </w:p>
        </w:tc>
        <w:tc>
          <w:tcPr>
            <w:tcW w:w="253" w:type="pct"/>
            <w:vAlign w:val="center"/>
          </w:tcPr>
          <w:p w14:paraId="5F4105D8" w14:textId="12FA00C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55DFEA47" w14:textId="6E7024CF" w:rsidR="00C61994" w:rsidRDefault="00C61994" w:rsidP="0052195D">
            <w:pPr>
              <w:jc w:val="center"/>
            </w:pPr>
          </w:p>
        </w:tc>
      </w:tr>
      <w:tr w:rsidR="00C61994" w14:paraId="11480DC1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4DCD8BF4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78" w:type="pct"/>
            <w:gridSpan w:val="2"/>
            <w:vAlign w:val="center"/>
          </w:tcPr>
          <w:p w14:paraId="617EED9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1" w:type="pct"/>
            <w:vAlign w:val="center"/>
          </w:tcPr>
          <w:p w14:paraId="5D6DFE3E" w14:textId="7C81F982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FBF6D6F" w14:textId="31325F3C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플랜트 </w:t>
            </w:r>
            <w:proofErr w:type="spellStart"/>
            <w:r>
              <w:rPr>
                <w:rFonts w:hint="eastAsia"/>
              </w:rPr>
              <w:t>출력값과</w:t>
            </w:r>
            <w:proofErr w:type="spellEnd"/>
            <w:r>
              <w:rPr>
                <w:rFonts w:hint="eastAsia"/>
              </w:rPr>
              <w:t xml:space="preserve"> 기준 신호의 비교</w:t>
            </w:r>
          </w:p>
        </w:tc>
        <w:tc>
          <w:tcPr>
            <w:tcW w:w="253" w:type="pct"/>
            <w:vAlign w:val="center"/>
          </w:tcPr>
          <w:p w14:paraId="38C75406" w14:textId="1BFD0C3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3" w:type="pct"/>
            <w:vAlign w:val="center"/>
          </w:tcPr>
          <w:p w14:paraId="43058D6D" w14:textId="5C8A17FE" w:rsidR="00C61994" w:rsidRDefault="00C61994" w:rsidP="0052195D">
            <w:pPr>
              <w:jc w:val="center"/>
            </w:pPr>
          </w:p>
        </w:tc>
      </w:tr>
      <w:tr w:rsidR="00C61994" w14:paraId="38843B06" w14:textId="77777777" w:rsidTr="0012639D">
        <w:trPr>
          <w:trHeight w:val="354"/>
        </w:trPr>
        <w:tc>
          <w:tcPr>
            <w:tcW w:w="277" w:type="pct"/>
            <w:gridSpan w:val="2"/>
            <w:vAlign w:val="center"/>
          </w:tcPr>
          <w:p w14:paraId="3986AEE4" w14:textId="02CE7108" w:rsidR="00C61994" w:rsidRPr="00E07251" w:rsidRDefault="00C61994" w:rsidP="0052195D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78" w:type="pct"/>
            <w:gridSpan w:val="2"/>
            <w:vAlign w:val="center"/>
          </w:tcPr>
          <w:p w14:paraId="7EF03D5C" w14:textId="5D872AC6" w:rsidR="00C61994" w:rsidRPr="00E07251" w:rsidRDefault="00C61994" w:rsidP="0052195D">
            <w:pPr>
              <w:jc w:val="center"/>
              <w:rPr>
                <w:b/>
                <w:bCs/>
              </w:rPr>
            </w:pPr>
            <w:r w:rsidRPr="00E07251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  <w:tc>
          <w:tcPr>
            <w:tcW w:w="281" w:type="pct"/>
            <w:vAlign w:val="center"/>
          </w:tcPr>
          <w:p w14:paraId="616EFF23" w14:textId="214DF155" w:rsidR="00C61994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</w:pPr>
          </w:p>
        </w:tc>
        <w:tc>
          <w:tcPr>
            <w:tcW w:w="3657" w:type="pct"/>
            <w:vAlign w:val="center"/>
          </w:tcPr>
          <w:p w14:paraId="50E64B68" w14:textId="77777777" w:rsidR="00C61994" w:rsidRDefault="00C61994" w:rsidP="0052195D">
            <w:pPr>
              <w:jc w:val="center"/>
            </w:pPr>
            <w:r>
              <w:rPr>
                <w:rFonts w:hint="eastAsia"/>
              </w:rPr>
              <w:t>테네시 이스트만 공정의 흐름도</w:t>
            </w:r>
          </w:p>
          <w:p w14:paraId="7A3EC059" w14:textId="2DE7B55E" w:rsidR="00C61994" w:rsidRDefault="00C61994" w:rsidP="0052195D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Source: </w:t>
            </w:r>
            <w:r w:rsidRPr="00730E72">
              <w:t>Downs, James J., and Ernest F. Vogel. "A plant-wide industrial process control problem." Computers &amp; chemical engineering 17.3 (1993): 245-255.</w:t>
            </w:r>
            <w:r>
              <w:t>)</w:t>
            </w:r>
          </w:p>
        </w:tc>
        <w:tc>
          <w:tcPr>
            <w:tcW w:w="253" w:type="pct"/>
            <w:vAlign w:val="center"/>
          </w:tcPr>
          <w:p w14:paraId="62AF89E2" w14:textId="55C9803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53" w:type="pct"/>
            <w:vAlign w:val="center"/>
          </w:tcPr>
          <w:p w14:paraId="36C16FDE" w14:textId="2E491567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36374B61" w14:textId="4F5C8FF6" w:rsidTr="0012639D">
        <w:trPr>
          <w:trHeight w:val="341"/>
        </w:trPr>
        <w:tc>
          <w:tcPr>
            <w:tcW w:w="227" w:type="pct"/>
            <w:tcBorders>
              <w:bottom w:val="single" w:sz="12" w:space="0" w:color="auto"/>
            </w:tcBorders>
            <w:vAlign w:val="center"/>
          </w:tcPr>
          <w:p w14:paraId="46FF580A" w14:textId="77777777" w:rsidR="00C61994" w:rsidRDefault="00C61994" w:rsidP="0052195D">
            <w:pPr>
              <w:jc w:val="center"/>
            </w:pPr>
          </w:p>
        </w:tc>
        <w:tc>
          <w:tcPr>
            <w:tcW w:w="303" w:type="pct"/>
            <w:gridSpan w:val="2"/>
            <w:tcBorders>
              <w:bottom w:val="single" w:sz="12" w:space="0" w:color="auto"/>
            </w:tcBorders>
            <w:vAlign w:val="center"/>
          </w:tcPr>
          <w:p w14:paraId="4CE141E3" w14:textId="00B53E84" w:rsidR="00C61994" w:rsidRDefault="00C61994" w:rsidP="0052195D">
            <w:pPr>
              <w:jc w:val="center"/>
            </w:pPr>
          </w:p>
        </w:tc>
        <w:tc>
          <w:tcPr>
            <w:tcW w:w="306" w:type="pct"/>
            <w:gridSpan w:val="2"/>
            <w:tcBorders>
              <w:bottom w:val="single" w:sz="12" w:space="0" w:color="auto"/>
            </w:tcBorders>
            <w:vAlign w:val="center"/>
          </w:tcPr>
          <w:p w14:paraId="78A97B87" w14:textId="77777777" w:rsidR="00C61994" w:rsidRDefault="00C61994" w:rsidP="0052195D">
            <w:pPr>
              <w:jc w:val="center"/>
            </w:pPr>
          </w:p>
        </w:tc>
        <w:tc>
          <w:tcPr>
            <w:tcW w:w="3657" w:type="pct"/>
            <w:tcBorders>
              <w:bottom w:val="single" w:sz="12" w:space="0" w:color="auto"/>
            </w:tcBorders>
            <w:vAlign w:val="center"/>
          </w:tcPr>
          <w:p w14:paraId="18F4D09F" w14:textId="77777777" w:rsidR="00C61994" w:rsidRDefault="00C61994" w:rsidP="0052195D">
            <w:pPr>
              <w:jc w:val="center"/>
            </w:pPr>
          </w:p>
        </w:tc>
        <w:tc>
          <w:tcPr>
            <w:tcW w:w="253" w:type="pct"/>
            <w:tcBorders>
              <w:bottom w:val="single" w:sz="12" w:space="0" w:color="auto"/>
            </w:tcBorders>
          </w:tcPr>
          <w:p w14:paraId="38F9D0CE" w14:textId="77777777" w:rsidR="00C61994" w:rsidRDefault="00C61994" w:rsidP="0052195D">
            <w:pPr>
              <w:jc w:val="center"/>
            </w:pPr>
          </w:p>
        </w:tc>
        <w:tc>
          <w:tcPr>
            <w:tcW w:w="253" w:type="pct"/>
            <w:tcBorders>
              <w:bottom w:val="single" w:sz="12" w:space="0" w:color="auto"/>
            </w:tcBorders>
          </w:tcPr>
          <w:p w14:paraId="6F0292C8" w14:textId="03499585" w:rsidR="00C61994" w:rsidRDefault="00C61994" w:rsidP="0052195D">
            <w:pPr>
              <w:jc w:val="center"/>
            </w:pPr>
          </w:p>
        </w:tc>
      </w:tr>
    </w:tbl>
    <w:p w14:paraId="153E1983" w14:textId="23DC533D" w:rsidR="00833492" w:rsidRDefault="00833492" w:rsidP="0052195D">
      <w:pPr>
        <w:widowControl/>
        <w:wordWrap/>
        <w:autoSpaceDE/>
        <w:autoSpaceDN/>
        <w:spacing w:line="240" w:lineRule="auto"/>
      </w:pPr>
    </w:p>
    <w:sectPr w:rsidR="00833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77738" w14:textId="77777777" w:rsidR="0006144E" w:rsidRDefault="0006144E" w:rsidP="00621137">
      <w:pPr>
        <w:spacing w:after="0" w:line="240" w:lineRule="auto"/>
      </w:pPr>
      <w:r>
        <w:separator/>
      </w:r>
    </w:p>
  </w:endnote>
  <w:endnote w:type="continuationSeparator" w:id="0">
    <w:p w14:paraId="3BC499C4" w14:textId="77777777" w:rsidR="0006144E" w:rsidRDefault="0006144E" w:rsidP="0062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9500" w14:textId="77777777" w:rsidR="0006144E" w:rsidRDefault="0006144E" w:rsidP="00621137">
      <w:pPr>
        <w:spacing w:after="0" w:line="240" w:lineRule="auto"/>
      </w:pPr>
      <w:r>
        <w:separator/>
      </w:r>
    </w:p>
  </w:footnote>
  <w:footnote w:type="continuationSeparator" w:id="0">
    <w:p w14:paraId="58F4478B" w14:textId="77777777" w:rsidR="0006144E" w:rsidRDefault="0006144E" w:rsidP="00621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61B"/>
    <w:multiLevelType w:val="hybridMultilevel"/>
    <w:tmpl w:val="B09E4122"/>
    <w:lvl w:ilvl="0" w:tplc="FFFFFFFF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5E5085"/>
    <w:multiLevelType w:val="hybridMultilevel"/>
    <w:tmpl w:val="F5C66FE2"/>
    <w:lvl w:ilvl="0" w:tplc="91421EB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D7D7FAA"/>
    <w:multiLevelType w:val="hybridMultilevel"/>
    <w:tmpl w:val="F9945A10"/>
    <w:lvl w:ilvl="0" w:tplc="0B82F58E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139417F"/>
    <w:multiLevelType w:val="hybridMultilevel"/>
    <w:tmpl w:val="1744D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060AD3"/>
    <w:multiLevelType w:val="hybridMultilevel"/>
    <w:tmpl w:val="E814EF3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BC0E2B"/>
    <w:multiLevelType w:val="hybridMultilevel"/>
    <w:tmpl w:val="C48CCBF8"/>
    <w:lvl w:ilvl="0" w:tplc="CAE0AEC6">
      <w:start w:val="1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F94F59"/>
    <w:multiLevelType w:val="hybridMultilevel"/>
    <w:tmpl w:val="B09E4122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482129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35450C"/>
    <w:multiLevelType w:val="hybridMultilevel"/>
    <w:tmpl w:val="DA769E5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527F60"/>
    <w:multiLevelType w:val="hybridMultilevel"/>
    <w:tmpl w:val="3B9C3A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7456F9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70C0C91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585674"/>
    <w:multiLevelType w:val="hybridMultilevel"/>
    <w:tmpl w:val="D028251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2E6E83"/>
    <w:multiLevelType w:val="hybridMultilevel"/>
    <w:tmpl w:val="B7782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EA2E6B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72195943">
    <w:abstractNumId w:val="14"/>
  </w:num>
  <w:num w:numId="2" w16cid:durableId="354889126">
    <w:abstractNumId w:val="10"/>
  </w:num>
  <w:num w:numId="3" w16cid:durableId="768814255">
    <w:abstractNumId w:val="5"/>
  </w:num>
  <w:num w:numId="4" w16cid:durableId="1799955291">
    <w:abstractNumId w:val="8"/>
  </w:num>
  <w:num w:numId="5" w16cid:durableId="177668740">
    <w:abstractNumId w:val="6"/>
  </w:num>
  <w:num w:numId="6" w16cid:durableId="1393386810">
    <w:abstractNumId w:val="3"/>
  </w:num>
  <w:num w:numId="7" w16cid:durableId="1630089309">
    <w:abstractNumId w:val="7"/>
  </w:num>
  <w:num w:numId="8" w16cid:durableId="802776974">
    <w:abstractNumId w:val="13"/>
  </w:num>
  <w:num w:numId="9" w16cid:durableId="696613759">
    <w:abstractNumId w:val="9"/>
  </w:num>
  <w:num w:numId="10" w16cid:durableId="1025866953">
    <w:abstractNumId w:val="4"/>
  </w:num>
  <w:num w:numId="11" w16cid:durableId="68158161">
    <w:abstractNumId w:val="0"/>
  </w:num>
  <w:num w:numId="12" w16cid:durableId="1849440517">
    <w:abstractNumId w:val="12"/>
  </w:num>
  <w:num w:numId="13" w16cid:durableId="1878349184">
    <w:abstractNumId w:val="11"/>
  </w:num>
  <w:num w:numId="14" w16cid:durableId="538589581">
    <w:abstractNumId w:val="2"/>
  </w:num>
  <w:num w:numId="15" w16cid:durableId="22854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ED2"/>
    <w:rsid w:val="000229F7"/>
    <w:rsid w:val="0002629F"/>
    <w:rsid w:val="000361CC"/>
    <w:rsid w:val="0006144E"/>
    <w:rsid w:val="00063569"/>
    <w:rsid w:val="00076ACE"/>
    <w:rsid w:val="000B36CE"/>
    <w:rsid w:val="0012639D"/>
    <w:rsid w:val="00141ED5"/>
    <w:rsid w:val="0019470A"/>
    <w:rsid w:val="001C0C12"/>
    <w:rsid w:val="002205D0"/>
    <w:rsid w:val="002858B3"/>
    <w:rsid w:val="002D7B53"/>
    <w:rsid w:val="003370D4"/>
    <w:rsid w:val="00352ED2"/>
    <w:rsid w:val="00372701"/>
    <w:rsid w:val="003F0BC1"/>
    <w:rsid w:val="0041093C"/>
    <w:rsid w:val="00441766"/>
    <w:rsid w:val="004C5194"/>
    <w:rsid w:val="004D02A0"/>
    <w:rsid w:val="004D42C7"/>
    <w:rsid w:val="004D7FB1"/>
    <w:rsid w:val="0052195D"/>
    <w:rsid w:val="005240F7"/>
    <w:rsid w:val="00540146"/>
    <w:rsid w:val="00580636"/>
    <w:rsid w:val="005A0D62"/>
    <w:rsid w:val="00621137"/>
    <w:rsid w:val="00641363"/>
    <w:rsid w:val="00650FA9"/>
    <w:rsid w:val="00655293"/>
    <w:rsid w:val="006D5C77"/>
    <w:rsid w:val="00762824"/>
    <w:rsid w:val="00781F51"/>
    <w:rsid w:val="00784553"/>
    <w:rsid w:val="007A2D7F"/>
    <w:rsid w:val="007E7865"/>
    <w:rsid w:val="0081358B"/>
    <w:rsid w:val="00824E3B"/>
    <w:rsid w:val="00833492"/>
    <w:rsid w:val="00843E3D"/>
    <w:rsid w:val="00865FBA"/>
    <w:rsid w:val="00871C5C"/>
    <w:rsid w:val="0088329F"/>
    <w:rsid w:val="008979F9"/>
    <w:rsid w:val="008D6CFE"/>
    <w:rsid w:val="008F1B2A"/>
    <w:rsid w:val="0091768A"/>
    <w:rsid w:val="0095400B"/>
    <w:rsid w:val="00974BBB"/>
    <w:rsid w:val="00984D9D"/>
    <w:rsid w:val="009A3408"/>
    <w:rsid w:val="00AC74FD"/>
    <w:rsid w:val="00B7469D"/>
    <w:rsid w:val="00B800A7"/>
    <w:rsid w:val="00BE4E4C"/>
    <w:rsid w:val="00C1020C"/>
    <w:rsid w:val="00C52883"/>
    <w:rsid w:val="00C56E9D"/>
    <w:rsid w:val="00C61994"/>
    <w:rsid w:val="00C829A7"/>
    <w:rsid w:val="00CB31AF"/>
    <w:rsid w:val="00CE0DC2"/>
    <w:rsid w:val="00CF1B24"/>
    <w:rsid w:val="00D014FF"/>
    <w:rsid w:val="00D11E4B"/>
    <w:rsid w:val="00D51D66"/>
    <w:rsid w:val="00D57EED"/>
    <w:rsid w:val="00D92358"/>
    <w:rsid w:val="00D9636A"/>
    <w:rsid w:val="00DA38F7"/>
    <w:rsid w:val="00DF33BD"/>
    <w:rsid w:val="00E07251"/>
    <w:rsid w:val="00E13FFE"/>
    <w:rsid w:val="00E224C2"/>
    <w:rsid w:val="00E54BF1"/>
    <w:rsid w:val="00EB1207"/>
    <w:rsid w:val="00EB1819"/>
    <w:rsid w:val="00EC264E"/>
    <w:rsid w:val="00EF5E91"/>
    <w:rsid w:val="00F02945"/>
    <w:rsid w:val="00F23686"/>
    <w:rsid w:val="00F32CF9"/>
    <w:rsid w:val="00F6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90756"/>
  <w15:chartTrackingRefBased/>
  <w15:docId w15:val="{2444BDFD-14EA-4FC1-9E0E-60DCED0C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34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492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CF9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F32CF9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83349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33492"/>
    <w:rPr>
      <w:rFonts w:asciiTheme="majorHAnsi" w:eastAsiaTheme="majorEastAsia" w:hAnsiTheme="majorHAnsi" w:cstheme="majorBidi"/>
      <w:sz w:val="24"/>
    </w:rPr>
  </w:style>
  <w:style w:type="paragraph" w:styleId="a6">
    <w:name w:val="Title"/>
    <w:basedOn w:val="a"/>
    <w:next w:val="a"/>
    <w:link w:val="Char"/>
    <w:uiPriority w:val="10"/>
    <w:qFormat/>
    <w:rsid w:val="008334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8334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833492"/>
    <w:rPr>
      <w:b/>
      <w:bCs/>
      <w:i/>
      <w:iCs/>
      <w:spacing w:val="5"/>
    </w:rPr>
  </w:style>
  <w:style w:type="paragraph" w:styleId="a8">
    <w:name w:val="header"/>
    <w:basedOn w:val="a"/>
    <w:link w:val="Char0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21137"/>
  </w:style>
  <w:style w:type="paragraph" w:styleId="a9">
    <w:name w:val="footer"/>
    <w:basedOn w:val="a"/>
    <w:link w:val="Char1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21137"/>
  </w:style>
  <w:style w:type="character" w:styleId="aa">
    <w:name w:val="Hyperlink"/>
    <w:basedOn w:val="a0"/>
    <w:uiPriority w:val="99"/>
    <w:unhideWhenUsed/>
    <w:rsid w:val="00B800A7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A2D7F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7A2D7F"/>
    <w:pPr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7A2D7F"/>
  </w:style>
  <w:style w:type="paragraph" w:styleId="ad">
    <w:name w:val="Revision"/>
    <w:hidden/>
    <w:uiPriority w:val="99"/>
    <w:semiHidden/>
    <w:rsid w:val="00CB31AF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홍석영</cp:lastModifiedBy>
  <cp:revision>5</cp:revision>
  <dcterms:created xsi:type="dcterms:W3CDTF">2022-07-07T05:30:00Z</dcterms:created>
  <dcterms:modified xsi:type="dcterms:W3CDTF">2022-07-07T17:03:00Z</dcterms:modified>
</cp:coreProperties>
</file>