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A9732" w14:textId="52EE677F" w:rsidR="00A60DF5" w:rsidRPr="00E86BE5" w:rsidRDefault="008F07A5" w:rsidP="001910BC">
      <w:pPr>
        <w:pStyle w:val="1"/>
        <w:numPr>
          <w:ilvl w:val="0"/>
          <w:numId w:val="39"/>
        </w:numPr>
      </w:pPr>
      <w:r>
        <w:rPr>
          <w:rFonts w:hint="eastAsia"/>
        </w:rPr>
        <w:t xml:space="preserve">데이터 </w:t>
      </w:r>
      <w:proofErr w:type="spellStart"/>
      <w:r w:rsidR="002445E2">
        <w:rPr>
          <w:rFonts w:hint="eastAsia"/>
        </w:rPr>
        <w:t>전처리</w:t>
      </w:r>
      <w:proofErr w:type="spellEnd"/>
    </w:p>
    <w:p w14:paraId="6AEFADCE" w14:textId="77777777" w:rsidR="00C80A31" w:rsidRDefault="00C80A31" w:rsidP="00BB74C9">
      <w:pPr>
        <w:spacing w:line="240" w:lineRule="auto"/>
        <w:rPr>
          <w:rFonts w:ascii="함초롬바탕" w:eastAsia="함초롬바탕" w:hAnsi="함초롬바탕" w:cs="함초롬바탕"/>
        </w:rPr>
      </w:pPr>
    </w:p>
    <w:p w14:paraId="46190CA1" w14:textId="51454EDF" w:rsidR="000A3371" w:rsidRPr="00C80A31" w:rsidRDefault="00C80A31" w:rsidP="00BB74C9">
      <w:pPr>
        <w:spacing w:line="240" w:lineRule="auto"/>
        <w:rPr>
          <w:rFonts w:ascii="함초롬바탕" w:eastAsia="함초롬바탕" w:hAnsi="함초롬바탕" w:cs="함초롬바탕"/>
        </w:rPr>
      </w:pPr>
      <w:r w:rsidRPr="00EF2BD0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05CB3B82" wp14:editId="34ACF029">
            <wp:extent cx="4723130" cy="1289823"/>
            <wp:effectExtent l="0" t="38100" r="1270" b="5715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5550818" w14:textId="45582D5D" w:rsidR="004F7B7C" w:rsidRDefault="004F7B7C" w:rsidP="004F7B7C">
      <w:pPr>
        <w:rPr>
          <w:rFonts w:ascii="함초롬바탕" w:eastAsia="함초롬바탕" w:hAnsi="함초롬바탕" w:cs="함초롬바탕"/>
        </w:rPr>
      </w:pPr>
    </w:p>
    <w:p w14:paraId="586AE7E5" w14:textId="46420632" w:rsidR="00A7670D" w:rsidRPr="000C13C2" w:rsidRDefault="00C42928" w:rsidP="001910BC">
      <w:pPr>
        <w:pStyle w:val="2"/>
        <w:numPr>
          <w:ilvl w:val="0"/>
          <w:numId w:val="40"/>
        </w:numPr>
      </w:pPr>
      <w:r>
        <w:rPr>
          <w:rFonts w:hint="eastAsia"/>
        </w:rPr>
        <w:t xml:space="preserve">화공 데이터의 </w:t>
      </w:r>
      <w:proofErr w:type="spellStart"/>
      <w:r w:rsidR="00D35D91">
        <w:rPr>
          <w:rFonts w:hint="eastAsia"/>
        </w:rPr>
        <w:t>전처리</w:t>
      </w:r>
      <w:proofErr w:type="spellEnd"/>
    </w:p>
    <w:p w14:paraId="47B65A30" w14:textId="6621504E" w:rsidR="00F13466" w:rsidRDefault="00F13466" w:rsidP="001910BC">
      <w:r>
        <w:rPr>
          <w:rFonts w:hint="eastAsia"/>
        </w:rPr>
        <w:t>화공 산업의 현상을 정교하게 분석하기 위해선 데이터의 수준을 향상시킬 필요가 있다.</w:t>
      </w:r>
      <w:r>
        <w:t xml:space="preserve"> </w:t>
      </w:r>
      <w:r w:rsidR="000345FA">
        <w:rPr>
          <w:rFonts w:hint="eastAsia"/>
        </w:rPr>
        <w:t>특히 실제 산업 현장에서 수집된 다양</w:t>
      </w:r>
      <w:r w:rsidR="00D128CF">
        <w:rPr>
          <w:rFonts w:hint="eastAsia"/>
        </w:rPr>
        <w:t>하</w:t>
      </w:r>
      <w:r w:rsidR="000345FA">
        <w:rPr>
          <w:rFonts w:hint="eastAsia"/>
        </w:rPr>
        <w:t>고 방대한 데이터는 데이터 자체의 특이적 변형,</w:t>
      </w:r>
      <w:r w:rsidR="000345FA">
        <w:t xml:space="preserve"> </w:t>
      </w:r>
      <w:r w:rsidR="000345FA">
        <w:rPr>
          <w:rFonts w:hint="eastAsia"/>
        </w:rPr>
        <w:t>데이터 획득 과정에서의 오류,</w:t>
      </w:r>
      <w:r w:rsidR="000345FA">
        <w:t xml:space="preserve"> </w:t>
      </w:r>
      <w:r w:rsidR="000345FA">
        <w:rPr>
          <w:rFonts w:hint="eastAsia"/>
        </w:rPr>
        <w:t>수집과정에서의 손실 및 변형 등 데이터 처리 과정에서 다양한 원인으로 데이터의 양과 질이 왜곡될 수 있다.</w:t>
      </w:r>
      <w:r w:rsidR="000345FA">
        <w:t xml:space="preserve"> </w:t>
      </w:r>
      <w:r w:rsidR="000345FA">
        <w:rPr>
          <w:rFonts w:hint="eastAsia"/>
        </w:rPr>
        <w:t>특히.</w:t>
      </w:r>
      <w:r w:rsidR="000345FA">
        <w:t xml:space="preserve"> </w:t>
      </w:r>
      <w:r w:rsidR="000345FA">
        <w:rPr>
          <w:rFonts w:hint="eastAsia"/>
        </w:rPr>
        <w:t>문제해결의</w:t>
      </w:r>
      <w:r w:rsidR="000345FA">
        <w:t xml:space="preserve"> </w:t>
      </w:r>
      <w:r w:rsidR="000345FA">
        <w:rPr>
          <w:rFonts w:hint="eastAsia"/>
        </w:rPr>
        <w:t xml:space="preserve">과정과 결과에 큰 영향을 </w:t>
      </w:r>
      <w:r w:rsidR="00D128CF">
        <w:rPr>
          <w:rFonts w:hint="eastAsia"/>
        </w:rPr>
        <w:t>미치는</w:t>
      </w:r>
      <w:ins w:id="0" w:author="Jiyong Kim" w:date="2022-07-05T13:20:00Z">
        <w:r w:rsidR="00865ACC">
          <w:rPr>
            <w:rFonts w:hint="eastAsia"/>
          </w:rPr>
          <w:t xml:space="preserve"> </w:t>
        </w:r>
      </w:ins>
      <w:r w:rsidR="000345FA">
        <w:rPr>
          <w:rFonts w:hint="eastAsia"/>
        </w:rPr>
        <w:t>다양한 데이터의 오류는 인공지능을 이용한 문제해결 전 단계에서 반드시 수정 및 보정이 필요하다.</w:t>
      </w:r>
      <w:r w:rsidR="000345FA">
        <w:t xml:space="preserve"> </w:t>
      </w:r>
      <w:r w:rsidR="008E7B89">
        <w:rPr>
          <w:rFonts w:hint="eastAsia"/>
        </w:rPr>
        <w:t xml:space="preserve">따라서 적합한 데이터 </w:t>
      </w:r>
      <w:proofErr w:type="spellStart"/>
      <w:r w:rsidR="008E7B89">
        <w:rPr>
          <w:rFonts w:hint="eastAsia"/>
        </w:rPr>
        <w:t>전처리</w:t>
      </w:r>
      <w:proofErr w:type="spellEnd"/>
      <w:r w:rsidR="008E7B89">
        <w:rPr>
          <w:rFonts w:hint="eastAsia"/>
        </w:rPr>
        <w:t xml:space="preserve"> 과정은 인공지능 모델 개발에 있어 필수적이고 데이터 </w:t>
      </w:r>
      <w:r w:rsidR="00207E12">
        <w:rPr>
          <w:rFonts w:hint="eastAsia"/>
        </w:rPr>
        <w:t>가치를</w:t>
      </w:r>
      <w:r w:rsidR="008E7B89">
        <w:rPr>
          <w:rFonts w:hint="eastAsia"/>
        </w:rPr>
        <w:t xml:space="preserve"> 보존할 수 있는 방법이다</w:t>
      </w:r>
      <w:r w:rsidR="008E7B89">
        <w:t xml:space="preserve">. </w:t>
      </w:r>
      <w:r w:rsidR="000345FA">
        <w:rPr>
          <w:rFonts w:hint="eastAsia"/>
        </w:rPr>
        <w:t xml:space="preserve">본 장에서는 데이터의 가치를 확보하면서 데이터의 오류 등을 관리할 수 있는 </w:t>
      </w:r>
      <w:r w:rsidR="008E7B89">
        <w:rPr>
          <w:rFonts w:hint="eastAsia"/>
        </w:rPr>
        <w:t>데이터 정제,</w:t>
      </w:r>
      <w:r w:rsidR="008E7B89">
        <w:t xml:space="preserve"> </w:t>
      </w:r>
      <w:r w:rsidR="008E7B89">
        <w:rPr>
          <w:rFonts w:hint="eastAsia"/>
        </w:rPr>
        <w:t>이상치 제거,</w:t>
      </w:r>
      <w:r w:rsidR="008E7B89">
        <w:t xml:space="preserve"> </w:t>
      </w:r>
      <w:r w:rsidR="008E7B89">
        <w:rPr>
          <w:rFonts w:hint="eastAsia"/>
        </w:rPr>
        <w:t>그리고 변수 규명 방법</w:t>
      </w:r>
      <w:r w:rsidR="000345FA">
        <w:rPr>
          <w:rFonts w:hint="eastAsia"/>
        </w:rPr>
        <w:t xml:space="preserve"> 등 이른바 데이터 </w:t>
      </w:r>
      <w:proofErr w:type="spellStart"/>
      <w:r w:rsidR="000345FA">
        <w:rPr>
          <w:rFonts w:hint="eastAsia"/>
        </w:rPr>
        <w:t>전처리</w:t>
      </w:r>
      <w:proofErr w:type="spellEnd"/>
      <w:r w:rsidR="000345FA">
        <w:rPr>
          <w:rFonts w:hint="eastAsia"/>
        </w:rPr>
        <w:t xml:space="preserve"> 기술에 관하여 학습한다.</w:t>
      </w:r>
    </w:p>
    <w:p w14:paraId="7242CCA2" w14:textId="77777777" w:rsidR="00F64CD8" w:rsidRPr="008E7B89" w:rsidRDefault="00F64CD8" w:rsidP="0067763D">
      <w:pPr>
        <w:spacing w:line="240" w:lineRule="auto"/>
        <w:rPr>
          <w:rFonts w:ascii="함초롬바탕" w:eastAsia="함초롬바탕" w:hAnsi="함초롬바탕" w:cs="함초롬바탕"/>
        </w:rPr>
      </w:pPr>
    </w:p>
    <w:p w14:paraId="357F1626" w14:textId="295AEE96" w:rsidR="00895D66" w:rsidRDefault="00895D66" w:rsidP="001910BC">
      <w:pPr>
        <w:pStyle w:val="3"/>
        <w:numPr>
          <w:ilvl w:val="0"/>
          <w:numId w:val="41"/>
        </w:numPr>
        <w:ind w:leftChars="0" w:firstLineChars="0"/>
      </w:pPr>
      <w:r>
        <w:rPr>
          <w:rFonts w:hint="eastAsia"/>
        </w:rPr>
        <w:lastRenderedPageBreak/>
        <w:t xml:space="preserve">데이터 </w:t>
      </w:r>
      <w:r w:rsidR="00D35D91">
        <w:rPr>
          <w:rFonts w:hint="eastAsia"/>
        </w:rPr>
        <w:t xml:space="preserve">정제 </w:t>
      </w:r>
      <w:r w:rsidR="00D35D91">
        <w:t>(Data cleaning)</w:t>
      </w:r>
    </w:p>
    <w:p w14:paraId="005E08C0" w14:textId="712C3644" w:rsidR="00D8414D" w:rsidRDefault="00D8414D" w:rsidP="00D8414D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206ABCDD" wp14:editId="49148A7E">
            <wp:extent cx="4723130" cy="2066290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BCD9" w14:textId="7B3419B8" w:rsidR="00D8414D" w:rsidRPr="00D8414D" w:rsidRDefault="00D8414D" w:rsidP="00D8414D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데이터 분석 과정별 소모 시간.</w:t>
      </w:r>
    </w:p>
    <w:p w14:paraId="5DB9B0AD" w14:textId="630BA6AD" w:rsidR="00263DA3" w:rsidRDefault="00207E12" w:rsidP="001910BC">
      <w:r>
        <w:rPr>
          <w:rFonts w:hint="eastAsia"/>
        </w:rPr>
        <w:t xml:space="preserve">데이터 정제 방법은 관련성 높은 데이터들을 추출하고 데이터 오류를 파악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제거하는 방법으로</w:t>
      </w:r>
      <w:r w:rsidR="006C6013">
        <w:rPr>
          <w:rFonts w:hint="eastAsia"/>
        </w:rPr>
        <w:t xml:space="preserve"> 데이터의 신뢰도를 향상시킨다.</w:t>
      </w:r>
      <w:r w:rsidR="006C6013">
        <w:t xml:space="preserve"> </w:t>
      </w:r>
      <w:r w:rsidR="007766B0">
        <w:rPr>
          <w:rFonts w:hint="eastAsia"/>
        </w:rPr>
        <w:t xml:space="preserve">데이터 정제는 데이터 분석 프로젝트를 수행하면서 가장 많은 시간과 </w:t>
      </w:r>
      <w:r w:rsidR="00040AD4">
        <w:rPr>
          <w:rFonts w:hint="eastAsia"/>
        </w:rPr>
        <w:t>노력을</w:t>
      </w:r>
      <w:r w:rsidR="007766B0">
        <w:rPr>
          <w:rFonts w:hint="eastAsia"/>
        </w:rPr>
        <w:t xml:space="preserve"> 요구한다.</w:t>
      </w:r>
      <w:r w:rsidR="007766B0">
        <w:t xml:space="preserve"> </w:t>
      </w:r>
      <w:r w:rsidR="001E355E">
        <w:rPr>
          <w:rFonts w:hint="eastAsia"/>
        </w:rPr>
        <w:t xml:space="preserve">이는 수집된 원시 데이터가 보통 많은 결함을 가지고 있어 분석 </w:t>
      </w:r>
      <w:r w:rsidR="001E355E" w:rsidRPr="00A7670D">
        <w:rPr>
          <w:rFonts w:hint="eastAsia"/>
        </w:rPr>
        <w:t>·</w:t>
      </w:r>
      <w:r w:rsidR="001E355E">
        <w:rPr>
          <w:rFonts w:hint="eastAsia"/>
        </w:rPr>
        <w:t xml:space="preserve"> 해석에 바로 사용되기 어려운 특징 때문이다.</w:t>
      </w:r>
      <w:r w:rsidR="001E355E">
        <w:t xml:space="preserve"> </w:t>
      </w:r>
      <w:r w:rsidR="00263DA3">
        <w:rPr>
          <w:rFonts w:hint="eastAsia"/>
        </w:rPr>
        <w:t xml:space="preserve">데이터 정제 기술은 세가지 </w:t>
      </w:r>
      <w:r w:rsidR="00360C60">
        <w:rPr>
          <w:rFonts w:hint="eastAsia"/>
        </w:rPr>
        <w:t>기법</w:t>
      </w:r>
      <w:r w:rsidR="00263DA3">
        <w:t xml:space="preserve">: </w:t>
      </w:r>
      <w:r w:rsidR="00263DA3">
        <w:rPr>
          <w:rFonts w:hint="eastAsia"/>
        </w:rPr>
        <w:t xml:space="preserve">변환 </w:t>
      </w:r>
      <w:r w:rsidR="00263DA3">
        <w:t xml:space="preserve">(Transformation), </w:t>
      </w:r>
      <w:r w:rsidR="00263DA3">
        <w:rPr>
          <w:rFonts w:hint="eastAsia"/>
        </w:rPr>
        <w:t xml:space="preserve">분할 </w:t>
      </w:r>
      <w:r w:rsidR="00263DA3">
        <w:t xml:space="preserve">(Parsing), </w:t>
      </w:r>
      <w:r w:rsidR="00263DA3">
        <w:rPr>
          <w:rFonts w:hint="eastAsia"/>
        </w:rPr>
        <w:t xml:space="preserve">그리고 보강 </w:t>
      </w:r>
      <w:r w:rsidR="00263DA3">
        <w:t>(Enhancement)</w:t>
      </w:r>
      <w:r w:rsidR="00263DA3">
        <w:rPr>
          <w:rFonts w:hint="eastAsia"/>
        </w:rPr>
        <w:t>을 포함한다.</w:t>
      </w:r>
      <w:r w:rsidR="00263DA3">
        <w:t xml:space="preserve"> </w:t>
      </w:r>
      <w:r w:rsidR="00263DA3">
        <w:rPr>
          <w:rFonts w:hint="eastAsia"/>
        </w:rPr>
        <w:t xml:space="preserve">각 </w:t>
      </w:r>
      <w:r w:rsidR="00360C60">
        <w:rPr>
          <w:rFonts w:hint="eastAsia"/>
        </w:rPr>
        <w:t>기법</w:t>
      </w:r>
      <w:r w:rsidR="00263DA3">
        <w:rPr>
          <w:rFonts w:hint="eastAsia"/>
        </w:rPr>
        <w:t>이 의미하는 바는 아래와 같다.</w:t>
      </w:r>
    </w:p>
    <w:p w14:paraId="537188E2" w14:textId="33080231" w:rsidR="00263DA3" w:rsidRDefault="001910BC" w:rsidP="001910BC">
      <w:r>
        <w:rPr>
          <w:rFonts w:hint="eastAsia"/>
        </w:rPr>
        <w:t>-</w:t>
      </w:r>
      <w:r>
        <w:t xml:space="preserve"> </w:t>
      </w:r>
      <w:r w:rsidR="00263DA3">
        <w:rPr>
          <w:rFonts w:hint="eastAsia"/>
        </w:rPr>
        <w:t>변환</w:t>
      </w:r>
      <w:r w:rsidR="00263DA3">
        <w:t xml:space="preserve">: </w:t>
      </w:r>
      <w:r w:rsidR="00263DA3">
        <w:rPr>
          <w:rFonts w:hint="eastAsia"/>
        </w:rPr>
        <w:t xml:space="preserve">다른 규격 </w:t>
      </w:r>
      <w:r w:rsidR="00263DA3" w:rsidRPr="00A7670D">
        <w:rPr>
          <w:rFonts w:hint="eastAsia"/>
        </w:rPr>
        <w:t>·</w:t>
      </w:r>
      <w:r w:rsidR="00263DA3">
        <w:rPr>
          <w:rFonts w:hint="eastAsia"/>
        </w:rPr>
        <w:t xml:space="preserve"> 형태의 데이터들을 일관된 형태로 수정</w:t>
      </w:r>
    </w:p>
    <w:p w14:paraId="286E4DAD" w14:textId="67A799B7" w:rsidR="00263DA3" w:rsidRDefault="001910BC" w:rsidP="001910BC">
      <w:r>
        <w:rPr>
          <w:rFonts w:hint="eastAsia"/>
        </w:rPr>
        <w:t>-</w:t>
      </w:r>
      <w:r>
        <w:t xml:space="preserve"> </w:t>
      </w:r>
      <w:r w:rsidR="00263DA3">
        <w:rPr>
          <w:rFonts w:hint="eastAsia"/>
        </w:rPr>
        <w:t>분할:</w:t>
      </w:r>
      <w:r w:rsidR="00263DA3">
        <w:t xml:space="preserve"> </w:t>
      </w:r>
      <w:r w:rsidR="00263DA3">
        <w:rPr>
          <w:rFonts w:hint="eastAsia"/>
        </w:rPr>
        <w:t>데이터 일관성 향상을 위해 작은 단위의 데이터로 분할</w:t>
      </w:r>
    </w:p>
    <w:p w14:paraId="1C2A35F5" w14:textId="3D61F425" w:rsidR="00263DA3" w:rsidRPr="00263DA3" w:rsidRDefault="001910BC" w:rsidP="001910BC">
      <w:r>
        <w:rPr>
          <w:rFonts w:hint="eastAsia"/>
        </w:rPr>
        <w:t>-</w:t>
      </w:r>
      <w:r>
        <w:t xml:space="preserve"> </w:t>
      </w:r>
      <w:r w:rsidR="00263DA3">
        <w:rPr>
          <w:rFonts w:hint="eastAsia"/>
        </w:rPr>
        <w:t>보강:</w:t>
      </w:r>
      <w:r w:rsidR="00263DA3">
        <w:t xml:space="preserve"> </w:t>
      </w:r>
      <w:r w:rsidR="00263DA3">
        <w:rPr>
          <w:rFonts w:hint="eastAsia"/>
        </w:rPr>
        <w:t>데이터 표준화 같은 방법을 통해 데이터의 가치를 향상</w:t>
      </w:r>
    </w:p>
    <w:p w14:paraId="2B6BF1A6" w14:textId="55766A8B" w:rsidR="00D95F7B" w:rsidRPr="00360C60" w:rsidRDefault="00360C60" w:rsidP="001910BC">
      <w:r>
        <w:rPr>
          <w:rFonts w:hint="eastAsia"/>
        </w:rPr>
        <w:t xml:space="preserve">데이터 정제 활동을 통해 </w:t>
      </w:r>
      <w:r w:rsidR="00263DA3">
        <w:rPr>
          <w:rFonts w:hint="eastAsia"/>
        </w:rPr>
        <w:t xml:space="preserve">세가지 데이터 정제 </w:t>
      </w:r>
      <w:r>
        <w:rPr>
          <w:rFonts w:hint="eastAsia"/>
        </w:rPr>
        <w:t xml:space="preserve">기법을 수행하면 </w:t>
      </w:r>
      <w:r w:rsidR="00A41A06">
        <w:rPr>
          <w:rFonts w:hint="eastAsia"/>
        </w:rPr>
        <w:t xml:space="preserve">데이터 품질을 </w:t>
      </w:r>
      <w:r>
        <w:rPr>
          <w:rFonts w:hint="eastAsia"/>
        </w:rPr>
        <w:t>확보할 수 있다.</w:t>
      </w:r>
      <w:r w:rsidR="00A41A06">
        <w:rPr>
          <w:rFonts w:hint="eastAsia"/>
        </w:rPr>
        <w:t xml:space="preserve"> </w:t>
      </w:r>
      <w:r>
        <w:rPr>
          <w:rFonts w:hint="eastAsia"/>
        </w:rPr>
        <w:t xml:space="preserve">예를 들면, </w:t>
      </w:r>
      <w:r w:rsidR="00A41A06">
        <w:rPr>
          <w:rFonts w:hint="eastAsia"/>
        </w:rPr>
        <w:t xml:space="preserve">데이터 수집단계에서의 오류 원인 파악과 정제 대상에 따른 적절한 데이터 정제 </w:t>
      </w:r>
      <w:r>
        <w:rPr>
          <w:rFonts w:hint="eastAsia"/>
        </w:rPr>
        <w:t>기법</w:t>
      </w:r>
      <w:r w:rsidR="00A41A06">
        <w:rPr>
          <w:rFonts w:hint="eastAsia"/>
        </w:rPr>
        <w:t>을 통해 데이터의 품질을 확보할 수 있다.</w:t>
      </w:r>
      <w:r w:rsidR="00263DA3">
        <w:t xml:space="preserve"> </w:t>
      </w:r>
      <w:r w:rsidR="00263DA3">
        <w:rPr>
          <w:rFonts w:hint="eastAsia"/>
        </w:rPr>
        <w:t>데이터 정제 활동은 데이터 세분화,</w:t>
      </w:r>
      <w:r w:rsidR="00263DA3">
        <w:t xml:space="preserve"> </w:t>
      </w:r>
      <w:proofErr w:type="spellStart"/>
      <w:r w:rsidR="00263DA3">
        <w:rPr>
          <w:rFonts w:hint="eastAsia"/>
        </w:rPr>
        <w:t>결측치</w:t>
      </w:r>
      <w:proofErr w:type="spellEnd"/>
      <w:r w:rsidR="00263DA3">
        <w:rPr>
          <w:rFonts w:hint="eastAsia"/>
        </w:rPr>
        <w:t xml:space="preserve"> 처리,</w:t>
      </w:r>
      <w:r w:rsidR="00263DA3">
        <w:t xml:space="preserve"> </w:t>
      </w:r>
      <w:r w:rsidR="00263DA3">
        <w:rPr>
          <w:rFonts w:hint="eastAsia"/>
        </w:rPr>
        <w:t>그리고 이상치 처리로 세분화될 수 있다.</w:t>
      </w:r>
    </w:p>
    <w:p w14:paraId="01AE490F" w14:textId="02086802" w:rsidR="00883DB9" w:rsidRDefault="00883DB9" w:rsidP="004F7B7C">
      <w:pPr>
        <w:spacing w:line="240" w:lineRule="auto"/>
        <w:rPr>
          <w:rFonts w:ascii="함초롬바탕" w:eastAsia="함초롬바탕" w:hAnsi="함초롬바탕" w:cs="함초롬바탕"/>
        </w:rPr>
      </w:pPr>
    </w:p>
    <w:p w14:paraId="4E77B737" w14:textId="466D76D6" w:rsidR="00883DB9" w:rsidRDefault="00883DB9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t xml:space="preserve">데이터 세분화 </w:t>
      </w:r>
      <w:r>
        <w:t>(Data segmentation)</w:t>
      </w:r>
    </w:p>
    <w:p w14:paraId="6E95349B" w14:textId="77777777" w:rsidR="003B2E77" w:rsidRPr="003B2E77" w:rsidRDefault="003B2E77" w:rsidP="003B2E77">
      <w:pPr>
        <w:spacing w:line="240" w:lineRule="auto"/>
        <w:ind w:left="400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1BECE635" wp14:editId="6A48362D">
            <wp:extent cx="3209925" cy="2375293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0004" cy="23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0DC3" w14:textId="31BAC79D" w:rsidR="003B2E77" w:rsidRPr="003B2E77" w:rsidRDefault="003B2E77" w:rsidP="003B2E77">
      <w:pPr>
        <w:pStyle w:val="a5"/>
        <w:numPr>
          <w:ilvl w:val="0"/>
          <w:numId w:val="31"/>
        </w:numPr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 w:rsidRPr="003B2E77"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2</w:t>
      </w:r>
      <w:r w:rsidRPr="003B2E77">
        <w:rPr>
          <w:rFonts w:ascii="함초롬바탕" w:eastAsia="함초롬바탕" w:hAnsi="함초롬바탕" w:cs="함초롬바탕"/>
        </w:rPr>
        <w:t xml:space="preserve">. </w:t>
      </w:r>
      <w:r w:rsidRPr="003B2E77">
        <w:rPr>
          <w:rFonts w:ascii="함초롬바탕" w:eastAsia="함초롬바탕" w:hAnsi="함초롬바탕" w:cs="함초롬바탕" w:hint="eastAsia"/>
        </w:rPr>
        <w:t>계층적 데이터 세분화의 예시</w:t>
      </w:r>
      <w:r w:rsidR="000D7DDA">
        <w:rPr>
          <w:rFonts w:ascii="함초롬바탕" w:eastAsia="함초롬바탕" w:hAnsi="함초롬바탕" w:cs="함초롬바탕" w:hint="eastAsia"/>
        </w:rPr>
        <w:t xml:space="preserve"> (좌)</w:t>
      </w:r>
      <w:r w:rsidR="000D7DDA">
        <w:rPr>
          <w:rFonts w:ascii="함초롬바탕" w:eastAsia="함초롬바탕" w:hAnsi="함초롬바탕" w:cs="함초롬바탕"/>
        </w:rPr>
        <w:t xml:space="preserve"> </w:t>
      </w:r>
      <w:r w:rsidR="000D7DDA">
        <w:rPr>
          <w:rFonts w:ascii="함초롬바탕" w:eastAsia="함초롬바탕" w:hAnsi="함초롬바탕" w:cs="함초롬바탕" w:hint="eastAsia"/>
        </w:rPr>
        <w:t>응집형 세분화,</w:t>
      </w:r>
      <w:r w:rsidR="000D7DDA">
        <w:rPr>
          <w:rFonts w:ascii="함초롬바탕" w:eastAsia="함초롬바탕" w:hAnsi="함초롬바탕" w:cs="함초롬바탕"/>
        </w:rPr>
        <w:t xml:space="preserve"> (</w:t>
      </w:r>
      <w:r w:rsidR="000D7DDA">
        <w:rPr>
          <w:rFonts w:ascii="함초롬바탕" w:eastAsia="함초롬바탕" w:hAnsi="함초롬바탕" w:cs="함초롬바탕" w:hint="eastAsia"/>
        </w:rPr>
        <w:t>우)</w:t>
      </w:r>
      <w:r w:rsidR="000D7DDA">
        <w:rPr>
          <w:rFonts w:ascii="함초롬바탕" w:eastAsia="함초롬바탕" w:hAnsi="함초롬바탕" w:cs="함초롬바탕"/>
        </w:rPr>
        <w:t xml:space="preserve"> </w:t>
      </w:r>
      <w:r w:rsidR="000D7DDA">
        <w:rPr>
          <w:rFonts w:ascii="함초롬바탕" w:eastAsia="함초롬바탕" w:hAnsi="함초롬바탕" w:cs="함초롬바탕" w:hint="eastAsia"/>
        </w:rPr>
        <w:t>분리형 세분화</w:t>
      </w:r>
      <w:r w:rsidRPr="003B2E77">
        <w:rPr>
          <w:rFonts w:ascii="함초롬바탕" w:eastAsia="함초롬바탕" w:hAnsi="함초롬바탕" w:cs="함초롬바탕" w:hint="eastAsia"/>
        </w:rPr>
        <w:t>.</w:t>
      </w:r>
    </w:p>
    <w:p w14:paraId="79B72AD2" w14:textId="77777777" w:rsidR="003B2E77" w:rsidRPr="003B2E77" w:rsidRDefault="003B2E77" w:rsidP="004F7B7C">
      <w:pPr>
        <w:spacing w:line="240" w:lineRule="auto"/>
        <w:rPr>
          <w:rFonts w:ascii="함초롬바탕" w:eastAsia="함초롬바탕" w:hAnsi="함초롬바탕" w:cs="함초롬바탕"/>
        </w:rPr>
      </w:pPr>
    </w:p>
    <w:p w14:paraId="14648D23" w14:textId="59B6A4D7" w:rsidR="00883DB9" w:rsidRDefault="00592E36" w:rsidP="001910BC">
      <w:r>
        <w:rPr>
          <w:rFonts w:hint="eastAsia"/>
        </w:rPr>
        <w:t xml:space="preserve">데이터 세분화는 특정 기준을 제시하여 데이터를 유의미한 최소 단위로 나누고 유사한 데이터들을 그룹화하는 </w:t>
      </w:r>
      <w:r w:rsidR="003B0AFE">
        <w:rPr>
          <w:rFonts w:hint="eastAsia"/>
        </w:rPr>
        <w:t>데이터 정제 활동이다.</w:t>
      </w:r>
      <w:r w:rsidR="003B0AFE">
        <w:t xml:space="preserve"> </w:t>
      </w:r>
      <w:r w:rsidR="009824AD">
        <w:rPr>
          <w:rFonts w:hint="eastAsia"/>
        </w:rPr>
        <w:t>또한,</w:t>
      </w:r>
      <w:r w:rsidR="009824AD">
        <w:t xml:space="preserve"> </w:t>
      </w:r>
      <w:r w:rsidR="00247BDE">
        <w:rPr>
          <w:rFonts w:hint="eastAsia"/>
        </w:rPr>
        <w:t xml:space="preserve">단일화된 통계에서 나타나지 않는 특징이 가시적으로 </w:t>
      </w:r>
      <w:r w:rsidR="00085703">
        <w:rPr>
          <w:rFonts w:hint="eastAsia"/>
        </w:rPr>
        <w:t>보이도록</w:t>
      </w:r>
      <w:r w:rsidR="00B83DE4">
        <w:rPr>
          <w:rFonts w:hint="eastAsia"/>
        </w:rPr>
        <w:t xml:space="preserve"> </w:t>
      </w:r>
      <w:r w:rsidR="00247BDE">
        <w:rPr>
          <w:rFonts w:hint="eastAsia"/>
        </w:rPr>
        <w:t>돕는 작업이다.</w:t>
      </w:r>
      <w:r w:rsidR="00B83DE4">
        <w:t xml:space="preserve"> </w:t>
      </w:r>
      <w:r w:rsidR="009824AD">
        <w:rPr>
          <w:rFonts w:hint="eastAsia"/>
        </w:rPr>
        <w:t xml:space="preserve">흔히 </w:t>
      </w:r>
      <w:r w:rsidR="00B83DE4">
        <w:rPr>
          <w:rFonts w:hint="eastAsia"/>
        </w:rPr>
        <w:t xml:space="preserve">군집을 사전에 정하고 </w:t>
      </w:r>
      <w:r w:rsidR="009824AD">
        <w:rPr>
          <w:rFonts w:hint="eastAsia"/>
        </w:rPr>
        <w:t>데이터 군집을 단계적으로 산출하는 계층적 방법이 많이 쓰인다.</w:t>
      </w:r>
      <w:r w:rsidR="009824AD">
        <w:t xml:space="preserve"> </w:t>
      </w:r>
      <w:r w:rsidR="009824AD">
        <w:rPr>
          <w:rFonts w:hint="eastAsia"/>
        </w:rPr>
        <w:t>이는 개별 데이터로부터 군집 기준을 정하는 응집분석법과 전체 집단에서 군집 기준을 정하는 분리분석법이 존재한다.</w:t>
      </w:r>
    </w:p>
    <w:p w14:paraId="5F801FC8" w14:textId="77777777" w:rsidR="009824AD" w:rsidRDefault="009824AD" w:rsidP="004F7B7C">
      <w:pPr>
        <w:spacing w:line="240" w:lineRule="auto"/>
        <w:rPr>
          <w:rFonts w:ascii="함초롬바탕" w:eastAsia="함초롬바탕" w:hAnsi="함초롬바탕" w:cs="함초롬바탕"/>
        </w:rPr>
      </w:pPr>
    </w:p>
    <w:p w14:paraId="6DA3C1A7" w14:textId="64675DCF" w:rsidR="00883DB9" w:rsidRPr="00883DB9" w:rsidRDefault="00883DB9" w:rsidP="001910BC">
      <w:pPr>
        <w:pStyle w:val="a5"/>
        <w:numPr>
          <w:ilvl w:val="0"/>
          <w:numId w:val="42"/>
        </w:numPr>
        <w:ind w:leftChars="0"/>
      </w:pPr>
      <w:proofErr w:type="spellStart"/>
      <w:r w:rsidRPr="00883DB9">
        <w:rPr>
          <w:rFonts w:hint="eastAsia"/>
        </w:rPr>
        <w:t>결측치</w:t>
      </w:r>
      <w:proofErr w:type="spellEnd"/>
      <w:r w:rsidRPr="00883DB9">
        <w:rPr>
          <w:rFonts w:hint="eastAsia"/>
        </w:rPr>
        <w:t xml:space="preserve"> 처리</w:t>
      </w:r>
    </w:p>
    <w:p w14:paraId="07B88C05" w14:textId="7FEF9BD5" w:rsidR="007E4A28" w:rsidRDefault="007E4A28" w:rsidP="007E4A28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64C98BF1" wp14:editId="230A9B42">
            <wp:extent cx="2847975" cy="1895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3C15" w14:textId="610CBA94" w:rsidR="007E4A28" w:rsidRPr="007E4A28" w:rsidRDefault="007E4A28" w:rsidP="007E4A28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3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 xml:space="preserve">빠진 퍼즐과 같은 데이터 </w:t>
      </w:r>
      <w:proofErr w:type="spellStart"/>
      <w:r>
        <w:rPr>
          <w:rFonts w:ascii="함초롬바탕" w:eastAsia="함초롬바탕" w:hAnsi="함초롬바탕" w:cs="함초롬바탕" w:hint="eastAsia"/>
        </w:rPr>
        <w:t>결측치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14:paraId="14894C31" w14:textId="1F1BC746" w:rsidR="00151823" w:rsidRDefault="00734F21" w:rsidP="001910BC">
      <w:r>
        <w:rPr>
          <w:rFonts w:hint="eastAsia"/>
        </w:rPr>
        <w:t xml:space="preserve">데이터에서 </w:t>
      </w:r>
      <w:proofErr w:type="spellStart"/>
      <w:r>
        <w:rPr>
          <w:rFonts w:hint="eastAsia"/>
        </w:rPr>
        <w:t>결측치란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 수집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이동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저장 중 데이터의 손실 혹은 오류로 인해 누락되거나 변형된 값을 의미한다.</w:t>
      </w:r>
      <w:r>
        <w:t xml:space="preserve"> </w:t>
      </w:r>
      <w:proofErr w:type="spellStart"/>
      <w:r>
        <w:rPr>
          <w:rFonts w:hint="eastAsia"/>
        </w:rPr>
        <w:t>결측의</w:t>
      </w:r>
      <w:proofErr w:type="spellEnd"/>
      <w:r>
        <w:rPr>
          <w:rFonts w:hint="eastAsia"/>
        </w:rPr>
        <w:t xml:space="preserve"> 원인 파악은 </w:t>
      </w:r>
      <w:proofErr w:type="spellStart"/>
      <w:r>
        <w:rPr>
          <w:rFonts w:hint="eastAsia"/>
        </w:rPr>
        <w:t>결측값의</w:t>
      </w:r>
      <w:proofErr w:type="spellEnd"/>
      <w:r>
        <w:rPr>
          <w:rFonts w:hint="eastAsia"/>
        </w:rPr>
        <w:t xml:space="preserve"> 판단과 식별에 매우 중요한 요소로,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처리 방법을 결정한다.</w:t>
      </w:r>
      <w:r>
        <w:t xml:space="preserve"> </w:t>
      </w:r>
      <w:r w:rsidR="00E159BD">
        <w:rPr>
          <w:rFonts w:hint="eastAsia"/>
        </w:rPr>
        <w:t xml:space="preserve">데이터 </w:t>
      </w:r>
      <w:proofErr w:type="spellStart"/>
      <w:r w:rsidR="00E159BD">
        <w:rPr>
          <w:rFonts w:hint="eastAsia"/>
        </w:rPr>
        <w:t>결측값은</w:t>
      </w:r>
      <w:proofErr w:type="spellEnd"/>
      <w:r w:rsidR="00E159BD">
        <w:rPr>
          <w:rFonts w:hint="eastAsia"/>
        </w:rPr>
        <w:t xml:space="preserve"> 원인에 따라 다양한 형태로 표현된다.</w:t>
      </w:r>
    </w:p>
    <w:p w14:paraId="0AF49D05" w14:textId="59B7C143" w:rsidR="005D72EA" w:rsidRPr="005D72EA" w:rsidRDefault="001910BC" w:rsidP="001910BC">
      <w:r>
        <w:t xml:space="preserve">- </w:t>
      </w:r>
      <w:r w:rsidR="005D72EA">
        <w:t xml:space="preserve">NULL: </w:t>
      </w:r>
      <w:r w:rsidR="005D72EA">
        <w:rPr>
          <w:rFonts w:hint="eastAsia"/>
        </w:rPr>
        <w:t>데이터 자료가 아예 존재하지 않는 경우.</w:t>
      </w:r>
    </w:p>
    <w:p w14:paraId="1B5E22D5" w14:textId="72536FA1" w:rsidR="00E159BD" w:rsidRDefault="001910BC" w:rsidP="001910BC">
      <w:r>
        <w:t xml:space="preserve">- </w:t>
      </w:r>
      <w:r w:rsidR="00E159BD">
        <w:rPr>
          <w:rFonts w:hint="eastAsia"/>
        </w:rPr>
        <w:t>N</w:t>
      </w:r>
      <w:r w:rsidR="00E159BD">
        <w:t xml:space="preserve">A (Not available): </w:t>
      </w:r>
      <w:r w:rsidR="005D72EA">
        <w:rPr>
          <w:rFonts w:hint="eastAsia"/>
        </w:rPr>
        <w:t xml:space="preserve">이동 </w:t>
      </w:r>
      <w:r w:rsidR="005D72EA" w:rsidRPr="00A7670D">
        <w:rPr>
          <w:rFonts w:hint="eastAsia"/>
        </w:rPr>
        <w:t>·</w:t>
      </w:r>
      <w:r w:rsidR="005D72EA">
        <w:rPr>
          <w:rFonts w:hint="eastAsia"/>
        </w:rPr>
        <w:t xml:space="preserve"> 저장 중 오류로 사용할 수 없는 데이터.</w:t>
      </w:r>
    </w:p>
    <w:p w14:paraId="4F1B8365" w14:textId="4EDEB8E7" w:rsidR="00E159BD" w:rsidRDefault="001910BC" w:rsidP="001910BC">
      <w:r>
        <w:t xml:space="preserve">- </w:t>
      </w:r>
      <w:proofErr w:type="spellStart"/>
      <w:r w:rsidR="00E159BD">
        <w:rPr>
          <w:rFonts w:hint="eastAsia"/>
        </w:rPr>
        <w:t>N</w:t>
      </w:r>
      <w:r w:rsidR="00E159BD">
        <w:t>aN</w:t>
      </w:r>
      <w:proofErr w:type="spellEnd"/>
      <w:r w:rsidR="00E159BD">
        <w:t xml:space="preserve"> (Not a number): </w:t>
      </w:r>
      <w:r w:rsidR="005D72EA">
        <w:rPr>
          <w:rFonts w:hint="eastAsia"/>
        </w:rPr>
        <w:t>수치적으로 정의되지 않은 경우.</w:t>
      </w:r>
    </w:p>
    <w:p w14:paraId="6D5A77AA" w14:textId="516845DE" w:rsidR="00E159BD" w:rsidRDefault="001910BC" w:rsidP="001910BC">
      <w:r>
        <w:t xml:space="preserve">- </w:t>
      </w:r>
      <w:r w:rsidR="00E159BD">
        <w:t>Inf (</w:t>
      </w:r>
      <w:r w:rsidR="00085703">
        <w:rPr>
          <w:rFonts w:hint="eastAsia"/>
        </w:rPr>
        <w:t>I</w:t>
      </w:r>
      <w:r w:rsidR="00E159BD">
        <w:t xml:space="preserve">nfinite): </w:t>
      </w:r>
      <w:r w:rsidR="005D72EA">
        <w:rPr>
          <w:rFonts w:hint="eastAsia"/>
        </w:rPr>
        <w:t>무한을 의미하며 잘못된 수치적 계산에서 발생.</w:t>
      </w:r>
    </w:p>
    <w:p w14:paraId="7DE095FA" w14:textId="41FE601C" w:rsidR="00E159BD" w:rsidRPr="00E159BD" w:rsidRDefault="00A00B76" w:rsidP="001910BC"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효과적으로 처리하기 위한 방법으론 단순 </w:t>
      </w:r>
      <w:proofErr w:type="spellStart"/>
      <w:r>
        <w:rPr>
          <w:rFonts w:hint="eastAsia"/>
        </w:rPr>
        <w:t>대치법</w:t>
      </w:r>
      <w:proofErr w:type="spellEnd"/>
      <w:r>
        <w:rPr>
          <w:rFonts w:hint="eastAsia"/>
        </w:rPr>
        <w:t xml:space="preserve"> </w:t>
      </w:r>
      <w:r>
        <w:t>(Single imputation)</w:t>
      </w:r>
      <w:r>
        <w:rPr>
          <w:rFonts w:hint="eastAsia"/>
        </w:rPr>
        <w:t xml:space="preserve">과 다중 </w:t>
      </w:r>
      <w:proofErr w:type="spellStart"/>
      <w:r>
        <w:rPr>
          <w:rFonts w:hint="eastAsia"/>
        </w:rPr>
        <w:t>대치법</w:t>
      </w:r>
      <w:proofErr w:type="spellEnd"/>
      <w:r>
        <w:rPr>
          <w:rFonts w:hint="eastAsia"/>
        </w:rPr>
        <w:t xml:space="preserve"> </w:t>
      </w:r>
      <w:r>
        <w:t>(Multiple imputation)</w:t>
      </w:r>
      <w:r>
        <w:rPr>
          <w:rFonts w:hint="eastAsia"/>
        </w:rPr>
        <w:t>이 활용된다.</w:t>
      </w:r>
      <w:r>
        <w:t xml:space="preserve"> </w:t>
      </w:r>
      <w:r w:rsidR="00497BF0">
        <w:rPr>
          <w:rFonts w:hint="eastAsia"/>
        </w:rPr>
        <w:t xml:space="preserve">단순 대치법은 자료 무시 </w:t>
      </w:r>
      <w:r w:rsidR="00497BF0">
        <w:t>(</w:t>
      </w:r>
      <w:r w:rsidR="00497BF0">
        <w:rPr>
          <w:rFonts w:hint="eastAsia"/>
        </w:rPr>
        <w:t>완전 분석법)</w:t>
      </w:r>
      <w:r w:rsidR="00497BF0">
        <w:t xml:space="preserve">, </w:t>
      </w:r>
      <w:r w:rsidR="00497BF0">
        <w:rPr>
          <w:rFonts w:hint="eastAsia"/>
        </w:rPr>
        <w:t xml:space="preserve">평균치 사용 </w:t>
      </w:r>
      <w:r w:rsidR="00497BF0">
        <w:t>(</w:t>
      </w:r>
      <w:r w:rsidR="00497BF0">
        <w:rPr>
          <w:rFonts w:hint="eastAsia"/>
        </w:rPr>
        <w:t xml:space="preserve">평균 </w:t>
      </w:r>
      <w:proofErr w:type="spellStart"/>
      <w:r w:rsidR="00497BF0">
        <w:rPr>
          <w:rFonts w:hint="eastAsia"/>
        </w:rPr>
        <w:t>대치법</w:t>
      </w:r>
      <w:proofErr w:type="spellEnd"/>
      <w:r w:rsidR="00497BF0">
        <w:rPr>
          <w:rFonts w:hint="eastAsia"/>
        </w:rPr>
        <w:t>),</w:t>
      </w:r>
      <w:r w:rsidR="00497BF0">
        <w:t xml:space="preserve"> </w:t>
      </w:r>
      <w:r w:rsidR="00497BF0">
        <w:rPr>
          <w:rFonts w:hint="eastAsia"/>
        </w:rPr>
        <w:t xml:space="preserve">그리고 </w:t>
      </w:r>
      <w:proofErr w:type="spellStart"/>
      <w:r w:rsidR="00497BF0">
        <w:rPr>
          <w:rFonts w:hint="eastAsia"/>
        </w:rPr>
        <w:t>확률값</w:t>
      </w:r>
      <w:proofErr w:type="spellEnd"/>
      <w:r w:rsidR="00497BF0">
        <w:rPr>
          <w:rFonts w:hint="eastAsia"/>
        </w:rPr>
        <w:t xml:space="preserve"> 부여 </w:t>
      </w:r>
      <w:r w:rsidR="00497BF0">
        <w:t>(</w:t>
      </w:r>
      <w:r w:rsidR="00497BF0">
        <w:rPr>
          <w:rFonts w:hint="eastAsia"/>
        </w:rPr>
        <w:t xml:space="preserve">단순 확률 </w:t>
      </w:r>
      <w:proofErr w:type="spellStart"/>
      <w:r w:rsidR="00497BF0">
        <w:rPr>
          <w:rFonts w:hint="eastAsia"/>
        </w:rPr>
        <w:t>대치법</w:t>
      </w:r>
      <w:proofErr w:type="spellEnd"/>
      <w:r w:rsidR="00497BF0">
        <w:rPr>
          <w:rFonts w:hint="eastAsia"/>
        </w:rPr>
        <w:t xml:space="preserve">) 방법을 통해 적절할 값으로 </w:t>
      </w:r>
      <w:proofErr w:type="spellStart"/>
      <w:r w:rsidR="00497BF0">
        <w:rPr>
          <w:rFonts w:hint="eastAsia"/>
        </w:rPr>
        <w:t>결측치를</w:t>
      </w:r>
      <w:proofErr w:type="spellEnd"/>
      <w:r w:rsidR="00497BF0">
        <w:rPr>
          <w:rFonts w:hint="eastAsia"/>
        </w:rPr>
        <w:t xml:space="preserve"> 대체한다.</w:t>
      </w:r>
      <w:r w:rsidR="00497BF0">
        <w:t xml:space="preserve"> </w:t>
      </w:r>
      <w:r w:rsidR="00497BF0">
        <w:rPr>
          <w:rFonts w:hint="eastAsia"/>
        </w:rPr>
        <w:t xml:space="preserve">다중 대치법은 자료들을 예측된 분포를 사용하여 </w:t>
      </w:r>
      <w:proofErr w:type="spellStart"/>
      <w:r w:rsidR="00497BF0">
        <w:rPr>
          <w:rFonts w:hint="eastAsia"/>
        </w:rPr>
        <w:t>결측값을</w:t>
      </w:r>
      <w:proofErr w:type="spellEnd"/>
      <w:r w:rsidR="00497BF0">
        <w:rPr>
          <w:rFonts w:hint="eastAsia"/>
        </w:rPr>
        <w:t xml:space="preserve"> 대체하는 방법이다.</w:t>
      </w:r>
    </w:p>
    <w:p w14:paraId="3FC421AC" w14:textId="2EDBA4A1" w:rsidR="00A41A06" w:rsidRDefault="00A41A06" w:rsidP="00E7702F">
      <w:pPr>
        <w:spacing w:line="240" w:lineRule="auto"/>
        <w:rPr>
          <w:rFonts w:ascii="함초롬바탕" w:eastAsia="함초롬바탕" w:hAnsi="함초롬바탕" w:cs="함초롬바탕"/>
        </w:rPr>
      </w:pPr>
    </w:p>
    <w:p w14:paraId="5F0E9CE5" w14:textId="57BA1FDE" w:rsidR="00151823" w:rsidRDefault="00A41A06" w:rsidP="001910BC">
      <w:pPr>
        <w:pStyle w:val="a5"/>
        <w:numPr>
          <w:ilvl w:val="0"/>
          <w:numId w:val="42"/>
        </w:numPr>
        <w:ind w:leftChars="0"/>
      </w:pPr>
      <w:r w:rsidRPr="00A41A06">
        <w:rPr>
          <w:rFonts w:hint="eastAsia"/>
        </w:rPr>
        <w:t xml:space="preserve">이상치 </w:t>
      </w:r>
      <w:r w:rsidRPr="00A41A06">
        <w:t xml:space="preserve">(Outlier) </w:t>
      </w:r>
      <w:r w:rsidRPr="00A41A06">
        <w:rPr>
          <w:rFonts w:hint="eastAsia"/>
        </w:rPr>
        <w:t xml:space="preserve">처리 </w:t>
      </w:r>
    </w:p>
    <w:p w14:paraId="7B2EDC5D" w14:textId="77777777" w:rsidR="009C7786" w:rsidRDefault="009C7786" w:rsidP="009C7786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6C29C4B5" wp14:editId="0886CB0B">
            <wp:extent cx="3419475" cy="1976841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7892" cy="198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786">
        <w:rPr>
          <w:rFonts w:ascii="함초롬바탕" w:eastAsia="함초롬바탕" w:hAnsi="함초롬바탕" w:cs="함초롬바탕" w:hint="eastAsia"/>
        </w:rPr>
        <w:t xml:space="preserve"> </w:t>
      </w:r>
    </w:p>
    <w:p w14:paraId="1A65707A" w14:textId="318DAB14" w:rsidR="007E4A28" w:rsidRPr="009C7786" w:rsidRDefault="009C7786" w:rsidP="009C7786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이상치의 예시.</w:t>
      </w:r>
    </w:p>
    <w:p w14:paraId="058082A0" w14:textId="543C3680" w:rsidR="00151823" w:rsidRPr="005A7B3B" w:rsidRDefault="005A7B3B" w:rsidP="001910BC">
      <w:r>
        <w:rPr>
          <w:rFonts w:hint="eastAsia"/>
        </w:rPr>
        <w:t>데이터 이상치는 수집된 데이터의 범위를 크게 벗어난 소수의 자료들을 의미한다.</w:t>
      </w:r>
      <w:r>
        <w:t xml:space="preserve"> </w:t>
      </w:r>
      <w:r>
        <w:rPr>
          <w:rFonts w:hint="eastAsia"/>
        </w:rPr>
        <w:t>보통,</w:t>
      </w:r>
      <w:r>
        <w:t xml:space="preserve"> </w:t>
      </w:r>
      <w:r>
        <w:rPr>
          <w:rFonts w:hint="eastAsia"/>
        </w:rPr>
        <w:t>데이터 센서와 같은 장치를 통한 수집이나</w:t>
      </w:r>
      <w:r>
        <w:t xml:space="preserve"> </w:t>
      </w:r>
      <w:r>
        <w:rPr>
          <w:rFonts w:hint="eastAsia"/>
        </w:rPr>
        <w:t>데이터 이동시 처리 오류들로 인해 데이터 값이 잘못될 수 있다.</w:t>
      </w:r>
      <w:r>
        <w:t xml:space="preserve"> </w:t>
      </w:r>
      <w:r>
        <w:rPr>
          <w:rFonts w:hint="eastAsia"/>
        </w:rPr>
        <w:t>오류의 발생 원인에 따라 입력 오류,</w:t>
      </w:r>
      <w:r>
        <w:t xml:space="preserve"> </w:t>
      </w:r>
      <w:r>
        <w:rPr>
          <w:rFonts w:hint="eastAsia"/>
        </w:rPr>
        <w:t>측정 오류,</w:t>
      </w:r>
      <w:r>
        <w:t xml:space="preserve"> </w:t>
      </w:r>
      <w:r>
        <w:rPr>
          <w:rFonts w:hint="eastAsia"/>
        </w:rPr>
        <w:t>실험 오류,</w:t>
      </w:r>
      <w:r>
        <w:t xml:space="preserve"> </w:t>
      </w:r>
      <w:r>
        <w:rPr>
          <w:rFonts w:hint="eastAsia"/>
        </w:rPr>
        <w:t>기입 오류,</w:t>
      </w:r>
      <w:r>
        <w:t xml:space="preserve"> </w:t>
      </w:r>
      <w:r>
        <w:rPr>
          <w:rFonts w:hint="eastAsia"/>
        </w:rPr>
        <w:t>그리고 추출 오류가 존재한다.</w:t>
      </w:r>
      <w:r>
        <w:t xml:space="preserve"> </w:t>
      </w:r>
      <w:r>
        <w:rPr>
          <w:rFonts w:hint="eastAsia"/>
        </w:rPr>
        <w:t>데이터 분석</w:t>
      </w:r>
      <w:r w:rsidR="00085703">
        <w:rPr>
          <w:rFonts w:hint="eastAsia"/>
        </w:rPr>
        <w:t xml:space="preserve"> </w:t>
      </w:r>
      <w:r>
        <w:rPr>
          <w:rFonts w:hint="eastAsia"/>
        </w:rPr>
        <w:t>시 이상치는 현상의 경향을 파악하는데 치명적이게 작용하므로,</w:t>
      </w:r>
      <w:r>
        <w:t xml:space="preserve"> </w:t>
      </w:r>
      <w:r>
        <w:rPr>
          <w:rFonts w:hint="eastAsia"/>
        </w:rPr>
        <w:t>이상치를 검출 및 처리하는 것이 중요하다.</w:t>
      </w:r>
      <w:r>
        <w:t xml:space="preserve"> </w:t>
      </w:r>
      <w:r>
        <w:rPr>
          <w:rFonts w:hint="eastAsia"/>
        </w:rPr>
        <w:t xml:space="preserve">다음과 같이 다양한 데이터 </w:t>
      </w:r>
      <w:proofErr w:type="spellStart"/>
      <w:r>
        <w:rPr>
          <w:rFonts w:hint="eastAsia"/>
        </w:rPr>
        <w:t>이상값</w:t>
      </w:r>
      <w:proofErr w:type="spellEnd"/>
      <w:r>
        <w:rPr>
          <w:rFonts w:hint="eastAsia"/>
        </w:rPr>
        <w:t xml:space="preserve"> 검출 방법은 존재한다.</w:t>
      </w:r>
    </w:p>
    <w:p w14:paraId="5CC60595" w14:textId="394DEDE6" w:rsidR="005A7B3B" w:rsidRPr="005D72EA" w:rsidRDefault="001910BC" w:rsidP="001910BC">
      <w:r>
        <w:rPr>
          <w:rFonts w:hint="eastAsia"/>
        </w:rPr>
        <w:t>-</w:t>
      </w:r>
      <w:r>
        <w:t xml:space="preserve"> </w:t>
      </w:r>
      <w:r w:rsidR="005A7B3B">
        <w:rPr>
          <w:rFonts w:hint="eastAsia"/>
        </w:rPr>
        <w:t>통계 기법</w:t>
      </w:r>
      <w:r w:rsidR="005A7B3B">
        <w:t>:</w:t>
      </w:r>
      <w:r w:rsidR="00BC77DD">
        <w:t xml:space="preserve"> </w:t>
      </w:r>
      <w:r w:rsidR="002512F9">
        <w:rPr>
          <w:rFonts w:hint="eastAsia"/>
        </w:rPr>
        <w:t>데이터의</w:t>
      </w:r>
      <w:r w:rsidR="002512F9">
        <w:t xml:space="preserve"> </w:t>
      </w:r>
      <w:r w:rsidR="002512F9">
        <w:rPr>
          <w:rFonts w:hint="eastAsia"/>
        </w:rPr>
        <w:t xml:space="preserve">통계적 지표 </w:t>
      </w:r>
      <w:r w:rsidR="002512F9">
        <w:t>(</w:t>
      </w:r>
      <w:r w:rsidR="002512F9">
        <w:rPr>
          <w:rFonts w:hint="eastAsia"/>
        </w:rPr>
        <w:t>평균,</w:t>
      </w:r>
      <w:r w:rsidR="002512F9">
        <w:t xml:space="preserve"> </w:t>
      </w:r>
      <w:r w:rsidR="002512F9">
        <w:rPr>
          <w:rFonts w:hint="eastAsia"/>
        </w:rPr>
        <w:t>분산 등)을 활용한 검출.</w:t>
      </w:r>
    </w:p>
    <w:p w14:paraId="6D5EAF18" w14:textId="5A15DAE3" w:rsidR="005A7B3B" w:rsidRDefault="001910BC" w:rsidP="001910BC">
      <w:r>
        <w:rPr>
          <w:rFonts w:hint="eastAsia"/>
        </w:rPr>
        <w:t>-</w:t>
      </w:r>
      <w:r>
        <w:t xml:space="preserve"> </w:t>
      </w:r>
      <w:r w:rsidR="005A7B3B">
        <w:rPr>
          <w:rFonts w:hint="eastAsia"/>
        </w:rPr>
        <w:t>시각화 기법</w:t>
      </w:r>
      <w:r w:rsidR="005A7B3B">
        <w:t>:</w:t>
      </w:r>
      <w:r w:rsidR="00BC77DD">
        <w:t xml:space="preserve"> </w:t>
      </w:r>
      <w:r w:rsidR="002512F9">
        <w:rPr>
          <w:rFonts w:hint="eastAsia"/>
        </w:rPr>
        <w:t xml:space="preserve">히스토그램과 같은 분포 그래프를 이용한 </w:t>
      </w:r>
      <w:proofErr w:type="spellStart"/>
      <w:r w:rsidR="002512F9">
        <w:rPr>
          <w:rFonts w:hint="eastAsia"/>
        </w:rPr>
        <w:t>이상값</w:t>
      </w:r>
      <w:proofErr w:type="spellEnd"/>
      <w:r w:rsidR="002512F9">
        <w:rPr>
          <w:rFonts w:hint="eastAsia"/>
        </w:rPr>
        <w:t xml:space="preserve"> 검출.</w:t>
      </w:r>
    </w:p>
    <w:p w14:paraId="00EF505A" w14:textId="777D2058" w:rsidR="005A7B3B" w:rsidRPr="005D72EA" w:rsidRDefault="001910BC" w:rsidP="001910BC">
      <w:r>
        <w:rPr>
          <w:rFonts w:hint="eastAsia"/>
        </w:rPr>
        <w:t>-</w:t>
      </w:r>
      <w:r>
        <w:t xml:space="preserve"> </w:t>
      </w:r>
      <w:proofErr w:type="spellStart"/>
      <w:r w:rsidR="005A7B3B">
        <w:rPr>
          <w:rFonts w:hint="eastAsia"/>
        </w:rPr>
        <w:t>머신러닝</w:t>
      </w:r>
      <w:proofErr w:type="spellEnd"/>
      <w:r w:rsidR="005A7B3B">
        <w:rPr>
          <w:rFonts w:hint="eastAsia"/>
        </w:rPr>
        <w:t xml:space="preserve"> 기법:</w:t>
      </w:r>
      <w:r w:rsidR="00BC77DD">
        <w:t xml:space="preserve"> </w:t>
      </w:r>
      <w:r w:rsidR="002512F9">
        <w:rPr>
          <w:rFonts w:hint="eastAsia"/>
        </w:rPr>
        <w:t>비지도 학습 중 군집화 알고리즘을 사용한 검출.</w:t>
      </w:r>
    </w:p>
    <w:p w14:paraId="1754F0FC" w14:textId="6713CB0F" w:rsidR="005A7B3B" w:rsidRPr="005D72EA" w:rsidRDefault="001910BC" w:rsidP="001910BC">
      <w:r>
        <w:rPr>
          <w:rFonts w:hint="eastAsia"/>
        </w:rPr>
        <w:t>-</w:t>
      </w:r>
      <w:r>
        <w:t xml:space="preserve"> </w:t>
      </w:r>
      <w:proofErr w:type="spellStart"/>
      <w:r w:rsidR="005A7B3B">
        <w:rPr>
          <w:rFonts w:hint="eastAsia"/>
        </w:rPr>
        <w:t>마할라노비스</w:t>
      </w:r>
      <w:proofErr w:type="spellEnd"/>
      <w:r w:rsidR="003331EF">
        <w:rPr>
          <w:rFonts w:hint="eastAsia"/>
        </w:rPr>
        <w:t xml:space="preserve"> </w:t>
      </w:r>
      <w:r w:rsidR="005A7B3B">
        <w:rPr>
          <w:rFonts w:hint="eastAsia"/>
        </w:rPr>
        <w:t>거리</w:t>
      </w:r>
      <w:r w:rsidR="003331EF">
        <w:rPr>
          <w:rFonts w:hint="eastAsia"/>
        </w:rPr>
        <w:t xml:space="preserve"> (</w:t>
      </w:r>
      <w:proofErr w:type="spellStart"/>
      <w:r w:rsidR="003331EF">
        <w:t>Mahalanobis</w:t>
      </w:r>
      <w:proofErr w:type="spellEnd"/>
      <w:r w:rsidR="003331EF">
        <w:t xml:space="preserve"> distance)</w:t>
      </w:r>
      <w:r w:rsidR="005A7B3B">
        <w:t>:</w:t>
      </w:r>
      <w:r w:rsidR="00BC77DD">
        <w:t xml:space="preserve"> </w:t>
      </w:r>
      <w:r w:rsidR="002512F9">
        <w:rPr>
          <w:rFonts w:hint="eastAsia"/>
        </w:rPr>
        <w:t>데이터 거리 측도를 사용한 검출.</w:t>
      </w:r>
    </w:p>
    <w:p w14:paraId="492D2509" w14:textId="30F21B2E" w:rsidR="005A7B3B" w:rsidRPr="005D72EA" w:rsidRDefault="001910BC" w:rsidP="001910BC">
      <w:r>
        <w:t xml:space="preserve">- </w:t>
      </w:r>
      <w:r w:rsidR="005A7B3B">
        <w:rPr>
          <w:rFonts w:hint="eastAsia"/>
        </w:rPr>
        <w:t>L</w:t>
      </w:r>
      <w:r w:rsidR="005A7B3B">
        <w:t>OF (Local outlier factor):</w:t>
      </w:r>
      <w:r w:rsidR="00BC77DD">
        <w:t xml:space="preserve"> </w:t>
      </w:r>
      <w:r w:rsidR="002512F9">
        <w:rPr>
          <w:rFonts w:hint="eastAsia"/>
        </w:rPr>
        <w:t>데이터들의 상대적인 밀도 비교를 통한 검출.</w:t>
      </w:r>
    </w:p>
    <w:p w14:paraId="041972A8" w14:textId="56D161AD" w:rsidR="005A7B3B" w:rsidRPr="005D72EA" w:rsidRDefault="001910BC" w:rsidP="001910BC">
      <w:r>
        <w:t xml:space="preserve">- </w:t>
      </w:r>
      <w:proofErr w:type="spellStart"/>
      <w:r w:rsidR="005A7B3B">
        <w:t>iForest</w:t>
      </w:r>
      <w:proofErr w:type="spellEnd"/>
      <w:r w:rsidR="005A7B3B">
        <w:t xml:space="preserve"> (Isolation forest):</w:t>
      </w:r>
      <w:r w:rsidR="00BC77DD">
        <w:t xml:space="preserve"> </w:t>
      </w:r>
      <w:r w:rsidR="002512F9">
        <w:rPr>
          <w:rFonts w:hint="eastAsia"/>
        </w:rPr>
        <w:t>의사결정나무를 활용한</w:t>
      </w:r>
      <w:r w:rsidR="002512F9">
        <w:t xml:space="preserve"> </w:t>
      </w:r>
      <w:r w:rsidR="002512F9">
        <w:rPr>
          <w:rFonts w:hint="eastAsia"/>
        </w:rPr>
        <w:t>특정 데이터 식별 요구 단계 횟수로 검출.</w:t>
      </w:r>
    </w:p>
    <w:p w14:paraId="3A29094F" w14:textId="03027266" w:rsidR="00151823" w:rsidRDefault="00D733B0" w:rsidP="001910BC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다음과 같이</w:t>
      </w:r>
      <w:r>
        <w:t xml:space="preserve"> </w:t>
      </w:r>
      <w:r>
        <w:rPr>
          <w:rFonts w:hint="eastAsia"/>
        </w:rPr>
        <w:t>다양한 이상치 처리 방법론을 사용하여 해당 자료를 수정할 수 있다.</w:t>
      </w:r>
    </w:p>
    <w:p w14:paraId="50E588AB" w14:textId="58CE3B29" w:rsidR="00D733B0" w:rsidRDefault="001910BC" w:rsidP="001910BC">
      <w:r>
        <w:rPr>
          <w:rFonts w:hint="eastAsia"/>
        </w:rPr>
        <w:lastRenderedPageBreak/>
        <w:t>-</w:t>
      </w:r>
      <w:r>
        <w:t xml:space="preserve"> </w:t>
      </w:r>
      <w:r w:rsidR="004A3CBE">
        <w:rPr>
          <w:rFonts w:hint="eastAsia"/>
        </w:rPr>
        <w:t>삭제</w:t>
      </w:r>
      <w:r w:rsidR="00D733B0">
        <w:t xml:space="preserve">: </w:t>
      </w:r>
      <w:r w:rsidR="00502AEB">
        <w:rPr>
          <w:rFonts w:hint="eastAsia"/>
        </w:rPr>
        <w:t>이상치로 판단되는 데이터를 데이터 베이스로부터 제거.</w:t>
      </w:r>
    </w:p>
    <w:p w14:paraId="75C910FB" w14:textId="42306320" w:rsidR="004A3CBE" w:rsidRDefault="001910BC" w:rsidP="001910BC">
      <w:r>
        <w:rPr>
          <w:rFonts w:hint="eastAsia"/>
        </w:rPr>
        <w:t>-</w:t>
      </w:r>
      <w:r>
        <w:t xml:space="preserve"> </w:t>
      </w:r>
      <w:r w:rsidR="004A3CBE">
        <w:rPr>
          <w:rFonts w:hint="eastAsia"/>
        </w:rPr>
        <w:t>대체:</w:t>
      </w:r>
      <w:r w:rsidR="004A3CBE">
        <w:t xml:space="preserve"> </w:t>
      </w:r>
      <w:r w:rsidR="00502AEB">
        <w:rPr>
          <w:rFonts w:hint="eastAsia"/>
        </w:rPr>
        <w:t xml:space="preserve">데이터 분포를 고려하여 평균이나 중앙값 등 </w:t>
      </w:r>
      <w:proofErr w:type="spellStart"/>
      <w:r w:rsidR="00502AEB">
        <w:rPr>
          <w:rFonts w:hint="eastAsia"/>
        </w:rPr>
        <w:t>통계값으로</w:t>
      </w:r>
      <w:proofErr w:type="spellEnd"/>
      <w:r w:rsidR="00502AEB">
        <w:rPr>
          <w:rFonts w:hint="eastAsia"/>
        </w:rPr>
        <w:t xml:space="preserve"> 대체.</w:t>
      </w:r>
    </w:p>
    <w:p w14:paraId="2E070E74" w14:textId="1D98CD37" w:rsidR="004A3CBE" w:rsidRDefault="001910BC" w:rsidP="001910BC">
      <w:r>
        <w:rPr>
          <w:rFonts w:hint="eastAsia"/>
        </w:rPr>
        <w:t>-</w:t>
      </w:r>
      <w:r>
        <w:t xml:space="preserve"> </w:t>
      </w:r>
      <w:r w:rsidR="004A3CBE">
        <w:rPr>
          <w:rFonts w:hint="eastAsia"/>
        </w:rPr>
        <w:t>변환:</w:t>
      </w:r>
      <w:r w:rsidR="004A3CBE">
        <w:t xml:space="preserve"> </w:t>
      </w:r>
      <w:r w:rsidR="00502AEB">
        <w:rPr>
          <w:rFonts w:hint="eastAsia"/>
        </w:rPr>
        <w:t xml:space="preserve">극단적인 데이터 </w:t>
      </w:r>
      <w:r w:rsidR="00502AEB">
        <w:t>(</w:t>
      </w:r>
      <w:r w:rsidR="00502AEB">
        <w:rPr>
          <w:rFonts w:hint="eastAsia"/>
        </w:rPr>
        <w:t>지수적 상승)의 경우,</w:t>
      </w:r>
      <w:r w:rsidR="00502AEB">
        <w:t xml:space="preserve"> </w:t>
      </w:r>
      <w:r w:rsidR="00502AEB">
        <w:rPr>
          <w:rFonts w:hint="eastAsia"/>
        </w:rPr>
        <w:t>자연로그 데이터 변환.</w:t>
      </w:r>
    </w:p>
    <w:p w14:paraId="5B420640" w14:textId="0E530AD9" w:rsidR="004A3CBE" w:rsidRPr="005D72EA" w:rsidRDefault="001910BC" w:rsidP="001910BC">
      <w:r>
        <w:rPr>
          <w:rFonts w:hint="eastAsia"/>
        </w:rPr>
        <w:t>-</w:t>
      </w:r>
      <w:r>
        <w:t xml:space="preserve"> </w:t>
      </w:r>
      <w:r w:rsidR="004A3CBE">
        <w:rPr>
          <w:rFonts w:hint="eastAsia"/>
        </w:rPr>
        <w:t>분류:</w:t>
      </w:r>
      <w:r w:rsidR="004A3CBE">
        <w:t xml:space="preserve"> </w:t>
      </w:r>
      <w:r w:rsidR="00502AEB">
        <w:rPr>
          <w:rFonts w:hint="eastAsia"/>
        </w:rPr>
        <w:t>이상치가 많은 경우</w:t>
      </w:r>
      <w:r w:rsidR="00502AEB">
        <w:t xml:space="preserve">, </w:t>
      </w:r>
      <w:r w:rsidR="00502AEB">
        <w:rPr>
          <w:rFonts w:hint="eastAsia"/>
        </w:rPr>
        <w:t>해당 데이터를 분리시켜 따로 분석 실행.</w:t>
      </w:r>
    </w:p>
    <w:p w14:paraId="2D97523D" w14:textId="2BAC3B51" w:rsidR="00151823" w:rsidRDefault="00151823" w:rsidP="00E7702F">
      <w:pPr>
        <w:spacing w:line="240" w:lineRule="auto"/>
        <w:rPr>
          <w:rFonts w:ascii="함초롬바탕" w:eastAsia="함초롬바탕" w:hAnsi="함초롬바탕" w:cs="함초롬바탕"/>
        </w:rPr>
      </w:pPr>
    </w:p>
    <w:p w14:paraId="790C9A65" w14:textId="7F973923" w:rsidR="00A41A06" w:rsidRPr="00883DB9" w:rsidRDefault="00A41A06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t>정규화/표준화</w:t>
      </w:r>
    </w:p>
    <w:p w14:paraId="0512560A" w14:textId="2EBE9290" w:rsidR="00C62C67" w:rsidRDefault="00C62C67" w:rsidP="00C62C67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60096531" wp14:editId="0AD23F2F">
            <wp:extent cx="4723130" cy="1703705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341F" w14:textId="27D84863" w:rsidR="00C62C67" w:rsidRPr="00C62C67" w:rsidRDefault="00C62C67" w:rsidP="00C62C67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5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정규화/표준화를 통한 데이터 품질 향상 예시.</w:t>
      </w:r>
    </w:p>
    <w:p w14:paraId="790563FB" w14:textId="1407AA06" w:rsidR="00883DB9" w:rsidRPr="00E7702F" w:rsidRDefault="00486ACD" w:rsidP="001910BC">
      <w:r>
        <w:rPr>
          <w:rFonts w:hint="eastAsia"/>
        </w:rPr>
        <w:t>화공 산업의 데이터는 서로 다른 단위 (</w:t>
      </w:r>
      <w:r>
        <w:rPr>
          <w:rFonts w:ascii="맑은 고딕" w:eastAsia="맑은 고딕" w:hAnsi="맑은 고딕" w:hint="eastAsia"/>
        </w:rPr>
        <w:t>℃</w:t>
      </w:r>
      <w:r>
        <w:t xml:space="preserve">, bar, </w:t>
      </w:r>
      <w:proofErr w:type="spellStart"/>
      <w:r>
        <w:t>wt</w:t>
      </w:r>
      <w:proofErr w:type="spellEnd"/>
      <w:r>
        <w:t xml:space="preserve">%, km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 xml:space="preserve">와 크기를 </w:t>
      </w:r>
      <w:r w:rsidR="00DB4E56">
        <w:rPr>
          <w:rFonts w:hint="eastAsia"/>
        </w:rPr>
        <w:t>갖는다.</w:t>
      </w:r>
      <w:r w:rsidR="00DB4E56">
        <w:t xml:space="preserve"> </w:t>
      </w:r>
      <w:r w:rsidR="00DB4E56">
        <w:rPr>
          <w:rFonts w:hint="eastAsia"/>
        </w:rPr>
        <w:t>인공지능은 학습 데이터의 변위를 기반으로 데이터의 영향력을 이해하므로,</w:t>
      </w:r>
      <w:r w:rsidR="00DB4E56">
        <w:t xml:space="preserve"> </w:t>
      </w:r>
      <w:r w:rsidR="00DB4E56">
        <w:rPr>
          <w:rFonts w:hint="eastAsia"/>
        </w:rPr>
        <w:t>높은 수준의 인공지능 모델 개발을 위해서 데이터 특성 적절히 변환시키는 과정이 필요하다.</w:t>
      </w:r>
      <w:r w:rsidR="007771C4">
        <w:t xml:space="preserve"> </w:t>
      </w:r>
      <w:r w:rsidR="007771C4">
        <w:rPr>
          <w:rFonts w:hint="eastAsia"/>
        </w:rPr>
        <w:t xml:space="preserve">대표적인 방법으로 정규화 </w:t>
      </w:r>
      <w:r w:rsidR="007771C4">
        <w:t>(Normalization)</w:t>
      </w:r>
      <w:r w:rsidR="007771C4">
        <w:rPr>
          <w:rFonts w:hint="eastAsia"/>
        </w:rPr>
        <w:t xml:space="preserve">과 표준화 </w:t>
      </w:r>
      <w:r w:rsidR="007771C4">
        <w:t xml:space="preserve">(Standardization) </w:t>
      </w:r>
      <w:r w:rsidR="007771C4">
        <w:rPr>
          <w:rFonts w:hint="eastAsia"/>
        </w:rPr>
        <w:t>이</w:t>
      </w:r>
      <w:r w:rsidR="007771C4">
        <w:t xml:space="preserve"> </w:t>
      </w:r>
      <w:r w:rsidR="007771C4">
        <w:rPr>
          <w:rFonts w:hint="eastAsia"/>
        </w:rPr>
        <w:t>있으며 다음과 같은 공식으로 표현된다.</w:t>
      </w:r>
    </w:p>
    <w:p w14:paraId="1A020401" w14:textId="02F94AA2" w:rsidR="00883DB9" w:rsidRDefault="005239E4" w:rsidP="001910BC">
      <w:pPr>
        <w:rPr>
          <w:rFonts w:ascii="함초롬바탕" w:hAnsi="함초롬바탕"/>
        </w:rPr>
      </w:pPr>
      <w:r>
        <w:rPr>
          <w:rFonts w:ascii="함초롬바탕" w:hAnsi="함초롬바탕" w:hint="eastAsia"/>
        </w:rPr>
        <w:t>정규화</w:t>
      </w:r>
      <w:r>
        <w:rPr>
          <w:rFonts w:ascii="함초롬바탕" w:hAnsi="함초롬바탕" w:hint="eastAsia"/>
        </w:rPr>
        <w:t>:</w:t>
      </w:r>
      <w:r>
        <w:rPr>
          <w:rFonts w:ascii="함초롬바탕" w:hAnsi="함초롬바탕"/>
        </w:rPr>
        <w:t xml:space="preserve">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</w:p>
    <w:p w14:paraId="557930EF" w14:textId="4DE37B9A" w:rsidR="005239E4" w:rsidRDefault="005239E4" w:rsidP="001910BC">
      <w:r>
        <w:rPr>
          <w:rFonts w:hint="eastAsia"/>
        </w:rPr>
        <w:t>표준화:</w:t>
      </w:r>
      <w:r>
        <w:t xml:space="preserve">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55AF2381" w14:textId="35B5BD22" w:rsidR="00151823" w:rsidRDefault="005239E4" w:rsidP="001910BC">
      <w:r w:rsidRPr="005239E4">
        <w:rPr>
          <w:rFonts w:hint="eastAsia"/>
          <w:i/>
        </w:rPr>
        <w:t>X</w:t>
      </w:r>
      <w:r>
        <w:rPr>
          <w:rFonts w:hint="eastAsia"/>
        </w:rPr>
        <w:t>는 자료의 값을 의미하고,</w:t>
      </w:r>
      <w:r>
        <w:t xml:space="preserve"> </w:t>
      </w:r>
      <w:proofErr w:type="spellStart"/>
      <w:r w:rsidRPr="005239E4">
        <w:rPr>
          <w:i/>
        </w:rPr>
        <w:t>X</w:t>
      </w:r>
      <w:r w:rsidRPr="005239E4">
        <w:rPr>
          <w:i/>
          <w:vertAlign w:val="subscript"/>
        </w:rPr>
        <w:t>min</w:t>
      </w:r>
      <w:proofErr w:type="spellEnd"/>
      <w:r>
        <w:rPr>
          <w:rFonts w:hint="eastAsia"/>
        </w:rPr>
        <w:t xml:space="preserve">과 </w:t>
      </w:r>
      <w:proofErr w:type="spellStart"/>
      <w:r w:rsidRPr="005239E4">
        <w:rPr>
          <w:i/>
        </w:rPr>
        <w:t>X</w:t>
      </w:r>
      <w:r w:rsidRPr="005239E4">
        <w:rPr>
          <w:i/>
          <w:vertAlign w:val="subscript"/>
        </w:rPr>
        <w:t>max</w:t>
      </w:r>
      <w:proofErr w:type="spellEnd"/>
      <w:r>
        <w:rPr>
          <w:rFonts w:hint="eastAsia"/>
        </w:rPr>
        <w:t>는 각각 자료의 최대 및 최솟값을 의미한다.</w:t>
      </w:r>
      <w:r>
        <w:t xml:space="preserve"> </w:t>
      </w:r>
      <w:proofErr w:type="spellStart"/>
      <w:r w:rsidRPr="005239E4">
        <w:rPr>
          <w:rFonts w:hint="eastAsia"/>
          <w:i/>
        </w:rPr>
        <w:t>σ</w:t>
      </w:r>
      <w:r w:rsidRPr="005239E4">
        <w:rPr>
          <w:rFonts w:hint="eastAsia"/>
        </w:rPr>
        <w:t>와</w:t>
      </w:r>
      <w:proofErr w:type="spellEnd"/>
      <w:r w:rsidRPr="005239E4">
        <w:rPr>
          <w:rFonts w:hint="eastAsia"/>
        </w:rPr>
        <w:t xml:space="preserve"> </w:t>
      </w:r>
      <w:proofErr w:type="spellStart"/>
      <w:r w:rsidRPr="005239E4">
        <w:rPr>
          <w:rFonts w:hint="eastAsia"/>
          <w:i/>
        </w:rPr>
        <w:t>μ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자료의 표준편차와 평균을 의미한다.</w:t>
      </w:r>
      <w:r w:rsidR="004A0976">
        <w:rPr>
          <w:rFonts w:hint="eastAsia"/>
        </w:rPr>
        <w:t xml:space="preserve"> 데이터에 따라 좋은 방법이 다르기 때문에 두가지 방법 모두 활용하여 모델 학습에 이용하는 것이 적절하다.</w:t>
      </w:r>
    </w:p>
    <w:p w14:paraId="792DB175" w14:textId="067BECC4" w:rsidR="00151823" w:rsidRPr="004A0976" w:rsidRDefault="00151823" w:rsidP="004F7B7C">
      <w:pPr>
        <w:spacing w:line="240" w:lineRule="auto"/>
        <w:rPr>
          <w:rFonts w:ascii="함초롬바탕" w:eastAsia="함초롬바탕" w:hAnsi="함초롬바탕" w:cs="함초롬바탕"/>
        </w:rPr>
      </w:pPr>
    </w:p>
    <w:p w14:paraId="0A71A34A" w14:textId="1CEC33D0" w:rsidR="00633959" w:rsidRDefault="00151823" w:rsidP="001910BC">
      <w:pPr>
        <w:pStyle w:val="3"/>
        <w:numPr>
          <w:ilvl w:val="0"/>
          <w:numId w:val="41"/>
        </w:numPr>
        <w:ind w:leftChars="0" w:firstLineChars="0"/>
      </w:pPr>
      <w:r>
        <w:rPr>
          <w:rFonts w:hint="eastAsia"/>
        </w:rPr>
        <w:t>데이터 변수 규명</w:t>
      </w:r>
    </w:p>
    <w:p w14:paraId="59132D53" w14:textId="6EB3491E" w:rsidR="002F4BF3" w:rsidRPr="002F4BF3" w:rsidRDefault="002F4BF3" w:rsidP="001910BC">
      <w:r>
        <w:rPr>
          <w:rFonts w:hint="eastAsia"/>
        </w:rPr>
        <w:t xml:space="preserve">화공 산업에서는 장치마다 다양한 공정 변수 </w:t>
      </w:r>
      <w:r>
        <w:t>(</w:t>
      </w:r>
      <w:r>
        <w:rPr>
          <w:rFonts w:hint="eastAsia"/>
        </w:rPr>
        <w:t>물질 유량,</w:t>
      </w:r>
      <w:r>
        <w:t xml:space="preserve"> </w:t>
      </w:r>
      <w:r>
        <w:rPr>
          <w:rFonts w:hint="eastAsia"/>
        </w:rPr>
        <w:t>온도,</w:t>
      </w:r>
      <w:r>
        <w:t xml:space="preserve"> </w:t>
      </w:r>
      <w:r>
        <w:rPr>
          <w:rFonts w:hint="eastAsia"/>
        </w:rPr>
        <w:t>압력</w:t>
      </w:r>
      <w:r>
        <w:t xml:space="preserve"> </w:t>
      </w:r>
      <w:r>
        <w:rPr>
          <w:rFonts w:hint="eastAsia"/>
        </w:rPr>
        <w:t>등)에 의해 조작된다.</w:t>
      </w:r>
      <w:r>
        <w:t xml:space="preserve"> </w:t>
      </w:r>
      <w:r>
        <w:rPr>
          <w:rFonts w:hint="eastAsia"/>
        </w:rPr>
        <w:t xml:space="preserve">공정의 </w:t>
      </w:r>
      <w:proofErr w:type="spellStart"/>
      <w:r>
        <w:rPr>
          <w:rFonts w:hint="eastAsia"/>
        </w:rPr>
        <w:t>기술성</w:t>
      </w:r>
      <w:proofErr w:type="spellEnd"/>
      <w:r>
        <w:rPr>
          <w:rFonts w:hint="eastAsia"/>
        </w:rPr>
        <w:t xml:space="preserve">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경제성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환경성</w:t>
      </w:r>
      <w:proofErr w:type="spellEnd"/>
      <w:r>
        <w:rPr>
          <w:rFonts w:hint="eastAsia"/>
        </w:rPr>
        <w:t xml:space="preserve"> 등은 이러한 공정 변수를 독립 변수로 결정되는 종속 변수다.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모든 독립 변수를 고려하는 것은 현상을 지나치게 복잡하게 정의하는 것이며 해석에 많은 데이터와 노력을 필요로 한다.</w:t>
      </w:r>
      <w:r>
        <w:t xml:space="preserve"> </w:t>
      </w:r>
      <w:r>
        <w:rPr>
          <w:rFonts w:hint="eastAsia"/>
        </w:rPr>
        <w:t xml:space="preserve">공정 데이터 해석에는 크게 변수 </w:t>
      </w:r>
      <w:r w:rsidR="00FD50A3">
        <w:rPr>
          <w:rFonts w:hint="eastAsia"/>
        </w:rPr>
        <w:t>선택</w:t>
      </w:r>
      <w:r>
        <w:rPr>
          <w:rFonts w:hint="eastAsia"/>
        </w:rPr>
        <w:t xml:space="preserve">과 </w:t>
      </w:r>
      <w:r w:rsidR="00633959">
        <w:rPr>
          <w:rFonts w:hint="eastAsia"/>
        </w:rPr>
        <w:t xml:space="preserve">차원 축소 </w:t>
      </w:r>
      <w:r>
        <w:rPr>
          <w:rFonts w:hint="eastAsia"/>
        </w:rPr>
        <w:t>절차가 있다.</w:t>
      </w:r>
      <w:r>
        <w:t xml:space="preserve"> </w:t>
      </w:r>
    </w:p>
    <w:p w14:paraId="51D76C63" w14:textId="77777777" w:rsidR="002F4BF3" w:rsidRPr="00151823" w:rsidRDefault="002F4BF3" w:rsidP="004F7B7C">
      <w:pPr>
        <w:spacing w:line="240" w:lineRule="auto"/>
        <w:rPr>
          <w:rFonts w:ascii="함초롬바탕" w:eastAsia="함초롬바탕" w:hAnsi="함초롬바탕" w:cs="함초롬바탕"/>
        </w:rPr>
      </w:pPr>
    </w:p>
    <w:p w14:paraId="3C9C3A48" w14:textId="20647F08" w:rsidR="00151823" w:rsidRDefault="00A6491B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t>변수 선택</w:t>
      </w:r>
    </w:p>
    <w:p w14:paraId="50749EEB" w14:textId="05FFE653" w:rsidR="00151823" w:rsidRDefault="00633959" w:rsidP="001910BC">
      <w:r>
        <w:rPr>
          <w:rFonts w:hint="eastAsia"/>
        </w:rPr>
        <w:t>변수 선택은 종속 변수 해석에 가장 중요하고 관련성 높은 독립 변수를 추출하는 과정이다.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구체적인</w:t>
      </w:r>
      <w:r>
        <w:t xml:space="preserve"> </w:t>
      </w:r>
      <w:r>
        <w:rPr>
          <w:rFonts w:hint="eastAsia"/>
        </w:rPr>
        <w:t>변수 명칭,</w:t>
      </w:r>
      <w:r>
        <w:t xml:space="preserve"> </w:t>
      </w:r>
      <w:r>
        <w:rPr>
          <w:rFonts w:hint="eastAsia"/>
        </w:rPr>
        <w:t>인과 관계,</w:t>
      </w:r>
      <w:r>
        <w:t xml:space="preserve"> </w:t>
      </w:r>
      <w:r>
        <w:rPr>
          <w:rFonts w:hint="eastAsia"/>
        </w:rPr>
        <w:t>변수 속성 등 다양한 변수 특성과 유형을 파악하여 사용자가 해석에 용이하도록 데이터 구성을 단순화하는 기능을 한다.</w:t>
      </w:r>
      <w:r w:rsidR="00933AAB">
        <w:t xml:space="preserve"> </w:t>
      </w:r>
      <w:r w:rsidR="00933AAB">
        <w:rPr>
          <w:rFonts w:hint="eastAsia"/>
        </w:rPr>
        <w:t>변수 선택을 위한 방법에는 다음과 같은 기법이 자주 수행된다.</w:t>
      </w:r>
    </w:p>
    <w:p w14:paraId="68FF6C72" w14:textId="02508BFA" w:rsidR="00933AAB" w:rsidRPr="006903D4" w:rsidRDefault="00BA7D46" w:rsidP="006903D4">
      <w:pPr>
        <w:spacing w:line="240" w:lineRule="auto"/>
        <w:rPr>
          <w:rFonts w:eastAsiaTheme="minorHAnsi" w:cs="함초롬바탕"/>
        </w:rPr>
      </w:pPr>
      <w:r w:rsidRPr="006903D4">
        <w:rPr>
          <w:rFonts w:eastAsiaTheme="minorHAnsi" w:cs="함초롬바탕"/>
        </w:rPr>
        <w:t xml:space="preserve">- </w:t>
      </w:r>
      <w:r w:rsidR="00933AAB" w:rsidRPr="006903D4">
        <w:rPr>
          <w:rFonts w:eastAsiaTheme="minorHAnsi" w:cs="함초롬바탕" w:hint="eastAsia"/>
        </w:rPr>
        <w:t>필터</w:t>
      </w:r>
      <w:r w:rsidR="00933AAB" w:rsidRPr="006903D4">
        <w:rPr>
          <w:rFonts w:eastAsiaTheme="minorHAnsi" w:cs="함초롬바탕"/>
        </w:rPr>
        <w:t xml:space="preserve"> 기법 (Filter method): </w:t>
      </w:r>
      <w:r w:rsidR="006F75DE" w:rsidRPr="006903D4">
        <w:rPr>
          <w:rFonts w:eastAsiaTheme="minorHAnsi" w:cs="함초롬바탕" w:hint="eastAsia"/>
        </w:rPr>
        <w:t>변수들</w:t>
      </w:r>
      <w:r w:rsidR="006F75DE" w:rsidRPr="006903D4">
        <w:rPr>
          <w:rFonts w:eastAsiaTheme="minorHAnsi" w:cs="함초롬바탕"/>
        </w:rPr>
        <w:t xml:space="preserve"> </w:t>
      </w:r>
      <w:r w:rsidR="006F75DE" w:rsidRPr="006903D4">
        <w:rPr>
          <w:rFonts w:eastAsiaTheme="minorHAnsi" w:cs="함초롬바탕" w:hint="eastAsia"/>
        </w:rPr>
        <w:t>사이의</w:t>
      </w:r>
      <w:r w:rsidR="006F75DE" w:rsidRPr="006903D4">
        <w:rPr>
          <w:rFonts w:eastAsiaTheme="minorHAnsi" w:cs="함초롬바탕"/>
        </w:rPr>
        <w:t xml:space="preserve"> </w:t>
      </w:r>
      <w:r w:rsidR="006F75DE" w:rsidRPr="006903D4">
        <w:rPr>
          <w:rFonts w:eastAsiaTheme="minorHAnsi" w:cs="함초롬바탕" w:hint="eastAsia"/>
        </w:rPr>
        <w:t>상관관계</w:t>
      </w:r>
      <w:r w:rsidR="006F75DE" w:rsidRPr="006903D4">
        <w:rPr>
          <w:rFonts w:eastAsiaTheme="minorHAnsi" w:cs="함초롬바탕"/>
        </w:rPr>
        <w:t xml:space="preserve"> </w:t>
      </w:r>
      <w:r w:rsidR="006F75DE" w:rsidRPr="006903D4">
        <w:rPr>
          <w:rFonts w:eastAsiaTheme="minorHAnsi" w:cs="함초롬바탕" w:hint="eastAsia"/>
        </w:rPr>
        <w:t>파악을</w:t>
      </w:r>
      <w:r w:rsidR="006F75DE" w:rsidRPr="006903D4">
        <w:rPr>
          <w:rFonts w:eastAsiaTheme="minorHAnsi" w:cs="함초롬바탕"/>
        </w:rPr>
        <w:t xml:space="preserve"> </w:t>
      </w:r>
      <w:r w:rsidR="006F75DE" w:rsidRPr="006903D4">
        <w:rPr>
          <w:rFonts w:eastAsiaTheme="minorHAnsi" w:cs="함초롬바탕" w:hint="eastAsia"/>
        </w:rPr>
        <w:t>통한</w:t>
      </w:r>
      <w:r w:rsidR="006F75DE" w:rsidRPr="006903D4">
        <w:rPr>
          <w:rFonts w:eastAsiaTheme="minorHAnsi" w:cs="함초롬바탕"/>
        </w:rPr>
        <w:t xml:space="preserve"> </w:t>
      </w:r>
      <w:r w:rsidR="006F75DE" w:rsidRPr="006903D4">
        <w:rPr>
          <w:rFonts w:eastAsiaTheme="minorHAnsi" w:cs="함초롬바탕" w:hint="eastAsia"/>
        </w:rPr>
        <w:t>통계적인</w:t>
      </w:r>
      <w:r w:rsidR="006F75DE" w:rsidRPr="006903D4">
        <w:rPr>
          <w:rFonts w:eastAsiaTheme="minorHAnsi" w:cs="함초롬바탕"/>
        </w:rPr>
        <w:t xml:space="preserve"> </w:t>
      </w:r>
      <w:r w:rsidR="006F75DE" w:rsidRPr="006903D4">
        <w:rPr>
          <w:rFonts w:eastAsiaTheme="minorHAnsi" w:cs="함초롬바탕" w:hint="eastAsia"/>
        </w:rPr>
        <w:t>측정</w:t>
      </w:r>
      <w:r w:rsidR="006F75DE" w:rsidRPr="006903D4">
        <w:rPr>
          <w:rFonts w:eastAsiaTheme="minorHAnsi" w:cs="함초롬바탕"/>
        </w:rPr>
        <w:t xml:space="preserve"> </w:t>
      </w:r>
      <w:r w:rsidR="006F75DE" w:rsidRPr="006903D4">
        <w:rPr>
          <w:rFonts w:eastAsiaTheme="minorHAnsi" w:cs="함초롬바탕" w:hint="eastAsia"/>
        </w:rPr>
        <w:t>방법</w:t>
      </w:r>
      <w:r w:rsidR="006F75DE" w:rsidRPr="006903D4">
        <w:rPr>
          <w:rFonts w:eastAsiaTheme="minorHAnsi" w:cs="함초롬바탕"/>
        </w:rPr>
        <w:t>.</w:t>
      </w:r>
    </w:p>
    <w:p w14:paraId="0D8B46F0" w14:textId="725F0025" w:rsidR="006F75DE" w:rsidRDefault="006F75DE" w:rsidP="006F75DE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012A2A87" wp14:editId="0616C44B">
            <wp:extent cx="3457575" cy="1484740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797" cy="14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923D" w14:textId="21321351" w:rsidR="006F75DE" w:rsidRPr="006F75DE" w:rsidRDefault="006F75DE" w:rsidP="006F75DE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6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필터 기법의 예시.</w:t>
      </w:r>
    </w:p>
    <w:p w14:paraId="435E4EC4" w14:textId="6EE8D871" w:rsidR="00151823" w:rsidRDefault="001910BC" w:rsidP="001910BC">
      <w:r>
        <w:rPr>
          <w:rFonts w:hint="eastAsia"/>
        </w:rPr>
        <w:t>-</w:t>
      </w:r>
      <w:r>
        <w:t xml:space="preserve"> </w:t>
      </w:r>
      <w:r w:rsidR="00933AAB">
        <w:rPr>
          <w:rFonts w:hint="eastAsia"/>
        </w:rPr>
        <w:t>래퍼 기법</w:t>
      </w:r>
      <w:r w:rsidR="00933AAB">
        <w:t xml:space="preserve"> (Wrapper method): </w:t>
      </w:r>
      <w:r w:rsidR="00014410">
        <w:rPr>
          <w:rFonts w:hint="eastAsia"/>
        </w:rPr>
        <w:t>모델 개발 시 예측 정확도에 큰 영향을 미치는 집합을 선택하는 기법.</w:t>
      </w:r>
    </w:p>
    <w:p w14:paraId="51A1C1CF" w14:textId="77777777" w:rsidR="00014410" w:rsidRPr="00014410" w:rsidRDefault="0001441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7F64FF80" wp14:editId="60AACA95">
            <wp:extent cx="3590925" cy="234728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1397" cy="23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000B" w14:textId="2D1023F7" w:rsidR="00014410" w:rsidRPr="00014410" w:rsidRDefault="0001441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 w:rsidRPr="00014410"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7</w:t>
      </w:r>
      <w:r w:rsidRPr="00014410"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래퍼</w:t>
      </w:r>
      <w:r w:rsidRPr="00014410">
        <w:rPr>
          <w:rFonts w:ascii="함초롬바탕" w:eastAsia="함초롬바탕" w:hAnsi="함초롬바탕" w:cs="함초롬바탕" w:hint="eastAsia"/>
        </w:rPr>
        <w:t xml:space="preserve"> 기법의 예시.</w:t>
      </w:r>
    </w:p>
    <w:p w14:paraId="7EF63C14" w14:textId="07F11A70" w:rsidR="00933AAB" w:rsidRDefault="001910BC" w:rsidP="001910BC">
      <w:r>
        <w:rPr>
          <w:rFonts w:hint="eastAsia"/>
        </w:rPr>
        <w:t>-</w:t>
      </w:r>
      <w:r>
        <w:t xml:space="preserve"> </w:t>
      </w:r>
      <w:r w:rsidR="00933AAB">
        <w:rPr>
          <w:rFonts w:hint="eastAsia"/>
        </w:rPr>
        <w:t xml:space="preserve">임베디드 기법 </w:t>
      </w:r>
      <w:r w:rsidR="00933AAB">
        <w:t xml:space="preserve">(Embedded method): </w:t>
      </w:r>
      <w:r w:rsidR="00014410">
        <w:rPr>
          <w:rFonts w:hint="eastAsia"/>
        </w:rPr>
        <w:t>모델 개발 시 예측 정확도에 기여하는 변수</w:t>
      </w:r>
      <w:r w:rsidR="00F677CC">
        <w:rPr>
          <w:rFonts w:hint="eastAsia"/>
        </w:rPr>
        <w:t>를</w:t>
      </w:r>
      <w:r w:rsidR="00014410">
        <w:rPr>
          <w:rFonts w:hint="eastAsia"/>
        </w:rPr>
        <w:t xml:space="preserve"> </w:t>
      </w:r>
      <w:r w:rsidR="00F677CC">
        <w:rPr>
          <w:rFonts w:hint="eastAsia"/>
        </w:rPr>
        <w:t>선택하는 기</w:t>
      </w:r>
      <w:r w:rsidR="00014410">
        <w:rPr>
          <w:rFonts w:hint="eastAsia"/>
        </w:rPr>
        <w:t>법.</w:t>
      </w:r>
    </w:p>
    <w:p w14:paraId="412DAEA2" w14:textId="3F5F4694" w:rsidR="00014410" w:rsidRDefault="00031BB5" w:rsidP="00031BB5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6C099C7C" wp14:editId="6C308B35">
            <wp:extent cx="3581400" cy="1938521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6673" cy="19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79E0" w14:textId="1BD4A713" w:rsidR="00031BB5" w:rsidRDefault="00031BB5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 w:rsidRPr="00014410"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8</w:t>
      </w:r>
      <w:r w:rsidRPr="00014410"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임베디드</w:t>
      </w:r>
      <w:r w:rsidRPr="00014410">
        <w:rPr>
          <w:rFonts w:ascii="함초롬바탕" w:eastAsia="함초롬바탕" w:hAnsi="함초롬바탕" w:cs="함초롬바탕" w:hint="eastAsia"/>
        </w:rPr>
        <w:t xml:space="preserve"> 기법의 예시.</w:t>
      </w:r>
    </w:p>
    <w:p w14:paraId="3CBCAE55" w14:textId="51BD1019" w:rsidR="00305A14" w:rsidRDefault="00305A14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</w:p>
    <w:p w14:paraId="5D1F8026" w14:textId="3F01956D" w:rsidR="003542D0" w:rsidRDefault="003542D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</w:p>
    <w:p w14:paraId="3ACE4FEA" w14:textId="77777777" w:rsidR="003542D0" w:rsidRPr="00031BB5" w:rsidRDefault="003542D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</w:p>
    <w:p w14:paraId="14008322" w14:textId="0792B359" w:rsidR="00151823" w:rsidRPr="00883DB9" w:rsidRDefault="00151823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lastRenderedPageBreak/>
        <w:t xml:space="preserve">차원 축소 </w:t>
      </w:r>
      <w:r>
        <w:t>(Dimension reduction)</w:t>
      </w:r>
    </w:p>
    <w:p w14:paraId="78CBAC12" w14:textId="6EF85E43" w:rsidR="0058358E" w:rsidRDefault="0058358E" w:rsidP="0058358E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7C3CDEDF" wp14:editId="37C6B857">
            <wp:extent cx="2914650" cy="1340739"/>
            <wp:effectExtent l="0" t="0" r="0" b="0"/>
            <wp:docPr id="25" name="그림 25" descr="Dimensionality reduction effect over an artificial (3-dimensional)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mensionality reduction effect over an artificial (3-dimensional)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28" cy="135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1A37" w14:textId="3B885048" w:rsidR="0058358E" w:rsidRPr="0058358E" w:rsidRDefault="0058358E" w:rsidP="0058358E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 w:rsidRPr="00014410"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9</w:t>
      </w:r>
      <w:r w:rsidRPr="00014410"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차원 축소 방법론을 통한 데이터 압축 예시.</w:t>
      </w:r>
    </w:p>
    <w:p w14:paraId="1F066C01" w14:textId="43178810" w:rsidR="00151823" w:rsidRDefault="00235ABB" w:rsidP="001910BC">
      <w:r>
        <w:rPr>
          <w:rFonts w:hint="eastAsia"/>
        </w:rPr>
        <w:t>차원 축소는 최대한 기존 정보를 유지하면서 고차원 데이터를 낮은 차원으로 투영하는 방법이다.</w:t>
      </w:r>
      <w:r>
        <w:t xml:space="preserve"> </w:t>
      </w:r>
      <w:r w:rsidR="00F135F3">
        <w:rPr>
          <w:rFonts w:hint="eastAsia"/>
        </w:rPr>
        <w:t>일반적으로 차원이 증가하면 데이터의 밀도가 낮아져서 더욱 많은 데이터가 필요한 문제가 발생한다.</w:t>
      </w:r>
      <w:r w:rsidR="00F135F3">
        <w:t xml:space="preserve"> </w:t>
      </w:r>
      <w:r w:rsidR="00F135F3">
        <w:rPr>
          <w:rFonts w:hint="eastAsia"/>
        </w:rPr>
        <w:t xml:space="preserve">이를 차원의 저주 </w:t>
      </w:r>
      <w:r w:rsidR="00F135F3">
        <w:t>(Curse of dimensionality)</w:t>
      </w:r>
      <w:r w:rsidR="00F135F3">
        <w:rPr>
          <w:rFonts w:hint="eastAsia"/>
        </w:rPr>
        <w:t>라고 하며</w:t>
      </w:r>
      <w:r w:rsidR="00F135F3">
        <w:t xml:space="preserve">, </w:t>
      </w:r>
      <w:r w:rsidR="00F135F3">
        <w:rPr>
          <w:rFonts w:hint="eastAsia"/>
        </w:rPr>
        <w:t>불필요한 차원을 제거하는 방식으로 해결할 수 있다</w:t>
      </w:r>
      <w:r w:rsidR="00F135F3">
        <w:t xml:space="preserve">. </w:t>
      </w:r>
      <w:r w:rsidR="008F34E6">
        <w:rPr>
          <w:rFonts w:hint="eastAsia"/>
        </w:rPr>
        <w:t>이런 경우,</w:t>
      </w:r>
      <w:r w:rsidR="008F34E6">
        <w:t xml:space="preserve"> </w:t>
      </w:r>
      <w:r w:rsidR="008F34E6">
        <w:rPr>
          <w:rFonts w:hint="eastAsia"/>
        </w:rPr>
        <w:t xml:space="preserve">차원 축소 방법론은 </w:t>
      </w:r>
      <w:r>
        <w:rPr>
          <w:rFonts w:hint="eastAsia"/>
        </w:rPr>
        <w:t>데이터의 변수 개수를 효과적으로 줄여 시각화 및 분석에 유용하게 쓰인다.</w:t>
      </w:r>
      <w:r>
        <w:t xml:space="preserve"> </w:t>
      </w:r>
      <w:r w:rsidR="008F34E6">
        <w:rPr>
          <w:rFonts w:hint="eastAsia"/>
        </w:rPr>
        <w:t>이를테면 차원 축소는 데이터를 압축하고 잠재적인 정보를 추출하여 인공지능 모델 개발 시 학습 시간을 효과적으로 낮추고 예측 모델의 신뢰성을 향상시킬 수 있다</w:t>
      </w:r>
      <w:r w:rsidR="008F34E6">
        <w:t xml:space="preserve">. </w:t>
      </w:r>
      <w:r w:rsidR="008F34E6">
        <w:rPr>
          <w:rFonts w:hint="eastAsia"/>
        </w:rPr>
        <w:t xml:space="preserve">독립 </w:t>
      </w:r>
      <w:r>
        <w:rPr>
          <w:rFonts w:hint="eastAsia"/>
        </w:rPr>
        <w:t xml:space="preserve">변수의 종속 </w:t>
      </w:r>
      <w:r w:rsidR="008F34E6">
        <w:rPr>
          <w:rFonts w:hint="eastAsia"/>
        </w:rPr>
        <w:t>변수에 대한</w:t>
      </w:r>
      <w:r>
        <w:rPr>
          <w:rFonts w:hint="eastAsia"/>
        </w:rPr>
        <w:t xml:space="preserve"> 기여도와 특성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관계성 파악에 쓰이며,</w:t>
      </w:r>
      <w:r>
        <w:t xml:space="preserve"> </w:t>
      </w:r>
      <w:r>
        <w:rPr>
          <w:rFonts w:hint="eastAsia"/>
        </w:rPr>
        <w:t xml:space="preserve">보통 </w:t>
      </w:r>
      <w:r w:rsidR="00004BC1">
        <w:rPr>
          <w:rFonts w:hint="eastAsia"/>
        </w:rPr>
        <w:t xml:space="preserve">다른 분석 </w:t>
      </w:r>
      <w:r w:rsidR="00004BC1">
        <w:t>(</w:t>
      </w:r>
      <w:r w:rsidR="00004BC1">
        <w:rPr>
          <w:rFonts w:hint="eastAsia"/>
        </w:rPr>
        <w:t>예측 모델 개발 등)의 선행적 단계에 시행된다.</w:t>
      </w:r>
    </w:p>
    <w:p w14:paraId="34655099" w14:textId="009F9B15" w:rsidR="00D95F7B" w:rsidRDefault="00004BC1" w:rsidP="00004BC1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6F1B9601" wp14:editId="318E0BD3">
            <wp:extent cx="3152775" cy="233257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5017" cy="23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8505" w14:textId="048E3DC8" w:rsidR="00C17258" w:rsidRDefault="00004BC1" w:rsidP="00F64C46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 w:rsidRPr="00014410"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10</w:t>
      </w:r>
      <w:r w:rsidRPr="00014410"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차원 축소</w:t>
      </w:r>
      <w:r w:rsidRPr="00014410">
        <w:rPr>
          <w:rFonts w:ascii="함초롬바탕" w:eastAsia="함초롬바탕" w:hAnsi="함초롬바탕" w:cs="함초롬바탕" w:hint="eastAsia"/>
        </w:rPr>
        <w:t>의 예시</w:t>
      </w:r>
      <w:r>
        <w:rPr>
          <w:rFonts w:ascii="함초롬바탕" w:eastAsia="함초롬바탕" w:hAnsi="함초롬바탕" w:cs="함초롬바탕" w:hint="eastAsia"/>
        </w:rPr>
        <w:t>.</w:t>
      </w:r>
    </w:p>
    <w:p w14:paraId="31B485F5" w14:textId="77777777" w:rsidR="008517B7" w:rsidRDefault="00C17258" w:rsidP="001910BC">
      <w:pPr>
        <w:pStyle w:val="2"/>
        <w:numPr>
          <w:ilvl w:val="0"/>
          <w:numId w:val="40"/>
        </w:numPr>
      </w:pPr>
      <w:r>
        <w:br w:type="page"/>
      </w:r>
      <w:r w:rsidR="008517B7">
        <w:rPr>
          <w:rFonts w:hint="eastAsia"/>
        </w:rPr>
        <w:lastRenderedPageBreak/>
        <w:t>학습 결과</w:t>
      </w:r>
      <w:bookmarkStart w:id="1" w:name="_GoBack"/>
      <w:bookmarkEnd w:id="1"/>
    </w:p>
    <w:p w14:paraId="7583D673" w14:textId="77777777" w:rsidR="008517B7" w:rsidRDefault="008517B7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t>학습 내용</w:t>
      </w:r>
    </w:p>
    <w:p w14:paraId="5DC700CC" w14:textId="0731F893" w:rsidR="008517B7" w:rsidRDefault="008517B7" w:rsidP="001910BC">
      <w:r>
        <w:rPr>
          <w:rFonts w:hint="eastAsia"/>
        </w:rPr>
        <w:t xml:space="preserve">화공 </w:t>
      </w:r>
      <w:r w:rsidRPr="004F7B7C">
        <w:rPr>
          <w:rFonts w:hint="eastAsia"/>
        </w:rPr>
        <w:t xml:space="preserve">데이터 </w:t>
      </w:r>
      <w:r>
        <w:rPr>
          <w:rFonts w:hint="eastAsia"/>
        </w:rPr>
        <w:t>전처리</w:t>
      </w:r>
      <w:r w:rsidRPr="004F7B7C">
        <w:rPr>
          <w:rFonts w:hint="eastAsia"/>
        </w:rPr>
        <w:t xml:space="preserve">를 위한 데이터 </w:t>
      </w:r>
      <w:r w:rsidR="00AF0F0F">
        <w:rPr>
          <w:rFonts w:hint="eastAsia"/>
        </w:rPr>
        <w:t>정제</w:t>
      </w:r>
      <w:r w:rsidRPr="004F7B7C">
        <w:rPr>
          <w:rFonts w:hint="eastAsia"/>
        </w:rPr>
        <w:t xml:space="preserve">와 </w:t>
      </w:r>
      <w:r w:rsidR="00AF0F0F">
        <w:rPr>
          <w:rFonts w:hint="eastAsia"/>
        </w:rPr>
        <w:t>변수 규명 방법론.</w:t>
      </w:r>
    </w:p>
    <w:p w14:paraId="3676783D" w14:textId="77777777" w:rsidR="008517B7" w:rsidRDefault="008517B7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t>학습 결과 확인하기</w:t>
      </w:r>
    </w:p>
    <w:p w14:paraId="79EF85BD" w14:textId="3339F6B3" w:rsidR="008517B7" w:rsidRDefault="00AF0F0F" w:rsidP="001910BC">
      <w:r>
        <w:rPr>
          <w:rFonts w:hint="eastAsia"/>
        </w:rPr>
        <w:t>화공 산업에 효과적인 빅 데이터 활용을 위해, 주요 데이터 정제 과정과 변수 규명 방법 익히기.</w:t>
      </w:r>
    </w:p>
    <w:p w14:paraId="74EA8BBC" w14:textId="77777777" w:rsidR="008517B7" w:rsidRPr="00314D06" w:rsidRDefault="008517B7" w:rsidP="001910BC">
      <w:pPr>
        <w:pStyle w:val="a5"/>
        <w:numPr>
          <w:ilvl w:val="0"/>
          <w:numId w:val="42"/>
        </w:numPr>
        <w:ind w:leftChars="0"/>
      </w:pPr>
      <w:r w:rsidRPr="00314D06">
        <w:rPr>
          <w:rFonts w:hint="eastAsia"/>
        </w:rPr>
        <w:t>학습 결과 응</w:t>
      </w:r>
      <w:r>
        <w:rPr>
          <w:rFonts w:hint="eastAsia"/>
        </w:rPr>
        <w:t>용</w:t>
      </w:r>
      <w:r w:rsidRPr="00314D06">
        <w:rPr>
          <w:rFonts w:hint="eastAsia"/>
        </w:rPr>
        <w:t>하기</w:t>
      </w:r>
    </w:p>
    <w:p w14:paraId="64FF90AC" w14:textId="6A0EAF02" w:rsidR="008517B7" w:rsidRDefault="008517B7" w:rsidP="001910BC">
      <w:r w:rsidRPr="004F7B7C">
        <w:rPr>
          <w:rFonts w:hint="eastAsia"/>
        </w:rPr>
        <w:t>본 장의 학습내용에 기반해 화공 산업에서 발생하는 데이터</w:t>
      </w:r>
      <w:r w:rsidR="00AF0F0F">
        <w:rPr>
          <w:rFonts w:hint="eastAsia"/>
        </w:rPr>
        <w:t xml:space="preserve">의 </w:t>
      </w:r>
      <w:proofErr w:type="spellStart"/>
      <w:r w:rsidR="00AF0F0F">
        <w:rPr>
          <w:rFonts w:hint="eastAsia"/>
        </w:rPr>
        <w:t>전처리</w:t>
      </w:r>
      <w:proofErr w:type="spellEnd"/>
      <w:r w:rsidR="00AF0F0F">
        <w:rPr>
          <w:rFonts w:hint="eastAsia"/>
        </w:rPr>
        <w:t xml:space="preserve"> 역량을 </w:t>
      </w:r>
      <w:r>
        <w:rPr>
          <w:rFonts w:hint="eastAsia"/>
        </w:rPr>
        <w:t>확보함으로,</w:t>
      </w:r>
      <w:r>
        <w:t xml:space="preserve"> </w:t>
      </w:r>
      <w:r>
        <w:rPr>
          <w:rFonts w:hint="eastAsia"/>
        </w:rPr>
        <w:t xml:space="preserve">실제 화공 산업 </w:t>
      </w:r>
      <w:r w:rsidR="00AF0F0F">
        <w:rPr>
          <w:rFonts w:hint="eastAsia"/>
        </w:rPr>
        <w:t xml:space="preserve">현장의 데이터 분석 및 모델 개발을 위한 데이터 처리에 </w:t>
      </w:r>
      <w:r>
        <w:rPr>
          <w:rFonts w:hint="eastAsia"/>
        </w:rPr>
        <w:t>응용</w:t>
      </w:r>
      <w:r w:rsidR="00196879">
        <w:rPr>
          <w:rFonts w:hint="eastAsia"/>
        </w:rPr>
        <w:t>.</w:t>
      </w:r>
    </w:p>
    <w:p w14:paraId="16F2C4A5" w14:textId="23CF0B3B" w:rsidR="00883DB9" w:rsidRPr="008517B7" w:rsidRDefault="00883DB9" w:rsidP="00C17258">
      <w:pPr>
        <w:rPr>
          <w:rFonts w:ascii="함초롬바탕" w:eastAsia="함초롬바탕" w:hAnsi="함초롬바탕" w:cs="함초롬바탕"/>
        </w:rPr>
      </w:pPr>
    </w:p>
    <w:sectPr w:rsidR="00883DB9" w:rsidRPr="008517B7" w:rsidSect="00A6402B">
      <w:footerReference w:type="default" r:id="rId23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678AD" w14:textId="77777777" w:rsidR="00080C44" w:rsidRDefault="00080C44" w:rsidP="00A6402B">
      <w:pPr>
        <w:spacing w:after="0" w:line="240" w:lineRule="auto"/>
      </w:pPr>
      <w:r>
        <w:separator/>
      </w:r>
    </w:p>
  </w:endnote>
  <w:endnote w:type="continuationSeparator" w:id="0">
    <w:p w14:paraId="31B91D8F" w14:textId="77777777" w:rsidR="00080C44" w:rsidRDefault="00080C44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22CDB696" w:rsidR="00235ABB" w:rsidRDefault="00235AB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1EF" w:rsidRPr="003331EF">
          <w:rPr>
            <w:noProof/>
            <w:lang w:val="ko-KR"/>
          </w:rPr>
          <w:t>9</w:t>
        </w:r>
        <w:r>
          <w:fldChar w:fldCharType="end"/>
        </w:r>
      </w:p>
    </w:sdtContent>
  </w:sdt>
  <w:p w14:paraId="4EE9DF9C" w14:textId="77777777" w:rsidR="00235ABB" w:rsidRDefault="00235A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68965" w14:textId="77777777" w:rsidR="00080C44" w:rsidRDefault="00080C44" w:rsidP="00A6402B">
      <w:pPr>
        <w:spacing w:after="0" w:line="240" w:lineRule="auto"/>
      </w:pPr>
      <w:r>
        <w:separator/>
      </w:r>
    </w:p>
  </w:footnote>
  <w:footnote w:type="continuationSeparator" w:id="0">
    <w:p w14:paraId="291EAB3D" w14:textId="77777777" w:rsidR="00080C44" w:rsidRDefault="00080C44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EE46FD"/>
    <w:multiLevelType w:val="multilevel"/>
    <w:tmpl w:val="114E1EB0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0" w:hanging="1800"/>
      </w:pPr>
      <w:rPr>
        <w:rFonts w:hint="default"/>
      </w:rPr>
    </w:lvl>
  </w:abstractNum>
  <w:abstractNum w:abstractNumId="2" w15:restartNumberingAfterBreak="0">
    <w:nsid w:val="06290302"/>
    <w:multiLevelType w:val="hybridMultilevel"/>
    <w:tmpl w:val="352E9926"/>
    <w:lvl w:ilvl="0" w:tplc="633C5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4DC0133"/>
    <w:multiLevelType w:val="hybridMultilevel"/>
    <w:tmpl w:val="32240FA6"/>
    <w:lvl w:ilvl="0" w:tplc="58A05C52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7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C315DF"/>
    <w:multiLevelType w:val="hybridMultilevel"/>
    <w:tmpl w:val="4B022130"/>
    <w:lvl w:ilvl="0" w:tplc="01E27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A9768E"/>
    <w:multiLevelType w:val="hybridMultilevel"/>
    <w:tmpl w:val="F5BA6772"/>
    <w:lvl w:ilvl="0" w:tplc="5D2849D8">
      <w:start w:val="1"/>
      <w:numFmt w:val="decimal"/>
      <w:lvlText w:val="1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7" w15:restartNumberingAfterBreak="0">
    <w:nsid w:val="2F3E0A70"/>
    <w:multiLevelType w:val="hybridMultilevel"/>
    <w:tmpl w:val="9E580E80"/>
    <w:lvl w:ilvl="0" w:tplc="C93A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29A6B5D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64A7578"/>
    <w:multiLevelType w:val="hybridMultilevel"/>
    <w:tmpl w:val="A61E7DC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5634BD"/>
    <w:multiLevelType w:val="hybridMultilevel"/>
    <w:tmpl w:val="C89E02C6"/>
    <w:lvl w:ilvl="0" w:tplc="6254B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6E465F3"/>
    <w:multiLevelType w:val="hybridMultilevel"/>
    <w:tmpl w:val="B0E248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DA047FD"/>
    <w:multiLevelType w:val="hybridMultilevel"/>
    <w:tmpl w:val="DFAC83D4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30728A"/>
    <w:multiLevelType w:val="hybridMultilevel"/>
    <w:tmpl w:val="BE9ACA1E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1E035A9"/>
    <w:multiLevelType w:val="hybridMultilevel"/>
    <w:tmpl w:val="844E1FA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4230910"/>
    <w:multiLevelType w:val="hybridMultilevel"/>
    <w:tmpl w:val="C052AAC2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6314D5C"/>
    <w:multiLevelType w:val="hybridMultilevel"/>
    <w:tmpl w:val="346C660E"/>
    <w:lvl w:ilvl="0" w:tplc="0F7678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9F14C9A"/>
    <w:multiLevelType w:val="hybridMultilevel"/>
    <w:tmpl w:val="A4A8596A"/>
    <w:lvl w:ilvl="0" w:tplc="EC82E0A4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F2D0F5F"/>
    <w:multiLevelType w:val="hybridMultilevel"/>
    <w:tmpl w:val="A79ECC8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6D018B8"/>
    <w:multiLevelType w:val="hybridMultilevel"/>
    <w:tmpl w:val="D65AFD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1DF3A12"/>
    <w:multiLevelType w:val="hybridMultilevel"/>
    <w:tmpl w:val="FD007A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9"/>
  </w:num>
  <w:num w:numId="2">
    <w:abstractNumId w:val="5"/>
  </w:num>
  <w:num w:numId="3">
    <w:abstractNumId w:val="13"/>
  </w:num>
  <w:num w:numId="4">
    <w:abstractNumId w:val="8"/>
  </w:num>
  <w:num w:numId="5">
    <w:abstractNumId w:val="20"/>
  </w:num>
  <w:num w:numId="6">
    <w:abstractNumId w:val="22"/>
  </w:num>
  <w:num w:numId="7">
    <w:abstractNumId w:val="0"/>
  </w:num>
  <w:num w:numId="8">
    <w:abstractNumId w:val="41"/>
  </w:num>
  <w:num w:numId="9">
    <w:abstractNumId w:val="9"/>
  </w:num>
  <w:num w:numId="10">
    <w:abstractNumId w:val="7"/>
  </w:num>
  <w:num w:numId="11">
    <w:abstractNumId w:val="35"/>
  </w:num>
  <w:num w:numId="12">
    <w:abstractNumId w:val="18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3"/>
  </w:num>
  <w:num w:numId="16">
    <w:abstractNumId w:val="37"/>
  </w:num>
  <w:num w:numId="17">
    <w:abstractNumId w:val="15"/>
  </w:num>
  <w:num w:numId="18">
    <w:abstractNumId w:val="10"/>
  </w:num>
  <w:num w:numId="19">
    <w:abstractNumId w:val="25"/>
  </w:num>
  <w:num w:numId="20">
    <w:abstractNumId w:val="12"/>
  </w:num>
  <w:num w:numId="21">
    <w:abstractNumId w:val="4"/>
  </w:num>
  <w:num w:numId="22">
    <w:abstractNumId w:val="11"/>
  </w:num>
  <w:num w:numId="23">
    <w:abstractNumId w:val="19"/>
  </w:num>
  <w:num w:numId="24">
    <w:abstractNumId w:val="14"/>
  </w:num>
  <w:num w:numId="25">
    <w:abstractNumId w:val="24"/>
  </w:num>
  <w:num w:numId="26">
    <w:abstractNumId w:val="2"/>
  </w:num>
  <w:num w:numId="27">
    <w:abstractNumId w:val="17"/>
  </w:num>
  <w:num w:numId="28">
    <w:abstractNumId w:val="6"/>
  </w:num>
  <w:num w:numId="29">
    <w:abstractNumId w:val="1"/>
  </w:num>
  <w:num w:numId="30">
    <w:abstractNumId w:val="26"/>
  </w:num>
  <w:num w:numId="31">
    <w:abstractNumId w:val="36"/>
  </w:num>
  <w:num w:numId="32">
    <w:abstractNumId w:val="34"/>
  </w:num>
  <w:num w:numId="33">
    <w:abstractNumId w:val="21"/>
  </w:num>
  <w:num w:numId="34">
    <w:abstractNumId w:val="27"/>
  </w:num>
  <w:num w:numId="35">
    <w:abstractNumId w:val="30"/>
  </w:num>
  <w:num w:numId="36">
    <w:abstractNumId w:val="32"/>
  </w:num>
  <w:num w:numId="37">
    <w:abstractNumId w:val="31"/>
  </w:num>
  <w:num w:numId="38">
    <w:abstractNumId w:val="29"/>
  </w:num>
  <w:num w:numId="39">
    <w:abstractNumId w:val="28"/>
  </w:num>
  <w:num w:numId="40">
    <w:abstractNumId w:val="38"/>
  </w:num>
  <w:num w:numId="41">
    <w:abstractNumId w:val="16"/>
  </w:num>
  <w:num w:numId="42">
    <w:abstractNumId w:val="4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yong Kim">
    <w15:presenceInfo w15:providerId="Windows Live" w15:userId="390941532d07c2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A0MDI1MTcxNDRR0lEKTi0uzszPAykwrAUAJX89tSwAAAA="/>
  </w:docVars>
  <w:rsids>
    <w:rsidRoot w:val="000047C4"/>
    <w:rsid w:val="00001498"/>
    <w:rsid w:val="00001DEE"/>
    <w:rsid w:val="0000349E"/>
    <w:rsid w:val="000035C7"/>
    <w:rsid w:val="000047C4"/>
    <w:rsid w:val="00004BC1"/>
    <w:rsid w:val="00006F06"/>
    <w:rsid w:val="00006F5B"/>
    <w:rsid w:val="0000790C"/>
    <w:rsid w:val="00007F5D"/>
    <w:rsid w:val="000120B5"/>
    <w:rsid w:val="0001291B"/>
    <w:rsid w:val="00012F44"/>
    <w:rsid w:val="00013503"/>
    <w:rsid w:val="00013BDB"/>
    <w:rsid w:val="00014086"/>
    <w:rsid w:val="00014410"/>
    <w:rsid w:val="000177CD"/>
    <w:rsid w:val="0002078E"/>
    <w:rsid w:val="00020BE4"/>
    <w:rsid w:val="00022B56"/>
    <w:rsid w:val="00023049"/>
    <w:rsid w:val="0002361B"/>
    <w:rsid w:val="00024DB1"/>
    <w:rsid w:val="00026EFF"/>
    <w:rsid w:val="0002735C"/>
    <w:rsid w:val="000273D1"/>
    <w:rsid w:val="0003044A"/>
    <w:rsid w:val="00031BB5"/>
    <w:rsid w:val="00033A78"/>
    <w:rsid w:val="000345FA"/>
    <w:rsid w:val="00035A38"/>
    <w:rsid w:val="000364F0"/>
    <w:rsid w:val="00037F09"/>
    <w:rsid w:val="00040AD4"/>
    <w:rsid w:val="000419E9"/>
    <w:rsid w:val="000507C8"/>
    <w:rsid w:val="00052463"/>
    <w:rsid w:val="00053570"/>
    <w:rsid w:val="000555B3"/>
    <w:rsid w:val="00056315"/>
    <w:rsid w:val="0005694A"/>
    <w:rsid w:val="000578AA"/>
    <w:rsid w:val="00057DF2"/>
    <w:rsid w:val="00060142"/>
    <w:rsid w:val="00061924"/>
    <w:rsid w:val="00062565"/>
    <w:rsid w:val="0006273B"/>
    <w:rsid w:val="00064ADB"/>
    <w:rsid w:val="00064DBD"/>
    <w:rsid w:val="00064F23"/>
    <w:rsid w:val="000735EE"/>
    <w:rsid w:val="00076EB6"/>
    <w:rsid w:val="00077B6C"/>
    <w:rsid w:val="000803CD"/>
    <w:rsid w:val="00080C44"/>
    <w:rsid w:val="000827E8"/>
    <w:rsid w:val="000834BB"/>
    <w:rsid w:val="00083BA7"/>
    <w:rsid w:val="00084657"/>
    <w:rsid w:val="00085703"/>
    <w:rsid w:val="00087B01"/>
    <w:rsid w:val="00090C31"/>
    <w:rsid w:val="00094F82"/>
    <w:rsid w:val="000956A1"/>
    <w:rsid w:val="00097041"/>
    <w:rsid w:val="00097E70"/>
    <w:rsid w:val="000A220A"/>
    <w:rsid w:val="000A2F6A"/>
    <w:rsid w:val="000A3037"/>
    <w:rsid w:val="000A3371"/>
    <w:rsid w:val="000A75F6"/>
    <w:rsid w:val="000B3006"/>
    <w:rsid w:val="000B5F9A"/>
    <w:rsid w:val="000B6727"/>
    <w:rsid w:val="000B734A"/>
    <w:rsid w:val="000C13C2"/>
    <w:rsid w:val="000C1A63"/>
    <w:rsid w:val="000C3F08"/>
    <w:rsid w:val="000C522B"/>
    <w:rsid w:val="000C64D0"/>
    <w:rsid w:val="000D0E84"/>
    <w:rsid w:val="000D4809"/>
    <w:rsid w:val="000D607B"/>
    <w:rsid w:val="000D6162"/>
    <w:rsid w:val="000D6D7A"/>
    <w:rsid w:val="000D7DDA"/>
    <w:rsid w:val="000E03F9"/>
    <w:rsid w:val="000E0A6A"/>
    <w:rsid w:val="000E1D6A"/>
    <w:rsid w:val="000E3DBD"/>
    <w:rsid w:val="000E7CB0"/>
    <w:rsid w:val="000F120E"/>
    <w:rsid w:val="000F1734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167A6"/>
    <w:rsid w:val="00125E0E"/>
    <w:rsid w:val="001262AB"/>
    <w:rsid w:val="001274AC"/>
    <w:rsid w:val="001274FA"/>
    <w:rsid w:val="00127F67"/>
    <w:rsid w:val="00130C92"/>
    <w:rsid w:val="0013107E"/>
    <w:rsid w:val="0013202F"/>
    <w:rsid w:val="0013282E"/>
    <w:rsid w:val="00135951"/>
    <w:rsid w:val="00136C32"/>
    <w:rsid w:val="0014043F"/>
    <w:rsid w:val="001405DF"/>
    <w:rsid w:val="00140EEA"/>
    <w:rsid w:val="001418E0"/>
    <w:rsid w:val="00141910"/>
    <w:rsid w:val="001423E8"/>
    <w:rsid w:val="0014597B"/>
    <w:rsid w:val="00145F12"/>
    <w:rsid w:val="00146280"/>
    <w:rsid w:val="0014720B"/>
    <w:rsid w:val="00150080"/>
    <w:rsid w:val="0015010F"/>
    <w:rsid w:val="00151823"/>
    <w:rsid w:val="00153688"/>
    <w:rsid w:val="00153831"/>
    <w:rsid w:val="00154F0E"/>
    <w:rsid w:val="00156F84"/>
    <w:rsid w:val="0016155E"/>
    <w:rsid w:val="001625F1"/>
    <w:rsid w:val="001629D2"/>
    <w:rsid w:val="00162C3B"/>
    <w:rsid w:val="00163FD6"/>
    <w:rsid w:val="001647B8"/>
    <w:rsid w:val="00164878"/>
    <w:rsid w:val="001670F4"/>
    <w:rsid w:val="0017257C"/>
    <w:rsid w:val="00172C8C"/>
    <w:rsid w:val="001756B6"/>
    <w:rsid w:val="00175E74"/>
    <w:rsid w:val="00181376"/>
    <w:rsid w:val="001815AD"/>
    <w:rsid w:val="00181ACD"/>
    <w:rsid w:val="00181DD2"/>
    <w:rsid w:val="001828C7"/>
    <w:rsid w:val="00183B3A"/>
    <w:rsid w:val="0018674B"/>
    <w:rsid w:val="001910BC"/>
    <w:rsid w:val="00191BC5"/>
    <w:rsid w:val="00191D9B"/>
    <w:rsid w:val="00192404"/>
    <w:rsid w:val="0019663B"/>
    <w:rsid w:val="00196879"/>
    <w:rsid w:val="001968B4"/>
    <w:rsid w:val="00197551"/>
    <w:rsid w:val="001A3E88"/>
    <w:rsid w:val="001A61FB"/>
    <w:rsid w:val="001A6F35"/>
    <w:rsid w:val="001B5D80"/>
    <w:rsid w:val="001B5DDF"/>
    <w:rsid w:val="001B608E"/>
    <w:rsid w:val="001B6FBE"/>
    <w:rsid w:val="001C3A3F"/>
    <w:rsid w:val="001C5D95"/>
    <w:rsid w:val="001C66F0"/>
    <w:rsid w:val="001C6BAA"/>
    <w:rsid w:val="001D1EF2"/>
    <w:rsid w:val="001D2E86"/>
    <w:rsid w:val="001D3262"/>
    <w:rsid w:val="001D3D08"/>
    <w:rsid w:val="001D40C3"/>
    <w:rsid w:val="001E0E95"/>
    <w:rsid w:val="001E3186"/>
    <w:rsid w:val="001E355E"/>
    <w:rsid w:val="001E60B3"/>
    <w:rsid w:val="001E652A"/>
    <w:rsid w:val="001E6EEE"/>
    <w:rsid w:val="001F15EB"/>
    <w:rsid w:val="001F2A89"/>
    <w:rsid w:val="001F307D"/>
    <w:rsid w:val="001F4702"/>
    <w:rsid w:val="002007D9"/>
    <w:rsid w:val="002036F6"/>
    <w:rsid w:val="00204A38"/>
    <w:rsid w:val="00204C66"/>
    <w:rsid w:val="00207BBE"/>
    <w:rsid w:val="00207DD8"/>
    <w:rsid w:val="00207E12"/>
    <w:rsid w:val="00210011"/>
    <w:rsid w:val="002103E1"/>
    <w:rsid w:val="00210A68"/>
    <w:rsid w:val="00214CB4"/>
    <w:rsid w:val="00217954"/>
    <w:rsid w:val="00220C4C"/>
    <w:rsid w:val="00222412"/>
    <w:rsid w:val="00224B02"/>
    <w:rsid w:val="002301D1"/>
    <w:rsid w:val="002307C8"/>
    <w:rsid w:val="00230D2C"/>
    <w:rsid w:val="00235ABB"/>
    <w:rsid w:val="002408C4"/>
    <w:rsid w:val="0024248E"/>
    <w:rsid w:val="00243169"/>
    <w:rsid w:val="002445E2"/>
    <w:rsid w:val="002472D1"/>
    <w:rsid w:val="00247ADF"/>
    <w:rsid w:val="00247BDE"/>
    <w:rsid w:val="002512D2"/>
    <w:rsid w:val="002512F9"/>
    <w:rsid w:val="002513C5"/>
    <w:rsid w:val="00253624"/>
    <w:rsid w:val="002538A9"/>
    <w:rsid w:val="00255B27"/>
    <w:rsid w:val="00255F9B"/>
    <w:rsid w:val="002563F9"/>
    <w:rsid w:val="00262998"/>
    <w:rsid w:val="00263DA3"/>
    <w:rsid w:val="002651AA"/>
    <w:rsid w:val="002676E5"/>
    <w:rsid w:val="002710A8"/>
    <w:rsid w:val="00273119"/>
    <w:rsid w:val="002731B6"/>
    <w:rsid w:val="002732D1"/>
    <w:rsid w:val="00273949"/>
    <w:rsid w:val="00273A10"/>
    <w:rsid w:val="00277209"/>
    <w:rsid w:val="002826D0"/>
    <w:rsid w:val="00282F18"/>
    <w:rsid w:val="002849B8"/>
    <w:rsid w:val="00284CBB"/>
    <w:rsid w:val="00285B9A"/>
    <w:rsid w:val="00287B26"/>
    <w:rsid w:val="00290335"/>
    <w:rsid w:val="002908D1"/>
    <w:rsid w:val="00292669"/>
    <w:rsid w:val="00293191"/>
    <w:rsid w:val="00295225"/>
    <w:rsid w:val="0029658D"/>
    <w:rsid w:val="00297D2E"/>
    <w:rsid w:val="00297DF2"/>
    <w:rsid w:val="002A2283"/>
    <w:rsid w:val="002A491B"/>
    <w:rsid w:val="002A64D8"/>
    <w:rsid w:val="002A67EB"/>
    <w:rsid w:val="002A73D2"/>
    <w:rsid w:val="002B014C"/>
    <w:rsid w:val="002B0AEF"/>
    <w:rsid w:val="002B13D3"/>
    <w:rsid w:val="002B15B9"/>
    <w:rsid w:val="002B198D"/>
    <w:rsid w:val="002B5A53"/>
    <w:rsid w:val="002B64E5"/>
    <w:rsid w:val="002C15DE"/>
    <w:rsid w:val="002C3F4D"/>
    <w:rsid w:val="002C57CB"/>
    <w:rsid w:val="002C7DF0"/>
    <w:rsid w:val="002D07A3"/>
    <w:rsid w:val="002D0EA2"/>
    <w:rsid w:val="002D2EB1"/>
    <w:rsid w:val="002D3D3A"/>
    <w:rsid w:val="002E239E"/>
    <w:rsid w:val="002E51E9"/>
    <w:rsid w:val="002F1289"/>
    <w:rsid w:val="002F13BE"/>
    <w:rsid w:val="002F4BF3"/>
    <w:rsid w:val="002F5969"/>
    <w:rsid w:val="002F62AB"/>
    <w:rsid w:val="002F7916"/>
    <w:rsid w:val="003016C7"/>
    <w:rsid w:val="00301BA6"/>
    <w:rsid w:val="0030291D"/>
    <w:rsid w:val="00302E61"/>
    <w:rsid w:val="003051FF"/>
    <w:rsid w:val="00305A14"/>
    <w:rsid w:val="00305A17"/>
    <w:rsid w:val="003068E8"/>
    <w:rsid w:val="0031071E"/>
    <w:rsid w:val="0031086C"/>
    <w:rsid w:val="00311E2C"/>
    <w:rsid w:val="00312F83"/>
    <w:rsid w:val="003133F2"/>
    <w:rsid w:val="00313CA2"/>
    <w:rsid w:val="00314D06"/>
    <w:rsid w:val="00315240"/>
    <w:rsid w:val="00315B34"/>
    <w:rsid w:val="00316ED8"/>
    <w:rsid w:val="0031796B"/>
    <w:rsid w:val="00327B01"/>
    <w:rsid w:val="003331EF"/>
    <w:rsid w:val="003342AD"/>
    <w:rsid w:val="00334B2B"/>
    <w:rsid w:val="003352BD"/>
    <w:rsid w:val="0033578C"/>
    <w:rsid w:val="00336FB4"/>
    <w:rsid w:val="00337727"/>
    <w:rsid w:val="00340B59"/>
    <w:rsid w:val="00341A2E"/>
    <w:rsid w:val="00345DEA"/>
    <w:rsid w:val="00345FBC"/>
    <w:rsid w:val="003461A7"/>
    <w:rsid w:val="00347314"/>
    <w:rsid w:val="00352799"/>
    <w:rsid w:val="003531D2"/>
    <w:rsid w:val="003532BE"/>
    <w:rsid w:val="003542D0"/>
    <w:rsid w:val="0035588F"/>
    <w:rsid w:val="00356EF4"/>
    <w:rsid w:val="00360C60"/>
    <w:rsid w:val="00361AEA"/>
    <w:rsid w:val="00361EF1"/>
    <w:rsid w:val="0036223B"/>
    <w:rsid w:val="003635FB"/>
    <w:rsid w:val="00365D82"/>
    <w:rsid w:val="00366F01"/>
    <w:rsid w:val="0036785C"/>
    <w:rsid w:val="00367C12"/>
    <w:rsid w:val="00370213"/>
    <w:rsid w:val="00370BAD"/>
    <w:rsid w:val="00374150"/>
    <w:rsid w:val="00377B85"/>
    <w:rsid w:val="00377C2D"/>
    <w:rsid w:val="0038013B"/>
    <w:rsid w:val="0038141D"/>
    <w:rsid w:val="0038234D"/>
    <w:rsid w:val="00382B5B"/>
    <w:rsid w:val="00384AA2"/>
    <w:rsid w:val="00385716"/>
    <w:rsid w:val="0038651B"/>
    <w:rsid w:val="00387244"/>
    <w:rsid w:val="003872AD"/>
    <w:rsid w:val="0039150D"/>
    <w:rsid w:val="00392174"/>
    <w:rsid w:val="00394842"/>
    <w:rsid w:val="00396683"/>
    <w:rsid w:val="00396F0B"/>
    <w:rsid w:val="003A0FB0"/>
    <w:rsid w:val="003A12B9"/>
    <w:rsid w:val="003A4FD1"/>
    <w:rsid w:val="003A53A2"/>
    <w:rsid w:val="003A5566"/>
    <w:rsid w:val="003A6008"/>
    <w:rsid w:val="003A6568"/>
    <w:rsid w:val="003A770F"/>
    <w:rsid w:val="003B0AFE"/>
    <w:rsid w:val="003B2E77"/>
    <w:rsid w:val="003B3102"/>
    <w:rsid w:val="003B3629"/>
    <w:rsid w:val="003B5213"/>
    <w:rsid w:val="003B522E"/>
    <w:rsid w:val="003B74C4"/>
    <w:rsid w:val="003C0CC6"/>
    <w:rsid w:val="003C12D3"/>
    <w:rsid w:val="003C581D"/>
    <w:rsid w:val="003C6209"/>
    <w:rsid w:val="003C647C"/>
    <w:rsid w:val="003C744D"/>
    <w:rsid w:val="003C7BE9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333E"/>
    <w:rsid w:val="0040715D"/>
    <w:rsid w:val="00407668"/>
    <w:rsid w:val="00411235"/>
    <w:rsid w:val="0041378D"/>
    <w:rsid w:val="004137A0"/>
    <w:rsid w:val="00413B7A"/>
    <w:rsid w:val="0041469A"/>
    <w:rsid w:val="004171F0"/>
    <w:rsid w:val="0041726C"/>
    <w:rsid w:val="004175E4"/>
    <w:rsid w:val="00422685"/>
    <w:rsid w:val="0042394E"/>
    <w:rsid w:val="00425F0D"/>
    <w:rsid w:val="0042662F"/>
    <w:rsid w:val="00426CC6"/>
    <w:rsid w:val="00437CBC"/>
    <w:rsid w:val="004410FC"/>
    <w:rsid w:val="004412D4"/>
    <w:rsid w:val="00441B46"/>
    <w:rsid w:val="00442671"/>
    <w:rsid w:val="00442D47"/>
    <w:rsid w:val="004446CA"/>
    <w:rsid w:val="0044583A"/>
    <w:rsid w:val="004464F2"/>
    <w:rsid w:val="00451815"/>
    <w:rsid w:val="00451ADC"/>
    <w:rsid w:val="0045243C"/>
    <w:rsid w:val="004556B2"/>
    <w:rsid w:val="00456254"/>
    <w:rsid w:val="004563F8"/>
    <w:rsid w:val="004573A4"/>
    <w:rsid w:val="0046051B"/>
    <w:rsid w:val="004614FE"/>
    <w:rsid w:val="00461E00"/>
    <w:rsid w:val="00463608"/>
    <w:rsid w:val="004640F5"/>
    <w:rsid w:val="00464DC4"/>
    <w:rsid w:val="00465EC3"/>
    <w:rsid w:val="00466821"/>
    <w:rsid w:val="00467836"/>
    <w:rsid w:val="00470121"/>
    <w:rsid w:val="00470633"/>
    <w:rsid w:val="00470CF9"/>
    <w:rsid w:val="0047136B"/>
    <w:rsid w:val="0047204C"/>
    <w:rsid w:val="00474A8D"/>
    <w:rsid w:val="00474DA5"/>
    <w:rsid w:val="00477B8F"/>
    <w:rsid w:val="00481F32"/>
    <w:rsid w:val="00483A75"/>
    <w:rsid w:val="00486ACD"/>
    <w:rsid w:val="00487291"/>
    <w:rsid w:val="00487299"/>
    <w:rsid w:val="0048747F"/>
    <w:rsid w:val="00487585"/>
    <w:rsid w:val="004928EB"/>
    <w:rsid w:val="004940C0"/>
    <w:rsid w:val="00494A2C"/>
    <w:rsid w:val="004970CC"/>
    <w:rsid w:val="00497BF0"/>
    <w:rsid w:val="004A0299"/>
    <w:rsid w:val="004A0976"/>
    <w:rsid w:val="004A1B6A"/>
    <w:rsid w:val="004A304D"/>
    <w:rsid w:val="004A3607"/>
    <w:rsid w:val="004A3CBE"/>
    <w:rsid w:val="004A4438"/>
    <w:rsid w:val="004A4A18"/>
    <w:rsid w:val="004A7AF8"/>
    <w:rsid w:val="004B165E"/>
    <w:rsid w:val="004B274B"/>
    <w:rsid w:val="004B32CF"/>
    <w:rsid w:val="004B4181"/>
    <w:rsid w:val="004B4373"/>
    <w:rsid w:val="004B48A1"/>
    <w:rsid w:val="004B7F3B"/>
    <w:rsid w:val="004C277C"/>
    <w:rsid w:val="004C31C4"/>
    <w:rsid w:val="004C3CCC"/>
    <w:rsid w:val="004C3F59"/>
    <w:rsid w:val="004C4E92"/>
    <w:rsid w:val="004D1D02"/>
    <w:rsid w:val="004D47B9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2A78"/>
    <w:rsid w:val="004F3E55"/>
    <w:rsid w:val="004F4E9A"/>
    <w:rsid w:val="004F5865"/>
    <w:rsid w:val="004F73CE"/>
    <w:rsid w:val="004F7B7C"/>
    <w:rsid w:val="005017AB"/>
    <w:rsid w:val="00502AEB"/>
    <w:rsid w:val="00504D0A"/>
    <w:rsid w:val="005074E5"/>
    <w:rsid w:val="0051208E"/>
    <w:rsid w:val="0051260C"/>
    <w:rsid w:val="00514E76"/>
    <w:rsid w:val="005160B4"/>
    <w:rsid w:val="00516E14"/>
    <w:rsid w:val="00516FE3"/>
    <w:rsid w:val="005203C5"/>
    <w:rsid w:val="005239E4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0366"/>
    <w:rsid w:val="0055112F"/>
    <w:rsid w:val="00552A56"/>
    <w:rsid w:val="00555746"/>
    <w:rsid w:val="00555D45"/>
    <w:rsid w:val="00556677"/>
    <w:rsid w:val="00557885"/>
    <w:rsid w:val="00557BB3"/>
    <w:rsid w:val="00557BDC"/>
    <w:rsid w:val="00560D03"/>
    <w:rsid w:val="00560DD4"/>
    <w:rsid w:val="00561178"/>
    <w:rsid w:val="005620AA"/>
    <w:rsid w:val="00562608"/>
    <w:rsid w:val="00562EF1"/>
    <w:rsid w:val="00566153"/>
    <w:rsid w:val="005669B4"/>
    <w:rsid w:val="00567627"/>
    <w:rsid w:val="005704F0"/>
    <w:rsid w:val="00571E40"/>
    <w:rsid w:val="00573077"/>
    <w:rsid w:val="00575B4E"/>
    <w:rsid w:val="00575C50"/>
    <w:rsid w:val="0058358E"/>
    <w:rsid w:val="00583D79"/>
    <w:rsid w:val="005872D3"/>
    <w:rsid w:val="005909CD"/>
    <w:rsid w:val="00592819"/>
    <w:rsid w:val="00592AEC"/>
    <w:rsid w:val="00592E36"/>
    <w:rsid w:val="00595072"/>
    <w:rsid w:val="0059669D"/>
    <w:rsid w:val="005A1CDB"/>
    <w:rsid w:val="005A2A52"/>
    <w:rsid w:val="005A54F2"/>
    <w:rsid w:val="005A62A7"/>
    <w:rsid w:val="005A6F23"/>
    <w:rsid w:val="005A7B3B"/>
    <w:rsid w:val="005B195C"/>
    <w:rsid w:val="005B19F1"/>
    <w:rsid w:val="005B2EE6"/>
    <w:rsid w:val="005B639D"/>
    <w:rsid w:val="005B6610"/>
    <w:rsid w:val="005B6C96"/>
    <w:rsid w:val="005B707C"/>
    <w:rsid w:val="005C0E6E"/>
    <w:rsid w:val="005C1035"/>
    <w:rsid w:val="005C144A"/>
    <w:rsid w:val="005C282C"/>
    <w:rsid w:val="005C2A11"/>
    <w:rsid w:val="005C2AC7"/>
    <w:rsid w:val="005C3918"/>
    <w:rsid w:val="005C529F"/>
    <w:rsid w:val="005C5F66"/>
    <w:rsid w:val="005C7BA7"/>
    <w:rsid w:val="005D4A2C"/>
    <w:rsid w:val="005D5938"/>
    <w:rsid w:val="005D5C0F"/>
    <w:rsid w:val="005D72EA"/>
    <w:rsid w:val="005D74ED"/>
    <w:rsid w:val="005D7FAB"/>
    <w:rsid w:val="005E068F"/>
    <w:rsid w:val="005E14FB"/>
    <w:rsid w:val="005E37A6"/>
    <w:rsid w:val="005E399E"/>
    <w:rsid w:val="005E5266"/>
    <w:rsid w:val="005E58A4"/>
    <w:rsid w:val="005E6472"/>
    <w:rsid w:val="005F18A3"/>
    <w:rsid w:val="005F315C"/>
    <w:rsid w:val="005F4868"/>
    <w:rsid w:val="005F6835"/>
    <w:rsid w:val="00600104"/>
    <w:rsid w:val="00600902"/>
    <w:rsid w:val="00600F08"/>
    <w:rsid w:val="0060180F"/>
    <w:rsid w:val="00602380"/>
    <w:rsid w:val="00602B78"/>
    <w:rsid w:val="0060439D"/>
    <w:rsid w:val="00604F96"/>
    <w:rsid w:val="006055D3"/>
    <w:rsid w:val="00605836"/>
    <w:rsid w:val="00607A7B"/>
    <w:rsid w:val="0061164E"/>
    <w:rsid w:val="00620DB3"/>
    <w:rsid w:val="00623DA1"/>
    <w:rsid w:val="00625440"/>
    <w:rsid w:val="00626708"/>
    <w:rsid w:val="006306E2"/>
    <w:rsid w:val="00630749"/>
    <w:rsid w:val="00631215"/>
    <w:rsid w:val="006313FD"/>
    <w:rsid w:val="00631E60"/>
    <w:rsid w:val="00633959"/>
    <w:rsid w:val="00635EBD"/>
    <w:rsid w:val="00635F8D"/>
    <w:rsid w:val="00636CE3"/>
    <w:rsid w:val="00636D35"/>
    <w:rsid w:val="00641A20"/>
    <w:rsid w:val="0064395A"/>
    <w:rsid w:val="00643CD2"/>
    <w:rsid w:val="0064407D"/>
    <w:rsid w:val="0064652F"/>
    <w:rsid w:val="00646A6C"/>
    <w:rsid w:val="00650509"/>
    <w:rsid w:val="00650948"/>
    <w:rsid w:val="006539D7"/>
    <w:rsid w:val="00660315"/>
    <w:rsid w:val="00660D90"/>
    <w:rsid w:val="006611EE"/>
    <w:rsid w:val="00662541"/>
    <w:rsid w:val="00662C44"/>
    <w:rsid w:val="00662C7A"/>
    <w:rsid w:val="0066763B"/>
    <w:rsid w:val="006715E3"/>
    <w:rsid w:val="00672C02"/>
    <w:rsid w:val="0067763D"/>
    <w:rsid w:val="00680792"/>
    <w:rsid w:val="00680C73"/>
    <w:rsid w:val="00682CDD"/>
    <w:rsid w:val="00683777"/>
    <w:rsid w:val="00684A58"/>
    <w:rsid w:val="00684D5E"/>
    <w:rsid w:val="00686F1F"/>
    <w:rsid w:val="006903D4"/>
    <w:rsid w:val="00692060"/>
    <w:rsid w:val="00693A40"/>
    <w:rsid w:val="0069682A"/>
    <w:rsid w:val="00697DD9"/>
    <w:rsid w:val="006A0CB4"/>
    <w:rsid w:val="006A18B2"/>
    <w:rsid w:val="006A358C"/>
    <w:rsid w:val="006A4C60"/>
    <w:rsid w:val="006A7F63"/>
    <w:rsid w:val="006B0C57"/>
    <w:rsid w:val="006B77C5"/>
    <w:rsid w:val="006C00E3"/>
    <w:rsid w:val="006C0337"/>
    <w:rsid w:val="006C2975"/>
    <w:rsid w:val="006C6013"/>
    <w:rsid w:val="006C7607"/>
    <w:rsid w:val="006D0914"/>
    <w:rsid w:val="006D0BD7"/>
    <w:rsid w:val="006D1BF6"/>
    <w:rsid w:val="006D3EA7"/>
    <w:rsid w:val="006D4284"/>
    <w:rsid w:val="006D47E3"/>
    <w:rsid w:val="006D5478"/>
    <w:rsid w:val="006E16BB"/>
    <w:rsid w:val="006E18F0"/>
    <w:rsid w:val="006E4CEA"/>
    <w:rsid w:val="006E6BFC"/>
    <w:rsid w:val="006F0DCD"/>
    <w:rsid w:val="006F197F"/>
    <w:rsid w:val="006F1C39"/>
    <w:rsid w:val="006F2716"/>
    <w:rsid w:val="006F37A9"/>
    <w:rsid w:val="006F3816"/>
    <w:rsid w:val="006F4137"/>
    <w:rsid w:val="006F4AEA"/>
    <w:rsid w:val="006F75DE"/>
    <w:rsid w:val="006F78EC"/>
    <w:rsid w:val="007011D6"/>
    <w:rsid w:val="00701E97"/>
    <w:rsid w:val="00701F4E"/>
    <w:rsid w:val="007033DA"/>
    <w:rsid w:val="00703B11"/>
    <w:rsid w:val="007046D0"/>
    <w:rsid w:val="00704851"/>
    <w:rsid w:val="0070518D"/>
    <w:rsid w:val="00705991"/>
    <w:rsid w:val="00706411"/>
    <w:rsid w:val="00706EE0"/>
    <w:rsid w:val="007073AE"/>
    <w:rsid w:val="00711006"/>
    <w:rsid w:val="00711705"/>
    <w:rsid w:val="007117AA"/>
    <w:rsid w:val="0071324D"/>
    <w:rsid w:val="0071524B"/>
    <w:rsid w:val="007154C9"/>
    <w:rsid w:val="007171A2"/>
    <w:rsid w:val="00725D2A"/>
    <w:rsid w:val="007324DA"/>
    <w:rsid w:val="0073294E"/>
    <w:rsid w:val="00732F10"/>
    <w:rsid w:val="00733066"/>
    <w:rsid w:val="00734BC9"/>
    <w:rsid w:val="00734F21"/>
    <w:rsid w:val="0073548F"/>
    <w:rsid w:val="00736313"/>
    <w:rsid w:val="007373EC"/>
    <w:rsid w:val="00737B55"/>
    <w:rsid w:val="00742F23"/>
    <w:rsid w:val="007440BB"/>
    <w:rsid w:val="00744637"/>
    <w:rsid w:val="0074574B"/>
    <w:rsid w:val="00746BD2"/>
    <w:rsid w:val="0075062D"/>
    <w:rsid w:val="00751E3C"/>
    <w:rsid w:val="00753A0D"/>
    <w:rsid w:val="0075468F"/>
    <w:rsid w:val="00756F03"/>
    <w:rsid w:val="00757B1E"/>
    <w:rsid w:val="00760881"/>
    <w:rsid w:val="007654F5"/>
    <w:rsid w:val="007709DB"/>
    <w:rsid w:val="00773FD1"/>
    <w:rsid w:val="00775BB0"/>
    <w:rsid w:val="007766B0"/>
    <w:rsid w:val="00776CFB"/>
    <w:rsid w:val="007771C4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4442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5E94"/>
    <w:rsid w:val="007D66C5"/>
    <w:rsid w:val="007D73A2"/>
    <w:rsid w:val="007E0DB5"/>
    <w:rsid w:val="007E1732"/>
    <w:rsid w:val="007E1B18"/>
    <w:rsid w:val="007E2764"/>
    <w:rsid w:val="007E29EE"/>
    <w:rsid w:val="007E35A2"/>
    <w:rsid w:val="007E4A28"/>
    <w:rsid w:val="007E5378"/>
    <w:rsid w:val="007E72FD"/>
    <w:rsid w:val="007E7975"/>
    <w:rsid w:val="007F1EFD"/>
    <w:rsid w:val="007F37A9"/>
    <w:rsid w:val="007F401A"/>
    <w:rsid w:val="007F53F3"/>
    <w:rsid w:val="007F59CB"/>
    <w:rsid w:val="007F5AEE"/>
    <w:rsid w:val="007F7780"/>
    <w:rsid w:val="00812891"/>
    <w:rsid w:val="00814104"/>
    <w:rsid w:val="008143A7"/>
    <w:rsid w:val="00816D8E"/>
    <w:rsid w:val="00824F3F"/>
    <w:rsid w:val="00825B22"/>
    <w:rsid w:val="00827C86"/>
    <w:rsid w:val="00832478"/>
    <w:rsid w:val="00833F03"/>
    <w:rsid w:val="00834229"/>
    <w:rsid w:val="00836629"/>
    <w:rsid w:val="00836BD4"/>
    <w:rsid w:val="00836CAA"/>
    <w:rsid w:val="00840DB8"/>
    <w:rsid w:val="00840F26"/>
    <w:rsid w:val="00846119"/>
    <w:rsid w:val="00846409"/>
    <w:rsid w:val="00847D43"/>
    <w:rsid w:val="008515FA"/>
    <w:rsid w:val="008517B7"/>
    <w:rsid w:val="00851DAF"/>
    <w:rsid w:val="0085559C"/>
    <w:rsid w:val="00856239"/>
    <w:rsid w:val="0086380D"/>
    <w:rsid w:val="00863E08"/>
    <w:rsid w:val="00865ACC"/>
    <w:rsid w:val="00865BEE"/>
    <w:rsid w:val="008677E1"/>
    <w:rsid w:val="00870860"/>
    <w:rsid w:val="008738AF"/>
    <w:rsid w:val="00877234"/>
    <w:rsid w:val="00877439"/>
    <w:rsid w:val="00881AFF"/>
    <w:rsid w:val="00883CBF"/>
    <w:rsid w:val="00883DB9"/>
    <w:rsid w:val="00885BD8"/>
    <w:rsid w:val="00886C2C"/>
    <w:rsid w:val="008873E7"/>
    <w:rsid w:val="00887579"/>
    <w:rsid w:val="008878EE"/>
    <w:rsid w:val="00887D28"/>
    <w:rsid w:val="00890FB8"/>
    <w:rsid w:val="00892ACD"/>
    <w:rsid w:val="0089408A"/>
    <w:rsid w:val="008953D1"/>
    <w:rsid w:val="008957CB"/>
    <w:rsid w:val="00895D66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0A81"/>
    <w:rsid w:val="008B1F36"/>
    <w:rsid w:val="008B2268"/>
    <w:rsid w:val="008B24E3"/>
    <w:rsid w:val="008B403E"/>
    <w:rsid w:val="008C041C"/>
    <w:rsid w:val="008C1A6B"/>
    <w:rsid w:val="008C1F77"/>
    <w:rsid w:val="008C2EE7"/>
    <w:rsid w:val="008C4D98"/>
    <w:rsid w:val="008C65C9"/>
    <w:rsid w:val="008D00A2"/>
    <w:rsid w:val="008D06BD"/>
    <w:rsid w:val="008D0E16"/>
    <w:rsid w:val="008D2C18"/>
    <w:rsid w:val="008D6995"/>
    <w:rsid w:val="008E23F9"/>
    <w:rsid w:val="008E26E3"/>
    <w:rsid w:val="008E4102"/>
    <w:rsid w:val="008E4E0F"/>
    <w:rsid w:val="008E5A8F"/>
    <w:rsid w:val="008E7B89"/>
    <w:rsid w:val="008F07A5"/>
    <w:rsid w:val="008F34E6"/>
    <w:rsid w:val="008F3571"/>
    <w:rsid w:val="008F433F"/>
    <w:rsid w:val="008F74EB"/>
    <w:rsid w:val="00900098"/>
    <w:rsid w:val="009002A5"/>
    <w:rsid w:val="00902879"/>
    <w:rsid w:val="00902B32"/>
    <w:rsid w:val="00903015"/>
    <w:rsid w:val="00905D11"/>
    <w:rsid w:val="0090615C"/>
    <w:rsid w:val="00906CBE"/>
    <w:rsid w:val="0091055F"/>
    <w:rsid w:val="00912874"/>
    <w:rsid w:val="00913E80"/>
    <w:rsid w:val="0091462F"/>
    <w:rsid w:val="009147D7"/>
    <w:rsid w:val="00915710"/>
    <w:rsid w:val="00916C46"/>
    <w:rsid w:val="00917864"/>
    <w:rsid w:val="00925837"/>
    <w:rsid w:val="009258F7"/>
    <w:rsid w:val="00925B67"/>
    <w:rsid w:val="0092620E"/>
    <w:rsid w:val="00926DC0"/>
    <w:rsid w:val="0093397A"/>
    <w:rsid w:val="00933AAB"/>
    <w:rsid w:val="009357FF"/>
    <w:rsid w:val="00937D9F"/>
    <w:rsid w:val="0094054B"/>
    <w:rsid w:val="009417A7"/>
    <w:rsid w:val="00941D7E"/>
    <w:rsid w:val="009427E8"/>
    <w:rsid w:val="00947408"/>
    <w:rsid w:val="0094790E"/>
    <w:rsid w:val="00955B7B"/>
    <w:rsid w:val="00956FCE"/>
    <w:rsid w:val="00965538"/>
    <w:rsid w:val="00966A3D"/>
    <w:rsid w:val="009728DF"/>
    <w:rsid w:val="00973B21"/>
    <w:rsid w:val="00974E0C"/>
    <w:rsid w:val="009824AD"/>
    <w:rsid w:val="0098716A"/>
    <w:rsid w:val="0098790E"/>
    <w:rsid w:val="00991486"/>
    <w:rsid w:val="00994D26"/>
    <w:rsid w:val="009A12B8"/>
    <w:rsid w:val="009A1B4C"/>
    <w:rsid w:val="009A2073"/>
    <w:rsid w:val="009A2AB7"/>
    <w:rsid w:val="009A3909"/>
    <w:rsid w:val="009A3E7F"/>
    <w:rsid w:val="009A5D51"/>
    <w:rsid w:val="009A60B4"/>
    <w:rsid w:val="009A74BF"/>
    <w:rsid w:val="009B0709"/>
    <w:rsid w:val="009B2650"/>
    <w:rsid w:val="009B2654"/>
    <w:rsid w:val="009B4551"/>
    <w:rsid w:val="009B4D8A"/>
    <w:rsid w:val="009B5061"/>
    <w:rsid w:val="009B6FFB"/>
    <w:rsid w:val="009C0C46"/>
    <w:rsid w:val="009C1C31"/>
    <w:rsid w:val="009C308B"/>
    <w:rsid w:val="009C5B84"/>
    <w:rsid w:val="009C5C49"/>
    <w:rsid w:val="009C60EE"/>
    <w:rsid w:val="009C6B44"/>
    <w:rsid w:val="009C7786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E6FED"/>
    <w:rsid w:val="009F1331"/>
    <w:rsid w:val="009F2227"/>
    <w:rsid w:val="009F22E5"/>
    <w:rsid w:val="009F3850"/>
    <w:rsid w:val="009F4951"/>
    <w:rsid w:val="009F5058"/>
    <w:rsid w:val="009F5756"/>
    <w:rsid w:val="009F5921"/>
    <w:rsid w:val="009F613A"/>
    <w:rsid w:val="009F6448"/>
    <w:rsid w:val="00A00B76"/>
    <w:rsid w:val="00A00D41"/>
    <w:rsid w:val="00A0346F"/>
    <w:rsid w:val="00A05446"/>
    <w:rsid w:val="00A07BCA"/>
    <w:rsid w:val="00A10438"/>
    <w:rsid w:val="00A12242"/>
    <w:rsid w:val="00A13358"/>
    <w:rsid w:val="00A15273"/>
    <w:rsid w:val="00A156F5"/>
    <w:rsid w:val="00A1718F"/>
    <w:rsid w:val="00A204BB"/>
    <w:rsid w:val="00A208EC"/>
    <w:rsid w:val="00A208F9"/>
    <w:rsid w:val="00A21A1F"/>
    <w:rsid w:val="00A22688"/>
    <w:rsid w:val="00A236DC"/>
    <w:rsid w:val="00A2492F"/>
    <w:rsid w:val="00A25844"/>
    <w:rsid w:val="00A310B0"/>
    <w:rsid w:val="00A32A5A"/>
    <w:rsid w:val="00A33AC5"/>
    <w:rsid w:val="00A369E1"/>
    <w:rsid w:val="00A372B5"/>
    <w:rsid w:val="00A41A06"/>
    <w:rsid w:val="00A44C07"/>
    <w:rsid w:val="00A46908"/>
    <w:rsid w:val="00A47CEB"/>
    <w:rsid w:val="00A509A7"/>
    <w:rsid w:val="00A51702"/>
    <w:rsid w:val="00A5352F"/>
    <w:rsid w:val="00A53C63"/>
    <w:rsid w:val="00A5514F"/>
    <w:rsid w:val="00A5524C"/>
    <w:rsid w:val="00A576A7"/>
    <w:rsid w:val="00A60DF5"/>
    <w:rsid w:val="00A623CD"/>
    <w:rsid w:val="00A6402B"/>
    <w:rsid w:val="00A6491B"/>
    <w:rsid w:val="00A67019"/>
    <w:rsid w:val="00A7151A"/>
    <w:rsid w:val="00A749D5"/>
    <w:rsid w:val="00A7546D"/>
    <w:rsid w:val="00A754EE"/>
    <w:rsid w:val="00A7573D"/>
    <w:rsid w:val="00A75832"/>
    <w:rsid w:val="00A75F7A"/>
    <w:rsid w:val="00A7670D"/>
    <w:rsid w:val="00A816C8"/>
    <w:rsid w:val="00A821A3"/>
    <w:rsid w:val="00A8239A"/>
    <w:rsid w:val="00A8294F"/>
    <w:rsid w:val="00A83C3D"/>
    <w:rsid w:val="00A852F7"/>
    <w:rsid w:val="00A873E4"/>
    <w:rsid w:val="00A87B7A"/>
    <w:rsid w:val="00A91636"/>
    <w:rsid w:val="00A92038"/>
    <w:rsid w:val="00A928FF"/>
    <w:rsid w:val="00A940D7"/>
    <w:rsid w:val="00A947FC"/>
    <w:rsid w:val="00A9728D"/>
    <w:rsid w:val="00AA42E2"/>
    <w:rsid w:val="00AB5BFD"/>
    <w:rsid w:val="00AC0120"/>
    <w:rsid w:val="00AC1105"/>
    <w:rsid w:val="00AC483F"/>
    <w:rsid w:val="00AC4ACE"/>
    <w:rsid w:val="00AC4F84"/>
    <w:rsid w:val="00AC5325"/>
    <w:rsid w:val="00AC74DD"/>
    <w:rsid w:val="00AD00B1"/>
    <w:rsid w:val="00AD01A0"/>
    <w:rsid w:val="00AD0F7F"/>
    <w:rsid w:val="00AD2394"/>
    <w:rsid w:val="00AE1CCD"/>
    <w:rsid w:val="00AE2BEE"/>
    <w:rsid w:val="00AE4D62"/>
    <w:rsid w:val="00AE587A"/>
    <w:rsid w:val="00AE590F"/>
    <w:rsid w:val="00AE5B50"/>
    <w:rsid w:val="00AF0F0F"/>
    <w:rsid w:val="00AF20B8"/>
    <w:rsid w:val="00AF649F"/>
    <w:rsid w:val="00AF6CA4"/>
    <w:rsid w:val="00AF6E3C"/>
    <w:rsid w:val="00B000EE"/>
    <w:rsid w:val="00B02A76"/>
    <w:rsid w:val="00B037AA"/>
    <w:rsid w:val="00B03D83"/>
    <w:rsid w:val="00B0518B"/>
    <w:rsid w:val="00B056F1"/>
    <w:rsid w:val="00B11CB1"/>
    <w:rsid w:val="00B140FD"/>
    <w:rsid w:val="00B14AEC"/>
    <w:rsid w:val="00B17B91"/>
    <w:rsid w:val="00B20060"/>
    <w:rsid w:val="00B216ED"/>
    <w:rsid w:val="00B24DDE"/>
    <w:rsid w:val="00B25A71"/>
    <w:rsid w:val="00B25B66"/>
    <w:rsid w:val="00B26040"/>
    <w:rsid w:val="00B26F3D"/>
    <w:rsid w:val="00B2771E"/>
    <w:rsid w:val="00B30303"/>
    <w:rsid w:val="00B30BA3"/>
    <w:rsid w:val="00B3367E"/>
    <w:rsid w:val="00B33C10"/>
    <w:rsid w:val="00B35CE3"/>
    <w:rsid w:val="00B3682D"/>
    <w:rsid w:val="00B377E1"/>
    <w:rsid w:val="00B41552"/>
    <w:rsid w:val="00B4230F"/>
    <w:rsid w:val="00B45425"/>
    <w:rsid w:val="00B46897"/>
    <w:rsid w:val="00B47CFA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120F"/>
    <w:rsid w:val="00B725EC"/>
    <w:rsid w:val="00B72905"/>
    <w:rsid w:val="00B76F15"/>
    <w:rsid w:val="00B772F0"/>
    <w:rsid w:val="00B77E8C"/>
    <w:rsid w:val="00B80C44"/>
    <w:rsid w:val="00B8124D"/>
    <w:rsid w:val="00B812ED"/>
    <w:rsid w:val="00B818A6"/>
    <w:rsid w:val="00B81D77"/>
    <w:rsid w:val="00B83198"/>
    <w:rsid w:val="00B83DE4"/>
    <w:rsid w:val="00B8623F"/>
    <w:rsid w:val="00B86308"/>
    <w:rsid w:val="00B86981"/>
    <w:rsid w:val="00B9006B"/>
    <w:rsid w:val="00B91677"/>
    <w:rsid w:val="00B93F5E"/>
    <w:rsid w:val="00B94F2A"/>
    <w:rsid w:val="00B97311"/>
    <w:rsid w:val="00B97BA7"/>
    <w:rsid w:val="00BA0FFC"/>
    <w:rsid w:val="00BA5426"/>
    <w:rsid w:val="00BA7AE0"/>
    <w:rsid w:val="00BA7D46"/>
    <w:rsid w:val="00BB0447"/>
    <w:rsid w:val="00BB2417"/>
    <w:rsid w:val="00BB3534"/>
    <w:rsid w:val="00BB4839"/>
    <w:rsid w:val="00BB722C"/>
    <w:rsid w:val="00BB74C9"/>
    <w:rsid w:val="00BC343C"/>
    <w:rsid w:val="00BC4F1B"/>
    <w:rsid w:val="00BC600C"/>
    <w:rsid w:val="00BC77DD"/>
    <w:rsid w:val="00BC798C"/>
    <w:rsid w:val="00BD0829"/>
    <w:rsid w:val="00BD0A50"/>
    <w:rsid w:val="00BD3136"/>
    <w:rsid w:val="00BD3B47"/>
    <w:rsid w:val="00BD3D70"/>
    <w:rsid w:val="00BD551C"/>
    <w:rsid w:val="00BD57C1"/>
    <w:rsid w:val="00BD5FA7"/>
    <w:rsid w:val="00BD6681"/>
    <w:rsid w:val="00BD7309"/>
    <w:rsid w:val="00BE1DA2"/>
    <w:rsid w:val="00BE33C6"/>
    <w:rsid w:val="00BE783C"/>
    <w:rsid w:val="00BF14D2"/>
    <w:rsid w:val="00BF1FC4"/>
    <w:rsid w:val="00BF2589"/>
    <w:rsid w:val="00BF2D8C"/>
    <w:rsid w:val="00BF47F1"/>
    <w:rsid w:val="00BF5263"/>
    <w:rsid w:val="00BF5883"/>
    <w:rsid w:val="00BF7F4D"/>
    <w:rsid w:val="00C02F6C"/>
    <w:rsid w:val="00C046E1"/>
    <w:rsid w:val="00C063FE"/>
    <w:rsid w:val="00C06AD9"/>
    <w:rsid w:val="00C112A5"/>
    <w:rsid w:val="00C1221A"/>
    <w:rsid w:val="00C157FA"/>
    <w:rsid w:val="00C17258"/>
    <w:rsid w:val="00C2101A"/>
    <w:rsid w:val="00C21025"/>
    <w:rsid w:val="00C213F1"/>
    <w:rsid w:val="00C237D4"/>
    <w:rsid w:val="00C248A1"/>
    <w:rsid w:val="00C33240"/>
    <w:rsid w:val="00C35473"/>
    <w:rsid w:val="00C37D5E"/>
    <w:rsid w:val="00C41455"/>
    <w:rsid w:val="00C42928"/>
    <w:rsid w:val="00C4353C"/>
    <w:rsid w:val="00C509E5"/>
    <w:rsid w:val="00C51D7E"/>
    <w:rsid w:val="00C52B00"/>
    <w:rsid w:val="00C53E79"/>
    <w:rsid w:val="00C5474A"/>
    <w:rsid w:val="00C55970"/>
    <w:rsid w:val="00C55F50"/>
    <w:rsid w:val="00C62C67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5AC3"/>
    <w:rsid w:val="00C76B2A"/>
    <w:rsid w:val="00C77BE1"/>
    <w:rsid w:val="00C80277"/>
    <w:rsid w:val="00C80A31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A53D7"/>
    <w:rsid w:val="00CB075A"/>
    <w:rsid w:val="00CB129F"/>
    <w:rsid w:val="00CB1982"/>
    <w:rsid w:val="00CB2418"/>
    <w:rsid w:val="00CB2CC1"/>
    <w:rsid w:val="00CB4693"/>
    <w:rsid w:val="00CB6D1D"/>
    <w:rsid w:val="00CB7977"/>
    <w:rsid w:val="00CB7ADD"/>
    <w:rsid w:val="00CC60DF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3A6B"/>
    <w:rsid w:val="00CE40D9"/>
    <w:rsid w:val="00CE4627"/>
    <w:rsid w:val="00CE6BF7"/>
    <w:rsid w:val="00CE7BF0"/>
    <w:rsid w:val="00CE7FAC"/>
    <w:rsid w:val="00CF0E37"/>
    <w:rsid w:val="00CF4E67"/>
    <w:rsid w:val="00CF7B7A"/>
    <w:rsid w:val="00D003C0"/>
    <w:rsid w:val="00D04FB7"/>
    <w:rsid w:val="00D05592"/>
    <w:rsid w:val="00D128CF"/>
    <w:rsid w:val="00D12E25"/>
    <w:rsid w:val="00D1392A"/>
    <w:rsid w:val="00D20D7D"/>
    <w:rsid w:val="00D2332C"/>
    <w:rsid w:val="00D2613A"/>
    <w:rsid w:val="00D26C50"/>
    <w:rsid w:val="00D3137C"/>
    <w:rsid w:val="00D3267A"/>
    <w:rsid w:val="00D33782"/>
    <w:rsid w:val="00D34464"/>
    <w:rsid w:val="00D35744"/>
    <w:rsid w:val="00D35AC4"/>
    <w:rsid w:val="00D35D91"/>
    <w:rsid w:val="00D36B38"/>
    <w:rsid w:val="00D36C10"/>
    <w:rsid w:val="00D40A37"/>
    <w:rsid w:val="00D415AF"/>
    <w:rsid w:val="00D4193B"/>
    <w:rsid w:val="00D429D7"/>
    <w:rsid w:val="00D430CD"/>
    <w:rsid w:val="00D45BBB"/>
    <w:rsid w:val="00D45F09"/>
    <w:rsid w:val="00D4662D"/>
    <w:rsid w:val="00D50B31"/>
    <w:rsid w:val="00D52A0C"/>
    <w:rsid w:val="00D52C2E"/>
    <w:rsid w:val="00D537F4"/>
    <w:rsid w:val="00D55773"/>
    <w:rsid w:val="00D56AAF"/>
    <w:rsid w:val="00D56FEB"/>
    <w:rsid w:val="00D57998"/>
    <w:rsid w:val="00D64384"/>
    <w:rsid w:val="00D65BB1"/>
    <w:rsid w:val="00D66310"/>
    <w:rsid w:val="00D668A0"/>
    <w:rsid w:val="00D6790B"/>
    <w:rsid w:val="00D71FDC"/>
    <w:rsid w:val="00D72A21"/>
    <w:rsid w:val="00D733B0"/>
    <w:rsid w:val="00D75B5E"/>
    <w:rsid w:val="00D76032"/>
    <w:rsid w:val="00D7686B"/>
    <w:rsid w:val="00D803D6"/>
    <w:rsid w:val="00D80DFD"/>
    <w:rsid w:val="00D811B3"/>
    <w:rsid w:val="00D8149F"/>
    <w:rsid w:val="00D81710"/>
    <w:rsid w:val="00D82395"/>
    <w:rsid w:val="00D8414D"/>
    <w:rsid w:val="00D85363"/>
    <w:rsid w:val="00D93771"/>
    <w:rsid w:val="00D937A5"/>
    <w:rsid w:val="00D94C78"/>
    <w:rsid w:val="00D95F7B"/>
    <w:rsid w:val="00D96359"/>
    <w:rsid w:val="00D96F30"/>
    <w:rsid w:val="00D979DE"/>
    <w:rsid w:val="00DA2755"/>
    <w:rsid w:val="00DA3A05"/>
    <w:rsid w:val="00DA3AEB"/>
    <w:rsid w:val="00DA3F2F"/>
    <w:rsid w:val="00DA42A1"/>
    <w:rsid w:val="00DA51DD"/>
    <w:rsid w:val="00DB379F"/>
    <w:rsid w:val="00DB4E56"/>
    <w:rsid w:val="00DB5FD4"/>
    <w:rsid w:val="00DB7380"/>
    <w:rsid w:val="00DC28F3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E5BA6"/>
    <w:rsid w:val="00DF250D"/>
    <w:rsid w:val="00DF39B3"/>
    <w:rsid w:val="00DF41A9"/>
    <w:rsid w:val="00DF7EAA"/>
    <w:rsid w:val="00E00EE7"/>
    <w:rsid w:val="00E03B37"/>
    <w:rsid w:val="00E03C19"/>
    <w:rsid w:val="00E04C93"/>
    <w:rsid w:val="00E07337"/>
    <w:rsid w:val="00E10239"/>
    <w:rsid w:val="00E1315C"/>
    <w:rsid w:val="00E13B77"/>
    <w:rsid w:val="00E145AB"/>
    <w:rsid w:val="00E15845"/>
    <w:rsid w:val="00E159BD"/>
    <w:rsid w:val="00E160DD"/>
    <w:rsid w:val="00E165B3"/>
    <w:rsid w:val="00E16630"/>
    <w:rsid w:val="00E16A89"/>
    <w:rsid w:val="00E20839"/>
    <w:rsid w:val="00E2142A"/>
    <w:rsid w:val="00E22EC1"/>
    <w:rsid w:val="00E25568"/>
    <w:rsid w:val="00E266F6"/>
    <w:rsid w:val="00E2771C"/>
    <w:rsid w:val="00E27949"/>
    <w:rsid w:val="00E33025"/>
    <w:rsid w:val="00E34C9B"/>
    <w:rsid w:val="00E35497"/>
    <w:rsid w:val="00E35FE2"/>
    <w:rsid w:val="00E3710F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6E9A"/>
    <w:rsid w:val="00E63135"/>
    <w:rsid w:val="00E66D1A"/>
    <w:rsid w:val="00E677BE"/>
    <w:rsid w:val="00E713B2"/>
    <w:rsid w:val="00E71E35"/>
    <w:rsid w:val="00E721DE"/>
    <w:rsid w:val="00E73100"/>
    <w:rsid w:val="00E73932"/>
    <w:rsid w:val="00E7411D"/>
    <w:rsid w:val="00E74FF7"/>
    <w:rsid w:val="00E752C5"/>
    <w:rsid w:val="00E75733"/>
    <w:rsid w:val="00E76B44"/>
    <w:rsid w:val="00E7702F"/>
    <w:rsid w:val="00E8236B"/>
    <w:rsid w:val="00E82F6B"/>
    <w:rsid w:val="00E8421F"/>
    <w:rsid w:val="00E86BE5"/>
    <w:rsid w:val="00E87B67"/>
    <w:rsid w:val="00E90149"/>
    <w:rsid w:val="00E91287"/>
    <w:rsid w:val="00E916B9"/>
    <w:rsid w:val="00E91C18"/>
    <w:rsid w:val="00E92006"/>
    <w:rsid w:val="00E92B2D"/>
    <w:rsid w:val="00E95974"/>
    <w:rsid w:val="00EA1544"/>
    <w:rsid w:val="00EA2939"/>
    <w:rsid w:val="00EA2A88"/>
    <w:rsid w:val="00EA2B96"/>
    <w:rsid w:val="00EA7B32"/>
    <w:rsid w:val="00EA7C48"/>
    <w:rsid w:val="00EA7E86"/>
    <w:rsid w:val="00EB0004"/>
    <w:rsid w:val="00EB2AE7"/>
    <w:rsid w:val="00EB31C9"/>
    <w:rsid w:val="00EB6CFC"/>
    <w:rsid w:val="00EB789B"/>
    <w:rsid w:val="00EC061A"/>
    <w:rsid w:val="00EC215B"/>
    <w:rsid w:val="00EC2540"/>
    <w:rsid w:val="00EC2A96"/>
    <w:rsid w:val="00EC41A2"/>
    <w:rsid w:val="00EC6F60"/>
    <w:rsid w:val="00EC7920"/>
    <w:rsid w:val="00ED16AE"/>
    <w:rsid w:val="00ED23A0"/>
    <w:rsid w:val="00ED4A44"/>
    <w:rsid w:val="00ED56DA"/>
    <w:rsid w:val="00ED70D2"/>
    <w:rsid w:val="00EE00EB"/>
    <w:rsid w:val="00EE0D1B"/>
    <w:rsid w:val="00EE268C"/>
    <w:rsid w:val="00EE45C2"/>
    <w:rsid w:val="00EE6928"/>
    <w:rsid w:val="00EF02F5"/>
    <w:rsid w:val="00EF2158"/>
    <w:rsid w:val="00EF2BD0"/>
    <w:rsid w:val="00EF5DD6"/>
    <w:rsid w:val="00EF5F1B"/>
    <w:rsid w:val="00EF7C9A"/>
    <w:rsid w:val="00F00AAD"/>
    <w:rsid w:val="00F04294"/>
    <w:rsid w:val="00F043D7"/>
    <w:rsid w:val="00F06FB2"/>
    <w:rsid w:val="00F0750B"/>
    <w:rsid w:val="00F10748"/>
    <w:rsid w:val="00F10842"/>
    <w:rsid w:val="00F13466"/>
    <w:rsid w:val="00F135F3"/>
    <w:rsid w:val="00F152FD"/>
    <w:rsid w:val="00F1603A"/>
    <w:rsid w:val="00F326B9"/>
    <w:rsid w:val="00F34EEB"/>
    <w:rsid w:val="00F360AB"/>
    <w:rsid w:val="00F37E04"/>
    <w:rsid w:val="00F37EED"/>
    <w:rsid w:val="00F4081A"/>
    <w:rsid w:val="00F41701"/>
    <w:rsid w:val="00F425D7"/>
    <w:rsid w:val="00F45A2A"/>
    <w:rsid w:val="00F4791C"/>
    <w:rsid w:val="00F53184"/>
    <w:rsid w:val="00F53E6A"/>
    <w:rsid w:val="00F54EE0"/>
    <w:rsid w:val="00F564ED"/>
    <w:rsid w:val="00F56D21"/>
    <w:rsid w:val="00F57391"/>
    <w:rsid w:val="00F64C46"/>
    <w:rsid w:val="00F64CD8"/>
    <w:rsid w:val="00F657C7"/>
    <w:rsid w:val="00F677CC"/>
    <w:rsid w:val="00F71496"/>
    <w:rsid w:val="00F71B2A"/>
    <w:rsid w:val="00F752A8"/>
    <w:rsid w:val="00F755B1"/>
    <w:rsid w:val="00F75B2D"/>
    <w:rsid w:val="00F76D2A"/>
    <w:rsid w:val="00F77886"/>
    <w:rsid w:val="00F826E1"/>
    <w:rsid w:val="00F82753"/>
    <w:rsid w:val="00F82DB7"/>
    <w:rsid w:val="00F8378B"/>
    <w:rsid w:val="00F83AA5"/>
    <w:rsid w:val="00F844DD"/>
    <w:rsid w:val="00F84570"/>
    <w:rsid w:val="00F85FB8"/>
    <w:rsid w:val="00F86667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A7ADA"/>
    <w:rsid w:val="00FB0E44"/>
    <w:rsid w:val="00FB1389"/>
    <w:rsid w:val="00FB18E0"/>
    <w:rsid w:val="00FB3C2C"/>
    <w:rsid w:val="00FB5ACB"/>
    <w:rsid w:val="00FB72EF"/>
    <w:rsid w:val="00FC3461"/>
    <w:rsid w:val="00FC4453"/>
    <w:rsid w:val="00FC4BBD"/>
    <w:rsid w:val="00FC514A"/>
    <w:rsid w:val="00FC5BB7"/>
    <w:rsid w:val="00FC5F62"/>
    <w:rsid w:val="00FC615A"/>
    <w:rsid w:val="00FC6407"/>
    <w:rsid w:val="00FC6BD3"/>
    <w:rsid w:val="00FC70F1"/>
    <w:rsid w:val="00FD05E6"/>
    <w:rsid w:val="00FD10F6"/>
    <w:rsid w:val="00FD271F"/>
    <w:rsid w:val="00FD4AEC"/>
    <w:rsid w:val="00FD50A3"/>
    <w:rsid w:val="00FD58DD"/>
    <w:rsid w:val="00FD622C"/>
    <w:rsid w:val="00FD6E96"/>
    <w:rsid w:val="00FE0849"/>
    <w:rsid w:val="00FE09FC"/>
    <w:rsid w:val="00FE0CEF"/>
    <w:rsid w:val="00FE3317"/>
    <w:rsid w:val="00FE3A8E"/>
    <w:rsid w:val="00FE4730"/>
    <w:rsid w:val="00FE55B8"/>
    <w:rsid w:val="00FE5675"/>
    <w:rsid w:val="00FE6CBC"/>
    <w:rsid w:val="00FE6E1D"/>
    <w:rsid w:val="00FF1CB8"/>
    <w:rsid w:val="00FF3AF3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0E44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B0E4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E44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0E4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0E4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2BD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2BD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2BD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2BD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2BD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spacing w:before="100" w:beforeAutospacing="1" w:after="100" w:afterAutospacing="1" w:line="240" w:lineRule="auto"/>
    </w:pPr>
    <w:rPr>
      <w:rFonts w:ascii="굴림" w:eastAsia="굴림" w:hAnsi="굴림" w:cs="굴림"/>
      <w:szCs w:val="24"/>
    </w:rPr>
  </w:style>
  <w:style w:type="character" w:customStyle="1" w:styleId="1Char">
    <w:name w:val="제목 1 Char"/>
    <w:basedOn w:val="a0"/>
    <w:link w:val="1"/>
    <w:uiPriority w:val="9"/>
    <w:rsid w:val="00FB0E44"/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F2BD0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560DD4"/>
    <w:pPr>
      <w:spacing w:after="100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spacing w:after="100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560DD4"/>
    <w:pPr>
      <w:spacing w:after="100"/>
      <w:ind w:left="440"/>
    </w:pPr>
    <w:rPr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szCs w:val="20"/>
    </w:rPr>
  </w:style>
  <w:style w:type="paragraph" w:customStyle="1" w:styleId="21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FB0E44"/>
    <w:rPr>
      <w:rFonts w:asciiTheme="majorHAnsi" w:eastAsiaTheme="majorEastAsia" w:hAnsiTheme="majorHAnsi" w:cstheme="majorBidi"/>
      <w:kern w:val="2"/>
      <w:sz w:val="24"/>
      <w:szCs w:val="22"/>
    </w:rPr>
  </w:style>
  <w:style w:type="character" w:customStyle="1" w:styleId="3Char">
    <w:name w:val="제목 3 Char"/>
    <w:basedOn w:val="a0"/>
    <w:link w:val="3"/>
    <w:uiPriority w:val="9"/>
    <w:rsid w:val="00FB0E44"/>
    <w:rPr>
      <w:rFonts w:asciiTheme="majorHAnsi" w:eastAsiaTheme="majorEastAsia" w:hAnsiTheme="majorHAnsi" w:cstheme="majorBidi"/>
      <w:kern w:val="2"/>
      <w:sz w:val="22"/>
      <w:szCs w:val="22"/>
    </w:rPr>
  </w:style>
  <w:style w:type="character" w:customStyle="1" w:styleId="4Char">
    <w:name w:val="제목 4 Char"/>
    <w:basedOn w:val="a0"/>
    <w:link w:val="4"/>
    <w:uiPriority w:val="9"/>
    <w:rsid w:val="00FB0E44"/>
    <w:rPr>
      <w:b/>
      <w:bCs/>
      <w:kern w:val="2"/>
      <w:sz w:val="20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EF2B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EF2BD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EF2BD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EF2BD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EF2BD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d">
    <w:name w:val="caption"/>
    <w:basedOn w:val="a"/>
    <w:next w:val="a"/>
    <w:uiPriority w:val="35"/>
    <w:semiHidden/>
    <w:unhideWhenUsed/>
    <w:qFormat/>
    <w:rsid w:val="00EF2BD0"/>
    <w:pPr>
      <w:spacing w:line="240" w:lineRule="auto"/>
    </w:pPr>
    <w:rPr>
      <w:b/>
      <w:bCs/>
      <w:color w:val="404040" w:themeColor="text1" w:themeTint="BF"/>
      <w:szCs w:val="20"/>
    </w:rPr>
  </w:style>
  <w:style w:type="paragraph" w:styleId="ae">
    <w:name w:val="Title"/>
    <w:basedOn w:val="a"/>
    <w:next w:val="a"/>
    <w:link w:val="Char4"/>
    <w:uiPriority w:val="10"/>
    <w:qFormat/>
    <w:rsid w:val="00FB0E44"/>
    <w:pPr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e"/>
    <w:uiPriority w:val="10"/>
    <w:rsid w:val="00FB0E4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">
    <w:name w:val="Subtitle"/>
    <w:basedOn w:val="a"/>
    <w:next w:val="a"/>
    <w:link w:val="Char5"/>
    <w:uiPriority w:val="11"/>
    <w:qFormat/>
    <w:rsid w:val="00EF2B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5">
    <w:name w:val="부제 Char"/>
    <w:basedOn w:val="a0"/>
    <w:link w:val="af"/>
    <w:uiPriority w:val="11"/>
    <w:rsid w:val="00EF2BD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0">
    <w:name w:val="Strong"/>
    <w:basedOn w:val="a0"/>
    <w:uiPriority w:val="22"/>
    <w:qFormat/>
    <w:rsid w:val="00EF2BD0"/>
    <w:rPr>
      <w:b/>
      <w:bCs/>
    </w:rPr>
  </w:style>
  <w:style w:type="character" w:styleId="af1">
    <w:name w:val="Emphasis"/>
    <w:basedOn w:val="a0"/>
    <w:uiPriority w:val="20"/>
    <w:qFormat/>
    <w:rsid w:val="00EF2BD0"/>
    <w:rPr>
      <w:i/>
      <w:iCs/>
    </w:rPr>
  </w:style>
  <w:style w:type="paragraph" w:styleId="af2">
    <w:name w:val="No Spacing"/>
    <w:uiPriority w:val="1"/>
    <w:qFormat/>
    <w:rsid w:val="00EF2BD0"/>
    <w:pPr>
      <w:spacing w:after="0" w:line="240" w:lineRule="auto"/>
    </w:pPr>
  </w:style>
  <w:style w:type="paragraph" w:styleId="af3">
    <w:name w:val="Quote"/>
    <w:basedOn w:val="a"/>
    <w:next w:val="a"/>
    <w:link w:val="Char6"/>
    <w:uiPriority w:val="29"/>
    <w:qFormat/>
    <w:rsid w:val="00EF2BD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6">
    <w:name w:val="인용 Char"/>
    <w:basedOn w:val="a0"/>
    <w:link w:val="af3"/>
    <w:uiPriority w:val="29"/>
    <w:rsid w:val="00EF2BD0"/>
    <w:rPr>
      <w:i/>
      <w:iCs/>
    </w:rPr>
  </w:style>
  <w:style w:type="paragraph" w:styleId="af4">
    <w:name w:val="Intense Quote"/>
    <w:basedOn w:val="a"/>
    <w:next w:val="a"/>
    <w:link w:val="Char7"/>
    <w:uiPriority w:val="30"/>
    <w:qFormat/>
    <w:rsid w:val="00EF2BD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7">
    <w:name w:val="강한 인용 Char"/>
    <w:basedOn w:val="a0"/>
    <w:link w:val="af4"/>
    <w:uiPriority w:val="30"/>
    <w:rsid w:val="00EF2B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EF2BD0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EF2BD0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EF2BD0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EF2BD0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EF2BD0"/>
    <w:rPr>
      <w:b/>
      <w:bCs/>
      <w:smallCaps/>
    </w:rPr>
  </w:style>
  <w:style w:type="character" w:customStyle="1" w:styleId="12">
    <w:name w:val="확인되지 않은 멘션1"/>
    <w:basedOn w:val="a0"/>
    <w:uiPriority w:val="99"/>
    <w:semiHidden/>
    <w:unhideWhenUsed/>
    <w:rsid w:val="00EC7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인공지능 모델 개발을 위해 데이터 수준 향상 필요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데이터 전처리의 기능과 과정을 설명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효과적인 데이터 전처리 방법론 소개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</dgm:pt>
  </dgm:ptLst>
  <dgm:cxnLst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723130" cy="12898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인공지능 모델 개발을 위해 데이터 수준 향상 필요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데이터 전처리의 기능과 과정을 설명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효과적인 데이터 전처리 방법론 소개</a:t>
          </a:r>
        </a:p>
      </dsp:txBody>
      <dsp:txXfrm>
        <a:off x="1073608" y="0"/>
        <a:ext cx="3649521" cy="1289823"/>
      </dsp:txXfrm>
    </dsp:sp>
    <dsp:sp modelId="{31078853-2321-4F23-B268-6A09759BD455}">
      <dsp:nvSpPr>
        <dsp:cNvPr id="0" name=""/>
        <dsp:cNvSpPr/>
      </dsp:nvSpPr>
      <dsp:spPr>
        <a:xfrm>
          <a:off x="128982" y="128982"/>
          <a:ext cx="944626" cy="103185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A2F19-4EC1-4B55-B8C5-5D32197A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Jiyong Kim</cp:lastModifiedBy>
  <cp:revision>7</cp:revision>
  <dcterms:created xsi:type="dcterms:W3CDTF">2022-03-15T07:00:00Z</dcterms:created>
  <dcterms:modified xsi:type="dcterms:W3CDTF">2022-07-05T04:20:00Z</dcterms:modified>
</cp:coreProperties>
</file>