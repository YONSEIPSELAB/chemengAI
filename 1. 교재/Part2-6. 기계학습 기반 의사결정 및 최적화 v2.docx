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3503" w14:textId="1DF03574" w:rsidR="006966F8" w:rsidRPr="006966F8" w:rsidRDefault="006966F8" w:rsidP="006966F8">
      <w:pPr>
        <w:pStyle w:val="1"/>
      </w:pPr>
      <w:r>
        <w:rPr>
          <w:rFonts w:hint="eastAsia"/>
        </w:rPr>
        <w:t>Chapter 6. 기계학습 기반 의사결정 및 최적화</w:t>
      </w:r>
    </w:p>
    <w:p w14:paraId="20DF32EB" w14:textId="314C663C" w:rsidR="007F6A72" w:rsidRPr="002238C9" w:rsidRDefault="007F6A72" w:rsidP="004918E1"/>
    <w:p w14:paraId="4532E259" w14:textId="516776BE" w:rsidR="004918E1" w:rsidRDefault="007368F8" w:rsidP="004918E1">
      <w:pPr>
        <w:pStyle w:val="2"/>
        <w:numPr>
          <w:ilvl w:val="0"/>
          <w:numId w:val="34"/>
        </w:numPr>
      </w:pPr>
      <w:r>
        <w:rPr>
          <w:rFonts w:hint="eastAsia"/>
        </w:rPr>
        <w:t>I</w:t>
      </w:r>
      <w:r>
        <w:t>ntroduction</w:t>
      </w:r>
    </w:p>
    <w:p w14:paraId="5B7A2072" w14:textId="77777777" w:rsidR="000F4F29" w:rsidRPr="002A71A6" w:rsidRDefault="00E97E33" w:rsidP="000F4F29">
      <w:pPr>
        <w:jc w:val="left"/>
        <w:rPr>
          <w:color w:val="000000" w:themeColor="text1"/>
        </w:rPr>
      </w:pPr>
      <w:r>
        <w:rPr>
          <w:rFonts w:hint="eastAsia"/>
        </w:rPr>
        <w:t>주어진 문제</w:t>
      </w:r>
      <w:r w:rsidR="007368F8">
        <w:rPr>
          <w:rFonts w:hint="eastAsia"/>
        </w:rPr>
        <w:t xml:space="preserve">상황에서 </w:t>
      </w:r>
      <w:r w:rsidR="00A53474">
        <w:rPr>
          <w:rFonts w:hint="eastAsia"/>
        </w:rPr>
        <w:t>제약</w:t>
      </w:r>
      <w:r w:rsidR="00A53474" w:rsidRPr="002A71A6">
        <w:rPr>
          <w:rFonts w:hint="eastAsia"/>
          <w:color w:val="000000" w:themeColor="text1"/>
        </w:rPr>
        <w:t xml:space="preserve"> 조건(</w:t>
      </w:r>
      <w:r w:rsidR="00A53474" w:rsidRPr="002A71A6">
        <w:rPr>
          <w:color w:val="000000" w:themeColor="text1"/>
        </w:rPr>
        <w:t>constraints</w:t>
      </w:r>
      <w:r w:rsidR="000F4F29" w:rsidRPr="002A71A6">
        <w:rPr>
          <w:color w:val="000000" w:themeColor="text1"/>
        </w:rPr>
        <w:t xml:space="preserve">: </w:t>
      </w:r>
      <m:oMath>
        <m:r>
          <w:rPr>
            <w:rFonts w:ascii="Cambria Math" w:hAnsi="Cambria Math"/>
            <w:color w:val="000000" w:themeColor="text1"/>
          </w:rPr>
          <m:t xml:space="preserve"> h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y,x</m:t>
            </m:r>
          </m:e>
        </m:d>
        <m:r>
          <w:rPr>
            <w:rFonts w:ascii="Cambria Math" w:hAnsi="Cambria Math"/>
            <w:color w:val="000000" w:themeColor="text1"/>
          </w:rPr>
          <m:t>=0,</m:t>
        </m:r>
        <m:r>
          <w:rPr>
            <w:rFonts w:ascii="Cambria Math" w:hAnsi="Cambria Math" w:cs="Times" w:hint="eastAsia"/>
            <w:color w:val="000000" w:themeColor="text1"/>
            <w:szCs w:val="20"/>
          </w:rPr>
          <m:t>g(</m:t>
        </m:r>
        <m:r>
          <w:rPr>
            <w:rFonts w:ascii="Cambria Math" w:hAnsi="Cambria Math" w:cs="Times"/>
            <w:color w:val="000000" w:themeColor="text1"/>
            <w:szCs w:val="20"/>
          </w:rPr>
          <m:t>y,x</m:t>
        </m:r>
        <m:r>
          <w:rPr>
            <w:rFonts w:ascii="Cambria Math" w:hAnsi="Cambria Math" w:cs="Times" w:hint="eastAsia"/>
            <w:color w:val="000000" w:themeColor="text1"/>
            <w:szCs w:val="20"/>
          </w:rPr>
          <m:t>)</m:t>
        </m:r>
        <m:r>
          <w:rPr>
            <w:rFonts w:ascii="Cambria Math" w:hAnsi="Cambria Math" w:cs="Times"/>
            <w:color w:val="000000" w:themeColor="text1"/>
            <w:szCs w:val="20"/>
          </w:rPr>
          <m:t>≤</m:t>
        </m:r>
        <m:r>
          <w:rPr>
            <w:rFonts w:ascii="Cambria Math" w:hAnsi="Cambria Math" w:cs="Times" w:hint="eastAsia"/>
            <w:color w:val="000000" w:themeColor="text1"/>
            <w:szCs w:val="20"/>
          </w:rPr>
          <m:t>0</m:t>
        </m:r>
      </m:oMath>
      <w:r w:rsidR="00A53474" w:rsidRPr="002A71A6">
        <w:rPr>
          <w:color w:val="000000" w:themeColor="text1"/>
        </w:rPr>
        <w:t>)</w:t>
      </w:r>
      <w:r w:rsidR="00A53474" w:rsidRPr="002A71A6">
        <w:rPr>
          <w:rFonts w:hint="eastAsia"/>
          <w:color w:val="000000" w:themeColor="text1"/>
        </w:rPr>
        <w:t xml:space="preserve">들을 만족시키면서 </w:t>
      </w:r>
      <w:r w:rsidR="0025657A" w:rsidRPr="002A71A6">
        <w:rPr>
          <w:rFonts w:hint="eastAsia"/>
          <w:color w:val="000000" w:themeColor="text1"/>
        </w:rPr>
        <w:t>목적함수(</w:t>
      </w:r>
      <w:r w:rsidR="0025657A" w:rsidRPr="002A71A6">
        <w:rPr>
          <w:color w:val="000000" w:themeColor="text1"/>
        </w:rPr>
        <w:t>objective function</w:t>
      </w:r>
      <w:r w:rsidR="000F4F29" w:rsidRPr="002A71A6">
        <w:rPr>
          <w:color w:val="000000" w:themeColor="text1"/>
        </w:rPr>
        <w:t xml:space="preserve">: </w:t>
      </w:r>
      <m:oMath>
        <m:r>
          <w:rPr>
            <w:rFonts w:ascii="Cambria Math" w:hAnsi="Cambria Math" w:cs="Times"/>
            <w:color w:val="000000" w:themeColor="text1"/>
            <w:szCs w:val="20"/>
          </w:rPr>
          <m:t>f</m:t>
        </m:r>
        <m:d>
          <m:dP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dPr>
          <m:e>
            <m:r>
              <w:rPr>
                <w:rFonts w:ascii="Cambria Math" w:hAnsi="Cambria Math" w:cs="Times"/>
                <w:color w:val="000000" w:themeColor="text1"/>
                <w:szCs w:val="20"/>
              </w:rPr>
              <m:t>y,x</m:t>
            </m:r>
          </m:e>
        </m:d>
        <m:r>
          <m:rPr>
            <m:sty m:val="p"/>
          </m:rPr>
          <w:rPr>
            <w:rFonts w:ascii="Cambria Math" w:hAnsi="Cambria Math" w:cs="Times"/>
            <w:color w:val="000000" w:themeColor="text1"/>
            <w:szCs w:val="20"/>
          </w:rPr>
          <m:t>)</m:t>
        </m:r>
      </m:oMath>
      <w:r w:rsidR="0025657A" w:rsidRPr="002A71A6">
        <w:rPr>
          <w:rFonts w:hint="eastAsia"/>
          <w:color w:val="000000" w:themeColor="text1"/>
        </w:rPr>
        <w:t xml:space="preserve">를 최대화 </w:t>
      </w:r>
      <w:r w:rsidR="000F4F29" w:rsidRPr="002A71A6">
        <w:rPr>
          <w:color w:val="000000" w:themeColor="text1"/>
        </w:rPr>
        <w:t>(</w:t>
      </w:r>
      <w:r w:rsidR="0025657A" w:rsidRPr="002A71A6">
        <w:rPr>
          <w:rFonts w:hint="eastAsia"/>
          <w:color w:val="000000" w:themeColor="text1"/>
        </w:rPr>
        <w:t>혹은 최소화</w:t>
      </w:r>
      <w:r w:rsidR="000F4F29" w:rsidRPr="002A71A6">
        <w:rPr>
          <w:rFonts w:hint="eastAsia"/>
          <w:color w:val="000000" w:themeColor="text1"/>
        </w:rPr>
        <w:t>)</w:t>
      </w:r>
      <w:r w:rsidR="0025657A" w:rsidRPr="002A71A6">
        <w:rPr>
          <w:rFonts w:hint="eastAsia"/>
          <w:color w:val="000000" w:themeColor="text1"/>
        </w:rPr>
        <w:t xml:space="preserve"> 시키는 방법을 찾아내는 것을 최적화 문제라고 한다</w:t>
      </w:r>
      <w:r w:rsidR="003B19D0" w:rsidRPr="002A71A6">
        <w:rPr>
          <w:rFonts w:hint="eastAsia"/>
          <w:color w:val="000000" w:themeColor="text1"/>
        </w:rPr>
        <w:t>.</w:t>
      </w:r>
      <w:r w:rsidR="001F39A1" w:rsidRPr="002A71A6">
        <w:rPr>
          <w:color w:val="000000" w:themeColor="text1"/>
        </w:rPr>
        <w:t xml:space="preserve"> </w:t>
      </w:r>
      <w:r w:rsidR="001F39A1" w:rsidRPr="002A71A6">
        <w:rPr>
          <w:rFonts w:hint="eastAsia"/>
          <w:color w:val="000000" w:themeColor="text1"/>
        </w:rPr>
        <w:t>이는 수학적으로</w:t>
      </w:r>
    </w:p>
    <w:p w14:paraId="04AAC05C" w14:textId="155C586C" w:rsidR="000F4F29" w:rsidRPr="002A71A6" w:rsidRDefault="00915AE2" w:rsidP="000F4F29">
      <w:pPr>
        <w:jc w:val="center"/>
        <w:rPr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"/>
                  <w:color w:val="000000" w:themeColor="text1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 w:themeColor="text1"/>
                  <w:szCs w:val="20"/>
                </w:rPr>
                <m:t>max</m:t>
              </m:r>
            </m:e>
            <m:sub>
              <m:r>
                <w:rPr>
                  <w:rFonts w:ascii="Cambria Math" w:hAnsi="Cambria Math" w:cs="Times"/>
                  <w:color w:val="000000" w:themeColor="text1"/>
                  <w:szCs w:val="20"/>
                </w:rPr>
                <m:t>x</m:t>
              </m:r>
            </m:sub>
          </m:sSub>
          <m:r>
            <w:rPr>
              <w:rFonts w:ascii="Cambria Math" w:hAnsi="Cambria Math" w:cs="Times"/>
              <w:color w:val="000000" w:themeColor="text1"/>
              <w:szCs w:val="20"/>
            </w:rPr>
            <m:t xml:space="preserve"> f</m:t>
          </m:r>
          <m:d>
            <m:dPr>
              <m:ctrlPr>
                <w:rPr>
                  <w:rFonts w:ascii="Cambria Math" w:hAnsi="Cambria Math" w:cs="Times"/>
                  <w:i/>
                  <w:iCs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hAnsi="Cambria Math" w:cs="Times"/>
                  <w:color w:val="000000" w:themeColor="text1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"/>
              <w:color w:val="000000" w:themeColor="text1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 w:themeColor="text1"/>
              <w:szCs w:val="20"/>
            </w:rPr>
            <m:t>subject</m:t>
          </m:r>
          <m:r>
            <m:rPr>
              <m:sty m:val="p"/>
            </m:rPr>
            <w:rPr>
              <w:rFonts w:ascii="Cambria Math" w:hAnsi="Cambria Math" w:cs="Times"/>
              <w:color w:val="000000" w:themeColor="text1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 w:themeColor="text1"/>
              <w:szCs w:val="20"/>
            </w:rPr>
            <m:t>to</m:t>
          </m:r>
          <m:r>
            <w:rPr>
              <w:rFonts w:ascii="Cambria Math" w:hAnsi="Cambria Math" w:cs="Times"/>
              <w:color w:val="000000" w:themeColor="text1"/>
              <w:szCs w:val="20"/>
            </w:rPr>
            <m:t xml:space="preserve"> h</m:t>
          </m:r>
          <m:d>
            <m:dPr>
              <m:ctrlPr>
                <w:rPr>
                  <w:rFonts w:ascii="Cambria Math" w:hAnsi="Cambria Math" w:cs="Times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hAnsi="Cambria Math" w:cs="Times"/>
                  <w:color w:val="000000" w:themeColor="text1"/>
                  <w:szCs w:val="20"/>
                </w:rPr>
                <m:t>x,y</m:t>
              </m:r>
            </m:e>
          </m:d>
          <m:r>
            <w:rPr>
              <w:rFonts w:ascii="Cambria Math" w:hAnsi="Cambria Math" w:cs="Times"/>
              <w:color w:val="000000" w:themeColor="text1"/>
              <w:szCs w:val="20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"/>
              <w:color w:val="000000" w:themeColor="text1"/>
              <w:szCs w:val="20"/>
            </w:rPr>
            <m:t>and</m:t>
          </m:r>
          <m:r>
            <w:rPr>
              <w:rFonts w:ascii="Cambria Math" w:hAnsi="Cambria Math" w:cs="Times"/>
              <w:color w:val="000000" w:themeColor="text1"/>
              <w:szCs w:val="20"/>
            </w:rPr>
            <m:t xml:space="preserve"> </m:t>
          </m:r>
          <m:r>
            <w:rPr>
              <w:rFonts w:ascii="Cambria Math" w:hAnsi="Cambria Math" w:cs="Times" w:hint="eastAsia"/>
              <w:color w:val="000000" w:themeColor="text1"/>
              <w:szCs w:val="20"/>
            </w:rPr>
            <m:t>g(x</m:t>
          </m:r>
          <m:r>
            <w:rPr>
              <w:rFonts w:ascii="Cambria Math" w:hAnsi="Cambria Math" w:cs="Times"/>
              <w:color w:val="000000" w:themeColor="text1"/>
              <w:szCs w:val="20"/>
            </w:rPr>
            <m:t>,y</m:t>
          </m:r>
          <m:r>
            <w:rPr>
              <w:rFonts w:ascii="Cambria Math" w:hAnsi="Cambria Math" w:cs="Times" w:hint="eastAsia"/>
              <w:color w:val="000000" w:themeColor="text1"/>
              <w:szCs w:val="20"/>
            </w:rPr>
            <m:t>)</m:t>
          </m:r>
          <m:r>
            <w:rPr>
              <w:rFonts w:ascii="Cambria Math" w:hAnsi="Cambria Math" w:cs="Times"/>
              <w:color w:val="000000" w:themeColor="text1"/>
              <w:szCs w:val="20"/>
            </w:rPr>
            <m:t>≤</m:t>
          </m:r>
          <m:r>
            <w:rPr>
              <w:rFonts w:ascii="Cambria Math" w:hAnsi="Cambria Math" w:cs="Times" w:hint="eastAsia"/>
              <w:color w:val="000000" w:themeColor="text1"/>
              <w:szCs w:val="20"/>
            </w:rPr>
            <m:t>0</m:t>
          </m:r>
        </m:oMath>
      </m:oMathPara>
    </w:p>
    <w:p w14:paraId="3F494C2B" w14:textId="064313E2" w:rsidR="0096123E" w:rsidRPr="002A71A6" w:rsidRDefault="00C20753" w:rsidP="004C1877">
      <w:pPr>
        <w:rPr>
          <w:iCs/>
          <w:color w:val="000000" w:themeColor="text1"/>
          <w:szCs w:val="20"/>
        </w:rPr>
      </w:pPr>
      <w:proofErr w:type="spellStart"/>
      <w:r w:rsidRPr="002A71A6">
        <w:rPr>
          <w:rFonts w:hint="eastAsia"/>
          <w:iCs/>
          <w:color w:val="000000" w:themeColor="text1"/>
          <w:szCs w:val="20"/>
        </w:rPr>
        <w:t>으로</w:t>
      </w:r>
      <w:proofErr w:type="spellEnd"/>
      <w:r w:rsidRPr="002A71A6">
        <w:rPr>
          <w:rFonts w:hint="eastAsia"/>
          <w:iCs/>
          <w:color w:val="000000" w:themeColor="text1"/>
          <w:szCs w:val="20"/>
        </w:rPr>
        <w:t xml:space="preserve"> 표현될 수 있다.</w:t>
      </w:r>
      <w:r w:rsidR="000F4F29" w:rsidRPr="002A71A6">
        <w:rPr>
          <w:iCs/>
          <w:color w:val="000000" w:themeColor="text1"/>
          <w:szCs w:val="20"/>
        </w:rPr>
        <w:t xml:space="preserve"> </w:t>
      </w:r>
      <w:r w:rsidR="000F4F29" w:rsidRPr="002A71A6">
        <w:rPr>
          <w:rFonts w:hint="eastAsia"/>
          <w:iCs/>
          <w:color w:val="000000" w:themeColor="text1"/>
          <w:szCs w:val="20"/>
        </w:rPr>
        <w:t>여기서</w:t>
      </w:r>
      <w:r w:rsidR="007E6962" w:rsidRPr="002A71A6">
        <w:rPr>
          <w:rFonts w:hint="eastAsia"/>
          <w:iCs/>
          <w:color w:val="000000" w:themeColor="text1"/>
          <w:szCs w:val="20"/>
        </w:rPr>
        <w:t xml:space="preserve"> 보편적으로</w:t>
      </w:r>
      <w:r w:rsidR="000F4F29" w:rsidRPr="002A71A6">
        <w:rPr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cs="Times"/>
            <w:color w:val="000000" w:themeColor="text1"/>
            <w:szCs w:val="20"/>
          </w:rPr>
          <m:t>h</m:t>
        </m:r>
        <m:d>
          <m:dPr>
            <m:ctrlPr>
              <w:rPr>
                <w:rFonts w:ascii="Cambria Math" w:hAnsi="Cambria Math" w:cs="Times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hAnsi="Cambria Math" w:cs="Times"/>
                <w:color w:val="000000" w:themeColor="text1"/>
                <w:szCs w:val="20"/>
              </w:rPr>
              <m:t>x,y</m:t>
            </m:r>
          </m:e>
        </m:d>
        <m:r>
          <w:rPr>
            <w:rFonts w:ascii="Cambria Math" w:hAnsi="Cambria Math" w:cs="Times"/>
            <w:color w:val="000000" w:themeColor="text1"/>
            <w:szCs w:val="20"/>
          </w:rPr>
          <m:t>=0</m:t>
        </m:r>
      </m:oMath>
      <w:r w:rsidR="000F4F29" w:rsidRPr="002A71A6">
        <w:rPr>
          <w:rFonts w:hint="eastAsia"/>
          <w:iCs/>
          <w:color w:val="000000" w:themeColor="text1"/>
          <w:szCs w:val="20"/>
        </w:rPr>
        <w:t xml:space="preserve">는 종속변인 </w:t>
      </w:r>
      <w:r w:rsidR="000F4F29" w:rsidRPr="002A71A6">
        <w:rPr>
          <w:rFonts w:ascii="Times New Roman" w:hAnsi="Times New Roman" w:cs="Times New Roman"/>
          <w:i/>
          <w:iCs/>
          <w:color w:val="000000" w:themeColor="text1"/>
          <w:szCs w:val="20"/>
        </w:rPr>
        <w:t>y</w:t>
      </w:r>
      <w:r w:rsidR="000F4F29" w:rsidRPr="002A71A6">
        <w:rPr>
          <w:rFonts w:hint="eastAsia"/>
          <w:iCs/>
          <w:color w:val="000000" w:themeColor="text1"/>
          <w:szCs w:val="20"/>
        </w:rPr>
        <w:t xml:space="preserve">와 조작변인 </w:t>
      </w:r>
      <w:r w:rsidR="000F4F29" w:rsidRPr="002A71A6">
        <w:rPr>
          <w:rFonts w:ascii="Times New Roman" w:hAnsi="Times New Roman" w:cs="Times New Roman"/>
          <w:i/>
          <w:iCs/>
          <w:color w:val="000000" w:themeColor="text1"/>
          <w:szCs w:val="20"/>
        </w:rPr>
        <w:t>x</w:t>
      </w:r>
      <w:r w:rsidR="000F4F29" w:rsidRPr="002A71A6">
        <w:rPr>
          <w:rFonts w:hint="eastAsia"/>
          <w:iCs/>
          <w:color w:val="000000" w:themeColor="text1"/>
          <w:szCs w:val="20"/>
        </w:rPr>
        <w:t xml:space="preserve">의 관계를 </w:t>
      </w:r>
      <w:r w:rsidR="007E6962" w:rsidRPr="002A71A6">
        <w:rPr>
          <w:rFonts w:hint="eastAsia"/>
          <w:iCs/>
          <w:color w:val="000000" w:themeColor="text1"/>
          <w:szCs w:val="20"/>
        </w:rPr>
        <w:t>지정하는</w:t>
      </w:r>
      <w:r w:rsidR="000F4F29" w:rsidRPr="002A71A6">
        <w:rPr>
          <w:rFonts w:hint="eastAsia"/>
          <w:iCs/>
          <w:color w:val="000000" w:themeColor="text1"/>
          <w:szCs w:val="20"/>
        </w:rPr>
        <w:t xml:space="preserve"> 일종의 모델이고 </w:t>
      </w:r>
      <w:r w:rsidR="0096123E" w:rsidRPr="002A71A6">
        <w:rPr>
          <w:rFonts w:hint="eastAsia"/>
          <w:iCs/>
          <w:color w:val="000000" w:themeColor="text1"/>
          <w:szCs w:val="20"/>
        </w:rPr>
        <w:t>본 장에서</w:t>
      </w:r>
      <w:r w:rsidR="000F4F29" w:rsidRPr="002A71A6">
        <w:rPr>
          <w:rFonts w:hint="eastAsia"/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cs="Times"/>
            <w:color w:val="000000" w:themeColor="text1"/>
            <w:szCs w:val="20"/>
          </w:rPr>
          <m:t>h</m:t>
        </m:r>
        <m:d>
          <m:dPr>
            <m:ctrlPr>
              <w:rPr>
                <w:rFonts w:ascii="Cambria Math" w:hAnsi="Cambria Math" w:cs="Times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hAnsi="Cambria Math" w:cs="Times"/>
                <w:color w:val="000000" w:themeColor="text1"/>
                <w:szCs w:val="20"/>
              </w:rPr>
              <m:t>x,y</m:t>
            </m:r>
          </m:e>
        </m:d>
      </m:oMath>
      <w:r w:rsidR="0096123E" w:rsidRPr="002A71A6">
        <w:rPr>
          <w:rFonts w:hint="eastAsia"/>
          <w:iCs/>
          <w:color w:val="000000" w:themeColor="text1"/>
          <w:szCs w:val="20"/>
        </w:rPr>
        <w:t>의 형태를 모르는 경우</w:t>
      </w:r>
      <w:r w:rsidR="007E6962" w:rsidRPr="002A71A6">
        <w:rPr>
          <w:rFonts w:hint="eastAsia"/>
          <w:iCs/>
          <w:color w:val="000000" w:themeColor="text1"/>
          <w:szCs w:val="20"/>
        </w:rPr>
        <w:t>, 즉</w:t>
      </w:r>
      <w:r w:rsidR="000F4F29" w:rsidRPr="002A71A6">
        <w:rPr>
          <w:rFonts w:hint="eastAsia"/>
          <w:iCs/>
          <w:color w:val="000000" w:themeColor="text1"/>
          <w:szCs w:val="20"/>
        </w:rPr>
        <w:t xml:space="preserve"> 주어진 모델이 없는 경우</w:t>
      </w:r>
      <w:r w:rsidR="0096123E" w:rsidRPr="002A71A6">
        <w:rPr>
          <w:rFonts w:hint="eastAsia"/>
          <w:iCs/>
          <w:color w:val="000000" w:themeColor="text1"/>
          <w:szCs w:val="20"/>
        </w:rPr>
        <w:t>의 최적화에 대해서 알아볼 예정이다.</w:t>
      </w:r>
    </w:p>
    <w:p w14:paraId="64254955" w14:textId="0057453D" w:rsidR="00E62B8C" w:rsidRPr="00E30B53" w:rsidRDefault="0025657A" w:rsidP="004C1877">
      <w:r>
        <w:rPr>
          <w:rFonts w:hint="eastAsia"/>
        </w:rPr>
        <w:t xml:space="preserve">화학공학에서는 </w:t>
      </w:r>
      <w:r w:rsidR="00922741">
        <w:rPr>
          <w:rFonts w:hint="eastAsia"/>
        </w:rPr>
        <w:t>신 공정조건 탐색,</w:t>
      </w:r>
      <w:r w:rsidR="00922741">
        <w:t xml:space="preserve"> </w:t>
      </w:r>
      <w:proofErr w:type="spellStart"/>
      <w:r w:rsidR="00922741">
        <w:rPr>
          <w:rFonts w:hint="eastAsia"/>
        </w:rPr>
        <w:t>신물질</w:t>
      </w:r>
      <w:proofErr w:type="spellEnd"/>
      <w:r w:rsidR="00922741">
        <w:rPr>
          <w:rFonts w:hint="eastAsia"/>
        </w:rPr>
        <w:t xml:space="preserve"> 탐색,</w:t>
      </w:r>
      <w:r w:rsidR="00922741">
        <w:t xml:space="preserve"> </w:t>
      </w:r>
      <w:r w:rsidR="00922741">
        <w:rPr>
          <w:rFonts w:hint="eastAsia"/>
        </w:rPr>
        <w:t>공정 제어 등의 상황에서 최적화 문제를 풀게 된다.</w:t>
      </w:r>
      <w:r w:rsidR="00E30B53">
        <w:t xml:space="preserve"> </w:t>
      </w:r>
      <w:r w:rsidR="00E30B53">
        <w:rPr>
          <w:rFonts w:hint="eastAsia"/>
        </w:rPr>
        <w:t>특히</w:t>
      </w:r>
      <w:r w:rsidR="00922741">
        <w:t xml:space="preserve"> </w:t>
      </w:r>
      <w:r w:rsidR="00922741">
        <w:rPr>
          <w:rFonts w:hint="eastAsia"/>
        </w:rPr>
        <w:t xml:space="preserve">화학공학에서는 최적화 문제를 풀 때 </w:t>
      </w:r>
      <w:r w:rsidR="00E30B53">
        <w:rPr>
          <w:rFonts w:hint="eastAsia"/>
        </w:rPr>
        <w:t xml:space="preserve">효율적이고 </w:t>
      </w:r>
      <w:r w:rsidR="00922741">
        <w:rPr>
          <w:rFonts w:hint="eastAsia"/>
        </w:rPr>
        <w:t>조심스러운 접근 방법이 요구되는데,</w:t>
      </w:r>
      <w:r w:rsidR="00922741">
        <w:t xml:space="preserve"> </w:t>
      </w:r>
      <w:r w:rsidR="00922741">
        <w:rPr>
          <w:rFonts w:hint="eastAsia"/>
        </w:rPr>
        <w:t>이는 화학공학에서의 실험이 시간적,</w:t>
      </w:r>
      <w:r w:rsidR="00922741">
        <w:t xml:space="preserve"> </w:t>
      </w:r>
      <w:r w:rsidR="00922741">
        <w:rPr>
          <w:rFonts w:hint="eastAsia"/>
        </w:rPr>
        <w:t xml:space="preserve">금전적인 노력이 많이 드는 경우가 </w:t>
      </w:r>
      <w:ins w:id="0" w:author="문일" w:date="2022-05-13T10:11:00Z">
        <w:r w:rsidR="00E452FD">
          <w:rPr>
            <w:rFonts w:hint="eastAsia"/>
          </w:rPr>
          <w:t>일반적이</w:t>
        </w:r>
      </w:ins>
      <w:del w:id="1" w:author="문일" w:date="2022-05-13T10:11:00Z">
        <w:r w:rsidR="00922741" w:rsidDel="00E452FD">
          <w:rPr>
            <w:rFonts w:hint="eastAsia"/>
          </w:rPr>
          <w:delText>많</w:delText>
        </w:r>
      </w:del>
      <w:r w:rsidR="00922741">
        <w:rPr>
          <w:rFonts w:hint="eastAsia"/>
        </w:rPr>
        <w:t>기 때문이며,</w:t>
      </w:r>
      <w:r w:rsidR="00922741">
        <w:t xml:space="preserve"> </w:t>
      </w:r>
      <w:r w:rsidR="00922741">
        <w:rPr>
          <w:rFonts w:hint="eastAsia"/>
        </w:rPr>
        <w:t>또한 특정 실험의 경우 위험한 결과를 초래할 수 있기 때문이다.</w:t>
      </w:r>
      <w:r w:rsidR="00922741">
        <w:t xml:space="preserve"> </w:t>
      </w:r>
      <w:r w:rsidR="00922741">
        <w:rPr>
          <w:rFonts w:hint="eastAsia"/>
        </w:rPr>
        <w:t xml:space="preserve">따라서 화학공학에서의 기계학습 기반 의사결정 및 최적화를 진행할 때는 </w:t>
      </w:r>
      <w:r w:rsidR="00E30B53">
        <w:t xml:space="preserve">trend </w:t>
      </w:r>
      <w:r w:rsidR="00E30B53">
        <w:rPr>
          <w:rFonts w:hint="eastAsia"/>
        </w:rPr>
        <w:t>모델을 사용하여 단순한 상관관계(</w:t>
      </w:r>
      <w:r w:rsidR="00E30B53">
        <w:t>correlation)</w:t>
      </w:r>
      <w:r w:rsidR="00E30B53">
        <w:rPr>
          <w:rFonts w:hint="eastAsia"/>
        </w:rPr>
        <w:t xml:space="preserve">에 집중하는 것이 아닌 </w:t>
      </w:r>
      <w:r w:rsidR="00E30B53">
        <w:t xml:space="preserve">cause-effect </w:t>
      </w:r>
      <w:r w:rsidR="00E30B53">
        <w:rPr>
          <w:rFonts w:hint="eastAsia"/>
        </w:rPr>
        <w:t>모델을 사용하여 인과관계(</w:t>
      </w:r>
      <w:r w:rsidR="00E30B53">
        <w:t>causation)</w:t>
      </w:r>
      <w:r w:rsidR="00E30B53">
        <w:rPr>
          <w:rFonts w:hint="eastAsia"/>
        </w:rPr>
        <w:t>을 파악하는 것이 중요하다.</w:t>
      </w:r>
      <w:r w:rsidR="00E30B53">
        <w:t xml:space="preserve"> </w:t>
      </w:r>
      <w:r w:rsidR="00E30B53">
        <w:rPr>
          <w:rFonts w:hint="eastAsia"/>
        </w:rPr>
        <w:t>이러한 특성 때문에 화학공학에서의 의사결정</w:t>
      </w:r>
      <w:r w:rsidR="00B85B75">
        <w:rPr>
          <w:rFonts w:hint="eastAsia"/>
        </w:rPr>
        <w:t>에는 최적의 탐험-탐사(</w:t>
      </w:r>
      <w:r w:rsidR="00B85B75">
        <w:t xml:space="preserve">exploration-exploitation) </w:t>
      </w:r>
      <w:r w:rsidR="00B85B75">
        <w:rPr>
          <w:rFonts w:hint="eastAsia"/>
        </w:rPr>
        <w:t>간의</w:t>
      </w:r>
      <w:r w:rsidR="00F23810">
        <w:rPr>
          <w:rFonts w:hint="eastAsia"/>
        </w:rPr>
        <w:t xml:space="preserve"> 최적</w:t>
      </w:r>
      <w:r w:rsidR="00B85B75">
        <w:rPr>
          <w:rFonts w:hint="eastAsia"/>
        </w:rPr>
        <w:t xml:space="preserve"> 균형을 이룬 의사결정방법이 필요하다.</w:t>
      </w:r>
      <w:r w:rsidR="00B85B75">
        <w:t xml:space="preserve"> </w:t>
      </w:r>
      <w:r w:rsidR="00B85B75">
        <w:rPr>
          <w:rFonts w:hint="eastAsia"/>
        </w:rPr>
        <w:t xml:space="preserve">본 장에서는 </w:t>
      </w:r>
      <w:r w:rsidR="008E518B">
        <w:rPr>
          <w:rFonts w:hint="eastAsia"/>
        </w:rPr>
        <w:t xml:space="preserve">순차적인 의사결정 문제 에서의 </w:t>
      </w:r>
      <w:r w:rsidR="00B85B75">
        <w:rPr>
          <w:rFonts w:hint="eastAsia"/>
        </w:rPr>
        <w:t xml:space="preserve">최적의 탐험-탐사 간의 균형을 맞춘 의사결정방법을 </w:t>
      </w:r>
      <w:r w:rsidR="00B85B75">
        <w:t>2</w:t>
      </w:r>
      <w:r w:rsidR="00B85B75">
        <w:rPr>
          <w:rFonts w:hint="eastAsia"/>
        </w:rPr>
        <w:t>가지 학습한다.</w:t>
      </w:r>
      <w:r w:rsidR="007F790D">
        <w:t xml:space="preserve"> </w:t>
      </w:r>
      <w:r w:rsidR="007F790D">
        <w:rPr>
          <w:rFonts w:hint="eastAsia"/>
        </w:rPr>
        <w:t xml:space="preserve">첫번째 방법론은 </w:t>
      </w:r>
      <w:proofErr w:type="spellStart"/>
      <w:r w:rsidR="007F790D">
        <w:rPr>
          <w:rFonts w:hint="eastAsia"/>
        </w:rPr>
        <w:t>베이즈</w:t>
      </w:r>
      <w:proofErr w:type="spellEnd"/>
      <w:r w:rsidR="007F790D">
        <w:rPr>
          <w:rFonts w:hint="eastAsia"/>
        </w:rPr>
        <w:t xml:space="preserve"> 정리를 활용하여 탐험-탐사 간의 균형을 맞춘 베이지안 최적화이고,</w:t>
      </w:r>
      <w:r w:rsidR="007F790D">
        <w:t xml:space="preserve"> </w:t>
      </w:r>
      <w:r w:rsidR="007F790D">
        <w:rPr>
          <w:rFonts w:hint="eastAsia"/>
        </w:rPr>
        <w:t>두번째 방법론은 무수히 많은 경험을 통한 시스템 이해를 바탕으로 탐험-탐사 간의 균형을 맞춘 강화학습이다.</w:t>
      </w:r>
    </w:p>
    <w:p w14:paraId="7071C47E" w14:textId="77777777" w:rsidR="00E62B8C" w:rsidRPr="007F790D" w:rsidRDefault="00E62B8C" w:rsidP="00E97E33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38C040C3" w14:textId="27398588" w:rsidR="00A8694B" w:rsidRDefault="0096123E" w:rsidP="00A8694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5C8D7F" wp14:editId="35F5869A">
            <wp:extent cx="3926205" cy="247523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09293" w14:textId="67D71B38" w:rsidR="00AD2BA7" w:rsidRDefault="00A8694B" w:rsidP="00A8694B">
      <w:pPr>
        <w:pStyle w:val="a6"/>
        <w:jc w:val="center"/>
      </w:pPr>
      <w:r>
        <w:t xml:space="preserve">Figure </w:t>
      </w:r>
      <w:fldSimple w:instr=" SEQ Figure \* ARABIC ">
        <w:r w:rsidR="006200FB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탐험-탐사 간의 균형을 맞춘 기계학습 방법론</w:t>
      </w:r>
    </w:p>
    <w:p w14:paraId="14DADB00" w14:textId="7E8754FF" w:rsidR="00B01850" w:rsidRDefault="001D6748" w:rsidP="007F6A72">
      <w:pPr>
        <w:pStyle w:val="3"/>
        <w:numPr>
          <w:ilvl w:val="0"/>
          <w:numId w:val="36"/>
        </w:numPr>
        <w:ind w:leftChars="0" w:firstLineChars="0"/>
      </w:pPr>
      <w:r>
        <w:rPr>
          <w:rFonts w:hint="eastAsia"/>
        </w:rPr>
        <w:t>베이지안 최적화</w:t>
      </w:r>
    </w:p>
    <w:p w14:paraId="7A447927" w14:textId="4FB04361" w:rsidR="007505AB" w:rsidRPr="007505AB" w:rsidRDefault="00060466" w:rsidP="00A93FA9">
      <w:r>
        <w:rPr>
          <w:rFonts w:hint="eastAsia"/>
        </w:rPr>
        <w:t xml:space="preserve">베이지안 최적화는 </w:t>
      </w:r>
      <w:proofErr w:type="spellStart"/>
      <w:r w:rsidR="00A93FA9">
        <w:rPr>
          <w:rFonts w:hint="eastAsia"/>
        </w:rPr>
        <w:t>조작변인과</w:t>
      </w:r>
      <w:proofErr w:type="spellEnd"/>
      <w:r w:rsidR="00A93FA9">
        <w:rPr>
          <w:rFonts w:hint="eastAsia"/>
        </w:rPr>
        <w:t xml:space="preserve"> 종속변인 사이의 관계가 매우 복잡한 </w:t>
      </w:r>
      <w:r w:rsidR="00460F82">
        <w:rPr>
          <w:rFonts w:hint="eastAsia"/>
        </w:rPr>
        <w:t>상황에서</w:t>
      </w:r>
      <w:r w:rsidR="00A93FA9">
        <w:rPr>
          <w:rFonts w:hint="eastAsia"/>
        </w:rPr>
        <w:t xml:space="preserve"> 모델 기반 의사결정이 불가능한 경우</w:t>
      </w:r>
      <w:r w:rsidR="00460F82">
        <w:rPr>
          <w:rFonts w:hint="eastAsia"/>
        </w:rPr>
        <w:t>에 (black-box</w:t>
      </w:r>
      <w:r w:rsidR="00460F82">
        <w:t xml:space="preserve"> </w:t>
      </w:r>
      <w:r w:rsidR="00460F82">
        <w:rPr>
          <w:rFonts w:hint="eastAsia"/>
        </w:rPr>
        <w:t>시스템)</w:t>
      </w:r>
      <w:r w:rsidR="00A93FA9">
        <w:rPr>
          <w:rFonts w:hint="eastAsia"/>
        </w:rPr>
        <w:t xml:space="preserve">, 실험의 횟수를 </w:t>
      </w:r>
      <w:proofErr w:type="gramStart"/>
      <w:r w:rsidR="00A93FA9">
        <w:rPr>
          <w:rFonts w:hint="eastAsia"/>
        </w:rPr>
        <w:t>최소화 하면서</w:t>
      </w:r>
      <w:proofErr w:type="gramEnd"/>
      <w:r w:rsidR="00A93FA9">
        <w:rPr>
          <w:rFonts w:hint="eastAsia"/>
        </w:rPr>
        <w:t xml:space="preserve"> 원하는 </w:t>
      </w:r>
      <w:proofErr w:type="spellStart"/>
      <w:r w:rsidR="00A93FA9">
        <w:rPr>
          <w:rFonts w:hint="eastAsia"/>
        </w:rPr>
        <w:t>종속변인을</w:t>
      </w:r>
      <w:proofErr w:type="spellEnd"/>
      <w:r w:rsidR="00A93FA9">
        <w:rPr>
          <w:rFonts w:hint="eastAsia"/>
        </w:rPr>
        <w:t xml:space="preserve"> 나타내는 </w:t>
      </w:r>
      <w:proofErr w:type="spellStart"/>
      <w:r w:rsidR="00A93FA9">
        <w:rPr>
          <w:rFonts w:hint="eastAsia"/>
        </w:rPr>
        <w:t>조작변인을</w:t>
      </w:r>
      <w:proofErr w:type="spellEnd"/>
      <w:r w:rsidR="00A93FA9">
        <w:rPr>
          <w:rFonts w:hint="eastAsia"/>
        </w:rPr>
        <w:t xml:space="preserve"> 찾아갈 때 사용되는 의사결정 방법론이다. 특히 </w:t>
      </w:r>
      <w:r>
        <w:rPr>
          <w:rFonts w:hint="eastAsia"/>
        </w:rPr>
        <w:t>초기 데이터가 상대적으로 적</w:t>
      </w:r>
      <w:r w:rsidR="00A93FA9">
        <w:rPr>
          <w:rFonts w:hint="eastAsia"/>
        </w:rPr>
        <w:t>거나 실험이 시간이 많이 걸리는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적은 데이터에 기반한 이해를 바탕으로 </w:t>
      </w:r>
      <w:r w:rsidR="005956AB">
        <w:rPr>
          <w:rFonts w:hint="eastAsia"/>
        </w:rPr>
        <w:t>탐사-탐험 간의 균형을 맞춘 다음 실험 포인트를 결정</w:t>
      </w:r>
      <w:r>
        <w:rPr>
          <w:rFonts w:hint="eastAsia"/>
        </w:rPr>
        <w:t>할 때 사용</w:t>
      </w:r>
      <w:r w:rsidR="00A93FA9">
        <w:rPr>
          <w:rFonts w:hint="eastAsia"/>
        </w:rPr>
        <w:t>된다.</w:t>
      </w:r>
      <w:r>
        <w:t xml:space="preserve"> </w:t>
      </w:r>
    </w:p>
    <w:p w14:paraId="1F682AF3" w14:textId="77777777" w:rsidR="007505AB" w:rsidRPr="007505AB" w:rsidRDefault="007505AB" w:rsidP="007505AB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27D793FA" w14:textId="5E08456D" w:rsidR="002E5DD9" w:rsidRPr="001B5218" w:rsidRDefault="0049473C" w:rsidP="001B5218">
      <w:pPr>
        <w:pStyle w:val="3"/>
        <w:numPr>
          <w:ilvl w:val="0"/>
          <w:numId w:val="36"/>
        </w:numPr>
        <w:ind w:leftChars="0" w:firstLineChars="0"/>
      </w:pPr>
      <w:r>
        <w:rPr>
          <w:rFonts w:hint="eastAsia"/>
        </w:rPr>
        <w:t>강화학습</w:t>
      </w:r>
    </w:p>
    <w:p w14:paraId="1AF601EA" w14:textId="20BBCD9E" w:rsidR="001B5218" w:rsidRPr="009546DE" w:rsidRDefault="0049473C" w:rsidP="004C1877">
      <w:r>
        <w:rPr>
          <w:rFonts w:hint="eastAsia"/>
        </w:rPr>
        <w:t xml:space="preserve">강화학습은 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결정 과정(</w:t>
      </w:r>
      <w:r>
        <w:t>MDP</w:t>
      </w:r>
      <w:ins w:id="2" w:author="문일" w:date="2022-05-13T10:13:00Z">
        <w:r w:rsidR="00E452FD">
          <w:t xml:space="preserve">, </w:t>
        </w:r>
      </w:ins>
      <w:ins w:id="3" w:author="문일" w:date="2022-05-13T10:14:00Z">
        <w:r w:rsidR="00E452FD">
          <w:t>M</w:t>
        </w:r>
        <w:r w:rsidR="00E452FD">
          <w:rPr>
            <w:rFonts w:hint="eastAsia"/>
          </w:rPr>
          <w:t xml:space="preserve">arkov </w:t>
        </w:r>
        <w:r w:rsidR="00E452FD">
          <w:t>Decision Process</w:t>
        </w:r>
      </w:ins>
      <w:r>
        <w:t>)</w:t>
      </w:r>
      <w:r>
        <w:rPr>
          <w:rFonts w:hint="eastAsia"/>
        </w:rPr>
        <w:t>로 표현된 순차적 의사 결정 문제를 풀 때 사용되는 방법론이다.</w:t>
      </w:r>
      <w:r>
        <w:t xml:space="preserve"> </w:t>
      </w:r>
      <w:r>
        <w:rPr>
          <w:rFonts w:hint="eastAsia"/>
        </w:rPr>
        <w:t>어떠한 순차적 의사 결정 과정이 그 당시 상태에만 영향을 받고,</w:t>
      </w:r>
      <w:r>
        <w:t xml:space="preserve"> </w:t>
      </w:r>
      <w:r>
        <w:rPr>
          <w:rFonts w:hint="eastAsia"/>
        </w:rPr>
        <w:t>그 이전까지의 상태에 무관 하다면,</w:t>
      </w:r>
      <w:r>
        <w:t xml:space="preserve"> </w:t>
      </w:r>
      <w:r>
        <w:rPr>
          <w:rFonts w:hint="eastAsia"/>
        </w:rPr>
        <w:t xml:space="preserve">이러한 의사결정과정은 </w:t>
      </w:r>
      <w:r w:rsidR="00A8694B">
        <w:t>‘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하다</w:t>
      </w:r>
      <w:r w:rsidR="00A8694B">
        <w:t>’</w:t>
      </w:r>
      <w:r>
        <w:rPr>
          <w:rFonts w:hint="eastAsia"/>
        </w:rPr>
        <w:t xml:space="preserve"> 라고</w:t>
      </w:r>
      <w:r w:rsidR="00A8694B">
        <w:rPr>
          <w:rFonts w:hint="eastAsia"/>
        </w:rPr>
        <w:t xml:space="preserve"> 정의된</w:t>
      </w:r>
      <w:r w:rsidR="009546DE">
        <w:rPr>
          <w:rFonts w:hint="eastAsia"/>
        </w:rPr>
        <w:t>다.</w:t>
      </w:r>
      <w:r w:rsidR="009546DE">
        <w:t xml:space="preserve"> </w:t>
      </w:r>
      <w:r w:rsidR="009546DE">
        <w:rPr>
          <w:rFonts w:hint="eastAsia"/>
        </w:rPr>
        <w:t xml:space="preserve">수학적으로 </w:t>
      </w:r>
      <w:r w:rsidR="009546DE">
        <w:t>MDP</w:t>
      </w:r>
      <w:r w:rsidR="009546DE">
        <w:rPr>
          <w:rFonts w:hint="eastAsia"/>
        </w:rPr>
        <w:t>는 상태</w:t>
      </w:r>
      <w:r w:rsidR="00A8694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="00A8694B">
        <w:t>)</w:t>
      </w:r>
      <w:r w:rsidR="009546DE">
        <w:rPr>
          <w:rFonts w:hint="eastAsia"/>
        </w:rPr>
        <w:t>,</w:t>
      </w:r>
      <w:r w:rsidR="009546DE">
        <w:t xml:space="preserve"> </w:t>
      </w:r>
      <w:r w:rsidR="009546DE">
        <w:rPr>
          <w:rFonts w:hint="eastAsia"/>
        </w:rPr>
        <w:t>행동</w:t>
      </w:r>
      <w:r w:rsidR="00A8694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A8694B">
        <w:rPr>
          <w:rFonts w:hint="eastAsia"/>
        </w:rPr>
        <w:t>)</w:t>
      </w:r>
      <w:r w:rsidR="009546DE">
        <w:rPr>
          <w:rFonts w:hint="eastAsia"/>
        </w:rPr>
        <w:t>,</w:t>
      </w:r>
      <w:r w:rsidR="009546DE">
        <w:t xml:space="preserve"> </w:t>
      </w:r>
      <w:r w:rsidR="009546DE">
        <w:rPr>
          <w:rFonts w:hint="eastAsia"/>
        </w:rPr>
        <w:t>상태 변환 확률</w:t>
      </w:r>
      <w:r w:rsidR="00A8694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  <w:vertAlign w:val="subscript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(s,s</m:t>
        </m:r>
        <m:r>
          <m:rPr>
            <m:sty m:val="p"/>
          </m:rPr>
          <w:rPr>
            <w:rFonts w:ascii="Cambria Math" w:hAnsi="Cambria Math" w:hint="eastAsia"/>
          </w:rPr>
          <m:t>'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5352AD">
        <w:rPr>
          <w:rFonts w:hint="eastAsia"/>
        </w:rPr>
        <w:t>),</w:t>
      </w:r>
      <w:r w:rsidR="009546DE">
        <w:t xml:space="preserve"> </w:t>
      </w:r>
      <w:r w:rsidR="009546DE">
        <w:rPr>
          <w:rFonts w:hint="eastAsia"/>
        </w:rPr>
        <w:t>보상</w:t>
      </w:r>
      <w:r w:rsidR="005352AD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 w:rsidR="005352AD">
        <w:rPr>
          <w:rFonts w:hint="eastAsia"/>
        </w:rPr>
        <w:t>)</w:t>
      </w:r>
      <w:r w:rsidR="009546DE">
        <w:rPr>
          <w:rFonts w:hint="eastAsia"/>
        </w:rPr>
        <w:t>,</w:t>
      </w:r>
      <w:r w:rsidR="009546DE">
        <w:t xml:space="preserve"> </w:t>
      </w:r>
      <w:proofErr w:type="spellStart"/>
      <w:r w:rsidR="009546DE">
        <w:rPr>
          <w:rFonts w:hint="eastAsia"/>
        </w:rPr>
        <w:t>감가상각률</w:t>
      </w:r>
      <w:proofErr w:type="spellEnd"/>
      <w:r w:rsidR="005352AD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</m:oMath>
      <w:r w:rsidR="005352AD">
        <w:rPr>
          <w:rFonts w:hint="eastAsia"/>
        </w:rPr>
        <w:t>)</w:t>
      </w:r>
      <w:r w:rsidR="009546DE">
        <w:rPr>
          <w:rFonts w:hint="eastAsia"/>
        </w:rPr>
        <w:t xml:space="preserve">의 </w:t>
      </w:r>
      <w:r w:rsidR="009546DE">
        <w:t>5</w:t>
      </w:r>
      <w:r w:rsidR="009546DE">
        <w:rPr>
          <w:rFonts w:hint="eastAsia"/>
        </w:rPr>
        <w:t>중쌍으로 표현되며,</w:t>
      </w:r>
      <w:r w:rsidR="009546DE">
        <w:t xml:space="preserve"> </w:t>
      </w:r>
      <w:r w:rsidR="009546DE">
        <w:rPr>
          <w:rFonts w:hint="eastAsia"/>
        </w:rPr>
        <w:t>강화학습은 에이전트가 MDP로 정의된 환경과 상호작용을 통해 최적의 의사 결정 정책을 찾아 나가는 방법론이다.</w:t>
      </w:r>
    </w:p>
    <w:p w14:paraId="40E0D0A7" w14:textId="3BDB51E6" w:rsidR="00A8694B" w:rsidRDefault="00AD6D30" w:rsidP="00A869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55E82C" wp14:editId="60AC7879">
            <wp:extent cx="4266681" cy="4219575"/>
            <wp:effectExtent l="0" t="0" r="0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204" cy="426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2AEE6" w14:textId="7257EA37" w:rsidR="004E46D8" w:rsidRDefault="00A8694B" w:rsidP="00A8694B">
      <w:pPr>
        <w:pStyle w:val="a6"/>
        <w:jc w:val="center"/>
      </w:pPr>
      <w:r>
        <w:t xml:space="preserve">Figure </w:t>
      </w:r>
      <w:fldSimple w:instr=" SEQ Figure \* ARABIC ">
        <w:r w:rsidR="006200FB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결정 과정의 예시</w:t>
      </w:r>
      <w:r w:rsidR="007E6962">
        <w:rPr>
          <w:rFonts w:hint="eastAsia"/>
        </w:rPr>
        <w:t xml:space="preserve"> </w:t>
      </w:r>
      <w:r w:rsidR="007E6962">
        <w:t>((</w:t>
      </w:r>
      <w:r w:rsidR="007E6962">
        <w:rPr>
          <w:rFonts w:hint="eastAsia"/>
        </w:rPr>
        <w:t>P</w:t>
      </w:r>
      <w:r w:rsidR="007E6962">
        <w:t>(S</w:t>
      </w:r>
      <w:r w:rsidR="007E6962" w:rsidRPr="007E6962">
        <w:rPr>
          <w:vertAlign w:val="subscript"/>
        </w:rPr>
        <w:t>i</w:t>
      </w:r>
      <w:r w:rsidR="007E6962">
        <w:t>))</w:t>
      </w:r>
      <w:r w:rsidR="007E6962" w:rsidRPr="007E6962">
        <w:rPr>
          <w:vertAlign w:val="subscript"/>
        </w:rPr>
        <w:t>k</w:t>
      </w:r>
      <w:r w:rsidR="007E6962">
        <w:t xml:space="preserve"> here is the probability of the state being S</w:t>
      </w:r>
      <w:r w:rsidR="007E6962" w:rsidRPr="007E6962">
        <w:rPr>
          <w:vertAlign w:val="subscript"/>
        </w:rPr>
        <w:t>i</w:t>
      </w:r>
      <w:r w:rsidR="007E6962">
        <w:t xml:space="preserve"> at time step k.</w:t>
      </w:r>
    </w:p>
    <w:p w14:paraId="3036A68E" w14:textId="261F7C1C" w:rsidR="005D47C4" w:rsidRDefault="005D47C4">
      <w:pPr>
        <w:widowControl/>
        <w:wordWrap/>
        <w:autoSpaceDE/>
        <w:autoSpaceDN/>
      </w:pPr>
      <w:r>
        <w:br w:type="page"/>
      </w:r>
    </w:p>
    <w:p w14:paraId="20E91252" w14:textId="77777777" w:rsidR="00A8694B" w:rsidRPr="00A8694B" w:rsidRDefault="00A8694B" w:rsidP="00A8694B"/>
    <w:p w14:paraId="1AF8E7C5" w14:textId="1E6D962B" w:rsidR="00BC19C1" w:rsidRDefault="00010665" w:rsidP="00781689">
      <w:pPr>
        <w:pStyle w:val="2"/>
        <w:numPr>
          <w:ilvl w:val="0"/>
          <w:numId w:val="34"/>
        </w:numPr>
      </w:pPr>
      <w:r>
        <w:rPr>
          <w:rFonts w:hint="eastAsia"/>
        </w:rPr>
        <w:t>알고리즘</w:t>
      </w:r>
      <w:r w:rsidR="009546DE">
        <w:rPr>
          <w:rFonts w:hint="eastAsia"/>
        </w:rPr>
        <w:t xml:space="preserve">과 </w:t>
      </w:r>
      <w:r w:rsidR="009546DE">
        <w:t>workflow</w:t>
      </w:r>
    </w:p>
    <w:p w14:paraId="2E263FB0" w14:textId="7C6B50D8" w:rsidR="00A8694B" w:rsidRDefault="00A8694B" w:rsidP="000B1CB8">
      <w:r>
        <w:rPr>
          <w:rFonts w:hint="eastAsia"/>
        </w:rPr>
        <w:t xml:space="preserve">2장에서는 베이지안 최적화와 강화학습의 </w:t>
      </w:r>
      <w:r w:rsidR="005352AD">
        <w:rPr>
          <w:rFonts w:hint="eastAsia"/>
        </w:rPr>
        <w:t>알고리즘과 workflow를 학습한다.</w:t>
      </w:r>
      <w:r w:rsidR="005352AD">
        <w:t xml:space="preserve"> </w:t>
      </w:r>
      <w:r w:rsidR="005352AD">
        <w:rPr>
          <w:rFonts w:hint="eastAsia"/>
        </w:rPr>
        <w:t>이를 통해 두 최적화 방법론에 대한 이해의 깊이를 넓힌다.</w:t>
      </w:r>
    </w:p>
    <w:p w14:paraId="3C09715E" w14:textId="77777777" w:rsidR="005352AD" w:rsidRDefault="005352AD" w:rsidP="000B1CB8"/>
    <w:p w14:paraId="7B39BA01" w14:textId="1B220CF1" w:rsidR="002E2E82" w:rsidRPr="002E2E82" w:rsidRDefault="005352AD" w:rsidP="002E2E82">
      <w:pPr>
        <w:pStyle w:val="3"/>
        <w:numPr>
          <w:ilvl w:val="0"/>
          <w:numId w:val="37"/>
        </w:numPr>
        <w:ind w:leftChars="0" w:firstLineChars="0"/>
      </w:pPr>
      <w:r>
        <w:rPr>
          <w:rFonts w:hint="eastAsia"/>
        </w:rPr>
        <w:t>베이지안 최적화 알고리즘</w:t>
      </w:r>
    </w:p>
    <w:p w14:paraId="647A31FC" w14:textId="6B4B2676" w:rsidR="00664655" w:rsidRPr="001E0CB1" w:rsidRDefault="005352AD" w:rsidP="004C1877">
      <w:r>
        <w:rPr>
          <w:rFonts w:hint="eastAsia"/>
        </w:rPr>
        <w:t xml:space="preserve">베이지안 최적화는 </w:t>
      </w:r>
      <w:r w:rsidR="009562E4">
        <w:rPr>
          <w:rFonts w:hint="eastAsia"/>
        </w:rPr>
        <w:t>어떠한 조작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변인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9562E4">
        <w:t xml:space="preserve"> </w:t>
      </w:r>
      <w:r w:rsidR="009562E4">
        <w:rPr>
          <w:rFonts w:hint="eastAsia"/>
        </w:rPr>
        <w:t>가 주어졌을 때 어떠한 종속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>변인(목적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함수)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9562E4">
        <w:rPr>
          <w:rFonts w:hint="eastAsia"/>
        </w:rPr>
        <w:t>가 얻어지는 시스템에서,</w:t>
      </w:r>
      <w:r w:rsidR="009562E4">
        <w:t xml:space="preserve"> </w:t>
      </w:r>
      <w:r>
        <w:rPr>
          <w:rFonts w:hint="eastAsia"/>
        </w:rPr>
        <w:t>시스템이 복잡하여 모델을 만들기가 어렵고,</w:t>
      </w:r>
      <w:r>
        <w:t xml:space="preserve"> </w:t>
      </w:r>
      <w:r>
        <w:rPr>
          <w:rFonts w:hint="eastAsia"/>
        </w:rPr>
        <w:t>매 실험에 소요되는 시간과 비용이 많이들 때</w:t>
      </w:r>
      <w:r w:rsidR="0031309E">
        <w:rPr>
          <w:rFonts w:hint="eastAsia"/>
        </w:rPr>
        <w:t xml:space="preserve"> (Black-box</w:t>
      </w:r>
      <w:r w:rsidR="0031309E">
        <w:t xml:space="preserve"> </w:t>
      </w:r>
      <w:r w:rsidR="0031309E">
        <w:rPr>
          <w:rFonts w:hint="eastAsia"/>
        </w:rPr>
        <w:t>시스템)</w:t>
      </w:r>
      <w:r>
        <w:rPr>
          <w:rFonts w:hint="eastAsia"/>
        </w:rPr>
        <w:t xml:space="preserve"> 사용되는 최적화 방법론이다.</w:t>
      </w:r>
      <w:r w:rsidR="009562E4">
        <w:t xml:space="preserve"> </w:t>
      </w:r>
      <w:r w:rsidR="009562E4">
        <w:rPr>
          <w:rFonts w:hint="eastAsia"/>
        </w:rPr>
        <w:t>이때 최적화라 함은 목적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함수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9562E4">
        <w:rPr>
          <w:rFonts w:hint="eastAsia"/>
        </w:rPr>
        <w:t xml:space="preserve">를 </w:t>
      </w:r>
      <w:proofErr w:type="spellStart"/>
      <w:r w:rsidR="009562E4">
        <w:rPr>
          <w:rFonts w:hint="eastAsia"/>
        </w:rPr>
        <w:t>극대화시킬</w:t>
      </w:r>
      <w:proofErr w:type="spellEnd"/>
      <w:r w:rsidR="009562E4">
        <w:rPr>
          <w:rFonts w:hint="eastAsia"/>
        </w:rPr>
        <w:t xml:space="preserve"> 수 있는 특정 조작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변인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7E7858">
        <w:t>*</w:t>
      </w:r>
      <w:proofErr w:type="spellStart"/>
      <w:r w:rsidR="009562E4">
        <w:rPr>
          <w:rFonts w:hint="eastAsia"/>
        </w:rPr>
        <w:t>를</w:t>
      </w:r>
      <w:proofErr w:type="spellEnd"/>
      <w:r w:rsidR="009562E4">
        <w:rPr>
          <w:rFonts w:hint="eastAsia"/>
        </w:rPr>
        <w:t xml:space="preserve"> 찾는 행위이다.</w:t>
      </w:r>
      <w:r>
        <w:t xml:space="preserve"> </w:t>
      </w:r>
      <w:r w:rsidR="009562E4">
        <w:rPr>
          <w:rFonts w:hint="eastAsia"/>
        </w:rPr>
        <w:t xml:space="preserve">이를 달성하기 위해선 기존에 관찰된 </w:t>
      </w:r>
      <w:r w:rsidR="002E2E82">
        <w:rPr>
          <w:rFonts w:hint="eastAsia"/>
        </w:rPr>
        <w:t xml:space="preserve">조작 </w:t>
      </w:r>
      <w:proofErr w:type="spellStart"/>
      <w:r w:rsidR="002E2E82">
        <w:rPr>
          <w:rFonts w:hint="eastAsia"/>
        </w:rPr>
        <w:t>변인과</w:t>
      </w:r>
      <w:proofErr w:type="spellEnd"/>
      <w:r w:rsidR="002E2E82">
        <w:rPr>
          <w:rFonts w:hint="eastAsia"/>
        </w:rPr>
        <w:t xml:space="preserve"> 목적 함수 사이의 </w:t>
      </w:r>
      <w:r w:rsidR="009562E4">
        <w:rPr>
          <w:rFonts w:hint="eastAsia"/>
        </w:rPr>
        <w:t>데이터를 바탕으로 대체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>모델 (surrogate</w:t>
      </w:r>
      <w:r w:rsidR="009562E4">
        <w:t xml:space="preserve"> </w:t>
      </w:r>
      <w:r w:rsidR="009562E4">
        <w:rPr>
          <w:rFonts w:hint="eastAsia"/>
        </w:rPr>
        <w:t xml:space="preserve">model)을 생성하여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2E2E82">
        <w:rPr>
          <w:rFonts w:hint="eastAsia"/>
        </w:rPr>
        <w:t>의 형태를 확률적으로 추정한 후,</w:t>
      </w:r>
      <w:r w:rsidR="002E2E82">
        <w:t xml:space="preserve"> </w:t>
      </w:r>
      <w:r w:rsidR="002E2E82">
        <w:rPr>
          <w:rFonts w:hint="eastAsia"/>
        </w:rPr>
        <w:t>대체 모델을 바탕으로 획득 함수 (acquisition</w:t>
      </w:r>
      <w:r w:rsidR="002E2E82">
        <w:t xml:space="preserve"> </w:t>
      </w:r>
      <w:r w:rsidR="002E2E82">
        <w:rPr>
          <w:rFonts w:hint="eastAsia"/>
        </w:rPr>
        <w:t xml:space="preserve">function)을 정의하여 최적 조작 변인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4F674A">
        <w:t>*</w:t>
      </w:r>
      <w:r w:rsidR="002E2E82">
        <w:rPr>
          <w:rFonts w:hint="eastAsia"/>
        </w:rPr>
        <w:t>을 찾을 가능성이 가장 높은 다음 실험 후보를 얻는다.</w:t>
      </w:r>
      <w:r w:rsidR="002E2E82">
        <w:t xml:space="preserve"> </w:t>
      </w:r>
      <w:r w:rsidR="002E2E82">
        <w:rPr>
          <w:rFonts w:hint="eastAsia"/>
        </w:rPr>
        <w:t>이러한 추천을 통해 얻어진 점을 실험하고,</w:t>
      </w:r>
      <w:r w:rsidR="002E2E82">
        <w:t xml:space="preserve"> </w:t>
      </w:r>
      <w:r w:rsidR="002E2E82">
        <w:rPr>
          <w:rFonts w:hint="eastAsia"/>
        </w:rPr>
        <w:t>얻어진 데이터를 기반으로 다시 대체 모델을 업데이트 하는 과정을 반복적으로 하는 것이 베이지안 최적화의 구성이다.</w:t>
      </w:r>
    </w:p>
    <w:p w14:paraId="2D3746E7" w14:textId="3A445A0F" w:rsidR="00695C2F" w:rsidRPr="00ED5496" w:rsidRDefault="00695C2F" w:rsidP="00ED5496"/>
    <w:p w14:paraId="25BF56A8" w14:textId="61A80F2A" w:rsidR="00B355F0" w:rsidRDefault="00ED5496" w:rsidP="002E2E82">
      <w:pPr>
        <w:pStyle w:val="a3"/>
        <w:numPr>
          <w:ilvl w:val="2"/>
          <w:numId w:val="34"/>
        </w:numPr>
        <w:ind w:leftChars="0"/>
      </w:pPr>
      <w:r>
        <w:rPr>
          <w:rFonts w:hint="eastAsia"/>
        </w:rPr>
        <w:t>대체 모델 (surrogate</w:t>
      </w:r>
      <w:r>
        <w:t xml:space="preserve"> </w:t>
      </w:r>
      <w:r>
        <w:rPr>
          <w:rFonts w:hint="eastAsia"/>
        </w:rPr>
        <w:t>modeling)</w:t>
      </w:r>
    </w:p>
    <w:p w14:paraId="075AB33A" w14:textId="6E6A6DB9" w:rsidR="00ED5496" w:rsidRDefault="006F10DE" w:rsidP="00E44837">
      <w:r>
        <w:rPr>
          <w:rFonts w:hint="eastAsia"/>
        </w:rPr>
        <w:t xml:space="preserve">베이지안 최적화의 첫 단계는 대체 모델을 만드는 </w:t>
      </w:r>
      <w:proofErr w:type="gramStart"/>
      <w:r>
        <w:rPr>
          <w:rFonts w:hint="eastAsia"/>
        </w:rPr>
        <w:t>것 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베이지안 최적화는 조작 변인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와 목적 함수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>
        <w:rPr>
          <w:rFonts w:hint="eastAsia"/>
        </w:rPr>
        <w:t xml:space="preserve"> 사이의 관계를 모를 때(블랙박스 문제) 사용되는</w:t>
      </w:r>
      <w:r>
        <w:t xml:space="preserve"> </w:t>
      </w:r>
      <w:r>
        <w:rPr>
          <w:rFonts w:hint="eastAsia"/>
        </w:rPr>
        <w:t>방법론이기에,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와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>
        <w:rPr>
          <w:rFonts w:hint="eastAsia"/>
        </w:rPr>
        <w:t xml:space="preserve"> 사이의 관계를 확률적으로 추정하는 대체 모델을 구축하여 실험되지 않은 구간의 예측치와 불확실성을 </w:t>
      </w:r>
      <w:r w:rsidR="00E44837">
        <w:rPr>
          <w:rFonts w:hint="eastAsia"/>
        </w:rPr>
        <w:t>표현</w:t>
      </w:r>
      <w:r w:rsidR="00A32F07">
        <w:rPr>
          <w:rFonts w:hint="eastAsia"/>
        </w:rPr>
        <w:t>한다.</w:t>
      </w:r>
      <w:r w:rsidR="00A32F07">
        <w:t xml:space="preserve"> </w:t>
      </w:r>
      <w:r w:rsidR="00E44837">
        <w:rPr>
          <w:rFonts w:hint="eastAsia"/>
        </w:rPr>
        <w:t xml:space="preserve">실험되지 않은 </w:t>
      </w:r>
      <w:r w:rsidR="00BB2CCC">
        <w:rPr>
          <w:rFonts w:hint="eastAsia"/>
        </w:rPr>
        <w:t>구간</w:t>
      </w:r>
      <w:r w:rsidR="00E44837">
        <w:rPr>
          <w:rFonts w:hint="eastAsia"/>
        </w:rPr>
        <w:t xml:space="preserve">의 예측치와 불확실성을 표현하기 위해서 가장 자주 쓰이는 데이터 기반 모델링 방법은 </w:t>
      </w:r>
      <w:proofErr w:type="spellStart"/>
      <w:r w:rsidR="00E44837">
        <w:rPr>
          <w:rFonts w:hint="eastAsia"/>
        </w:rPr>
        <w:t>가우시안</w:t>
      </w:r>
      <w:proofErr w:type="spellEnd"/>
      <w:r w:rsidR="00E44837">
        <w:rPr>
          <w:rFonts w:hint="eastAsia"/>
        </w:rPr>
        <w:t xml:space="preserve"> 프로세스 (</w:t>
      </w:r>
      <w:r w:rsidR="00E44837">
        <w:t xml:space="preserve">Gaussian process) </w:t>
      </w:r>
      <w:r w:rsidR="00E44837">
        <w:rPr>
          <w:rFonts w:hint="eastAsia"/>
        </w:rPr>
        <w:t>이다.</w:t>
      </w:r>
      <w:r w:rsidR="00E44837">
        <w:t xml:space="preserve"> </w:t>
      </w:r>
      <w:proofErr w:type="spellStart"/>
      <w:r w:rsidR="00E44837">
        <w:rPr>
          <w:rFonts w:hint="eastAsia"/>
        </w:rPr>
        <w:t>가우시안</w:t>
      </w:r>
      <w:proofErr w:type="spellEnd"/>
      <w:r w:rsidR="00E44837">
        <w:rPr>
          <w:rFonts w:hint="eastAsia"/>
        </w:rPr>
        <w:t xml:space="preserve"> 프로세스는 기존에 관찰된 점들을 </w:t>
      </w:r>
      <w:r w:rsidR="00BB2CCC">
        <w:rPr>
          <w:rFonts w:hint="eastAsia"/>
        </w:rPr>
        <w:t>관통</w:t>
      </w:r>
      <w:r w:rsidR="00E44837">
        <w:rPr>
          <w:rFonts w:hint="eastAsia"/>
        </w:rPr>
        <w:t>하는 모든 그래프의 가능성을 인지하고,</w:t>
      </w:r>
      <w:r w:rsidR="00E44837">
        <w:t xml:space="preserve"> </w:t>
      </w:r>
      <w:r w:rsidR="00E44837">
        <w:rPr>
          <w:rFonts w:hint="eastAsia"/>
        </w:rPr>
        <w:t xml:space="preserve">이를 바탕으로 실험되지 않은 지점에서의 </w:t>
      </w:r>
      <w:proofErr w:type="spellStart"/>
      <w:r w:rsidR="00E44837">
        <w:rPr>
          <w:rFonts w:hint="eastAsia"/>
        </w:rPr>
        <w:t>예측값을</w:t>
      </w:r>
      <w:proofErr w:type="spellEnd"/>
      <w:r w:rsidR="00E44837">
        <w:rPr>
          <w:rFonts w:hint="eastAsia"/>
        </w:rPr>
        <w:t xml:space="preserve"> 정규분포의</w:t>
      </w:r>
      <w:r w:rsidR="00891D22">
        <w:rPr>
          <w:rFonts w:hint="eastAsia"/>
        </w:rPr>
        <w:t xml:space="preserve"> 평균, </w:t>
      </w:r>
      <w:proofErr w:type="spellStart"/>
      <w:r w:rsidR="00891D22">
        <w:rPr>
          <w:rFonts w:hint="eastAsia"/>
        </w:rPr>
        <w:t>예측값의</w:t>
      </w:r>
      <w:proofErr w:type="spellEnd"/>
      <w:r w:rsidR="00891D22">
        <w:rPr>
          <w:rFonts w:hint="eastAsia"/>
        </w:rPr>
        <w:t xml:space="preserve"> 불확실성은 정규분포의 표준편차로 </w:t>
      </w:r>
      <w:r w:rsidR="00E44837">
        <w:rPr>
          <w:rFonts w:hint="eastAsia"/>
        </w:rPr>
        <w:t>나타내는 방법이다.</w:t>
      </w:r>
      <w:r w:rsidR="00891D22">
        <w:t xml:space="preserve"> </w:t>
      </w:r>
      <w:r w:rsidR="00891D22">
        <w:rPr>
          <w:rFonts w:hint="eastAsia"/>
        </w:rPr>
        <w:t>따라서,</w:t>
      </w:r>
      <w:r w:rsidR="00891D22">
        <w:t xml:space="preserve"> </w:t>
      </w:r>
      <w:r w:rsidR="00891D22">
        <w:rPr>
          <w:rFonts w:hint="eastAsia"/>
        </w:rPr>
        <w:t>우리에게 친숙한 확률분포인 정규분포를 사용하기에,</w:t>
      </w:r>
      <w:r w:rsidR="00891D22">
        <w:t xml:space="preserve"> </w:t>
      </w:r>
      <w:r w:rsidR="00891D22">
        <w:rPr>
          <w:rFonts w:hint="eastAsia"/>
        </w:rPr>
        <w:t>직관적으로 시스템을 이해하기도 편하고,</w:t>
      </w:r>
      <w:r w:rsidR="00891D22">
        <w:t xml:space="preserve"> </w:t>
      </w:r>
      <w:r w:rsidR="00891D22">
        <w:rPr>
          <w:rFonts w:hint="eastAsia"/>
        </w:rPr>
        <w:t>획득함수를 추후에 정의하기도 편하여 자주 사용된다.</w:t>
      </w:r>
      <w:r w:rsidR="00E767D3">
        <w:t xml:space="preserve"> </w:t>
      </w:r>
    </w:p>
    <w:p w14:paraId="55541FB8" w14:textId="130E0D0A" w:rsidR="00E44837" w:rsidRDefault="000475EB" w:rsidP="004F2BA1">
      <w:pPr>
        <w:jc w:val="center"/>
      </w:pPr>
      <w:r>
        <w:rPr>
          <w:noProof/>
        </w:rPr>
        <w:lastRenderedPageBreak/>
        <w:drawing>
          <wp:inline distT="0" distB="0" distL="0" distR="0" wp14:anchorId="1D16E332" wp14:editId="6546C861">
            <wp:extent cx="5731510" cy="2643505"/>
            <wp:effectExtent l="0" t="0" r="0" b="31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FE1E" w14:textId="7C1FDF8D" w:rsidR="000475EB" w:rsidRDefault="00695C2F" w:rsidP="000475EB">
      <w:pPr>
        <w:pStyle w:val="a6"/>
        <w:jc w:val="center"/>
      </w:pPr>
      <w:r>
        <w:t>Figure 3</w:t>
      </w:r>
      <w:r w:rsidR="000475EB">
        <w:t xml:space="preserve"> </w:t>
      </w:r>
      <w:proofErr w:type="spellStart"/>
      <w:r w:rsidR="000475EB">
        <w:rPr>
          <w:rFonts w:hint="eastAsia"/>
        </w:rPr>
        <w:t>가우시안</w:t>
      </w:r>
      <w:proofErr w:type="spellEnd"/>
      <w:r w:rsidR="000475EB">
        <w:rPr>
          <w:rFonts w:hint="eastAsia"/>
        </w:rPr>
        <w:t xml:space="preserve"> 프로세스 예시</w:t>
      </w:r>
    </w:p>
    <w:p w14:paraId="7EF9E756" w14:textId="77777777" w:rsidR="00685735" w:rsidRPr="000475EB" w:rsidRDefault="00685735" w:rsidP="004F2BA1">
      <w:pPr>
        <w:jc w:val="center"/>
      </w:pPr>
    </w:p>
    <w:p w14:paraId="59A72772" w14:textId="019CEE3F" w:rsidR="00ED5496" w:rsidRDefault="00ED5496" w:rsidP="002E2E82">
      <w:pPr>
        <w:pStyle w:val="a3"/>
        <w:numPr>
          <w:ilvl w:val="2"/>
          <w:numId w:val="34"/>
        </w:numPr>
        <w:ind w:leftChars="0"/>
      </w:pPr>
      <w:r>
        <w:rPr>
          <w:rFonts w:hint="eastAsia"/>
        </w:rPr>
        <w:t>획득 함수 (acquisition</w:t>
      </w:r>
      <w:r>
        <w:t xml:space="preserve"> </w:t>
      </w:r>
      <w:r>
        <w:rPr>
          <w:rFonts w:hint="eastAsia"/>
        </w:rPr>
        <w:t>function)</w:t>
      </w:r>
    </w:p>
    <w:p w14:paraId="7C6C962A" w14:textId="18794202" w:rsidR="008324B6" w:rsidRDefault="008324B6" w:rsidP="008324B6">
      <w:r>
        <w:rPr>
          <w:rFonts w:hint="eastAsia"/>
        </w:rPr>
        <w:t>기존에 관찰된 데이터를 바탕으로 대체 모델을 생성</w:t>
      </w:r>
      <w:del w:id="4" w:author="문일" w:date="2022-05-13T10:19:00Z">
        <w:r w:rsidDel="00465579">
          <w:rPr>
            <w:rFonts w:hint="eastAsia"/>
          </w:rPr>
          <w:delText xml:space="preserve"> </w:delText>
        </w:r>
      </w:del>
      <w:r>
        <w:rPr>
          <w:rFonts w:hint="eastAsia"/>
        </w:rPr>
        <w:t xml:space="preserve">하여 전체적인 시스템에 대한 이해가 </w:t>
      </w:r>
      <w:proofErr w:type="gramStart"/>
      <w:r>
        <w:rPr>
          <w:rFonts w:hint="eastAsia"/>
        </w:rPr>
        <w:t>완료 되었다면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그러한 이해를 바탕으로 </w:t>
      </w:r>
      <w:r w:rsidR="00E007F6">
        <w:rPr>
          <w:rFonts w:hint="eastAsia"/>
        </w:rPr>
        <w:t>어떠한 점을 다음 실험 포인트로 잡을지를 결정</w:t>
      </w:r>
      <w:ins w:id="5" w:author="문일" w:date="2022-05-13T10:19:00Z">
        <w:r w:rsidR="00465579">
          <w:rPr>
            <w:rFonts w:hint="eastAsia"/>
          </w:rPr>
          <w:t>해</w:t>
        </w:r>
      </w:ins>
      <w:del w:id="6" w:author="문일" w:date="2022-05-13T10:19:00Z">
        <w:r w:rsidR="00E007F6" w:rsidDel="00465579">
          <w:rPr>
            <w:rFonts w:hint="eastAsia"/>
          </w:rPr>
          <w:delText>을 내려</w:delText>
        </w:r>
      </w:del>
      <w:r w:rsidR="00E007F6">
        <w:rPr>
          <w:rFonts w:hint="eastAsia"/>
        </w:rPr>
        <w:t>야 한다.</w:t>
      </w:r>
      <w:r w:rsidR="00E007F6">
        <w:t xml:space="preserve"> </w:t>
      </w:r>
      <w:r w:rsidR="00E007F6">
        <w:rPr>
          <w:rFonts w:hint="eastAsia"/>
        </w:rPr>
        <w:t>다음 실험 포인트는 단순히 예측치의 최댓값을 실험하는 것이 아닌,</w:t>
      </w:r>
      <w:r w:rsidR="00E007F6">
        <w:t xml:space="preserve"> </w:t>
      </w:r>
      <w:r w:rsidR="00E007F6">
        <w:rPr>
          <w:rFonts w:hint="eastAsia"/>
        </w:rPr>
        <w:t xml:space="preserve">예측치와 그 예측치가 얼마나 </w:t>
      </w:r>
      <w:proofErr w:type="spellStart"/>
      <w:r w:rsidR="00E007F6">
        <w:rPr>
          <w:rFonts w:hint="eastAsia"/>
        </w:rPr>
        <w:t>신뢰할만한</w:t>
      </w:r>
      <w:proofErr w:type="spellEnd"/>
      <w:r w:rsidR="00E007F6">
        <w:rPr>
          <w:rFonts w:hint="eastAsia"/>
        </w:rPr>
        <w:t xml:space="preserve"> 지에 기반하여 종합적인 의사결정이 요구된다.</w:t>
      </w:r>
      <w:r w:rsidR="00E007F6">
        <w:t xml:space="preserve"> </w:t>
      </w:r>
      <w:r w:rsidR="00E007F6">
        <w:rPr>
          <w:rFonts w:hint="eastAsia"/>
        </w:rPr>
        <w:t xml:space="preserve">목적 함수를 </w:t>
      </w:r>
      <w:proofErr w:type="gramStart"/>
      <w:r w:rsidR="00E007F6">
        <w:rPr>
          <w:rFonts w:hint="eastAsia"/>
        </w:rPr>
        <w:t>최대화 시키는</w:t>
      </w:r>
      <w:proofErr w:type="gramEnd"/>
      <w:r w:rsidR="00E007F6">
        <w:rPr>
          <w:rFonts w:hint="eastAsia"/>
        </w:rPr>
        <w:t xml:space="preserve"> 문제에서,</w:t>
      </w:r>
      <w:r w:rsidR="00E007F6">
        <w:t xml:space="preserve"> </w:t>
      </w:r>
      <w:r w:rsidR="009E1492">
        <w:rPr>
          <w:rFonts w:hint="eastAsia"/>
        </w:rPr>
        <w:t>차기 실험 예측치가</w:t>
      </w:r>
      <w:r w:rsidR="00E007F6">
        <w:rPr>
          <w:rFonts w:hint="eastAsia"/>
        </w:rPr>
        <w:t xml:space="preserve"> 높</w:t>
      </w:r>
      <w:r w:rsidR="009E1492">
        <w:rPr>
          <w:rFonts w:hint="eastAsia"/>
        </w:rPr>
        <w:t>기 때문에</w:t>
      </w:r>
      <w:r w:rsidR="00E007F6">
        <w:rPr>
          <w:rFonts w:hint="eastAsia"/>
        </w:rPr>
        <w:t xml:space="preserve"> 개선을 </w:t>
      </w:r>
      <w:r w:rsidR="009E1492">
        <w:rPr>
          <w:rFonts w:hint="eastAsia"/>
        </w:rPr>
        <w:t>기대할 수 있는 점을 실험하는 것도 중요하고(</w:t>
      </w:r>
      <w:r w:rsidR="00E77C31">
        <w:t>exploitation</w:t>
      </w:r>
      <w:r w:rsidR="009E1492">
        <w:t>)</w:t>
      </w:r>
      <w:r w:rsidR="00E007F6">
        <w:rPr>
          <w:rFonts w:hint="eastAsia"/>
        </w:rPr>
        <w:t>,</w:t>
      </w:r>
      <w:r w:rsidR="00E007F6">
        <w:t xml:space="preserve"> </w:t>
      </w:r>
      <w:r w:rsidR="00E007F6">
        <w:rPr>
          <w:rFonts w:hint="eastAsia"/>
        </w:rPr>
        <w:t>혹은,</w:t>
      </w:r>
      <w:r w:rsidR="00E007F6">
        <w:t xml:space="preserve"> </w:t>
      </w:r>
      <w:r w:rsidR="009E1492">
        <w:rPr>
          <w:rFonts w:hint="eastAsia"/>
        </w:rPr>
        <w:t xml:space="preserve">차기 실험 </w:t>
      </w:r>
      <w:r w:rsidR="00E007F6">
        <w:rPr>
          <w:rFonts w:hint="eastAsia"/>
        </w:rPr>
        <w:t>예측치는 낮아도</w:t>
      </w:r>
      <w:r w:rsidR="00E007F6">
        <w:t xml:space="preserve"> </w:t>
      </w:r>
      <w:r w:rsidR="00E007F6">
        <w:rPr>
          <w:rFonts w:hint="eastAsia"/>
        </w:rPr>
        <w:t>불확실성이 큰 지점에서 새로운 개선</w:t>
      </w:r>
      <w:r w:rsidR="00E77C31">
        <w:rPr>
          <w:rFonts w:hint="eastAsia"/>
        </w:rPr>
        <w:t>(exploration)을 기대하는 것이 중요하기</w:t>
      </w:r>
      <w:r w:rsidR="00E007F6">
        <w:rPr>
          <w:rFonts w:hint="eastAsia"/>
        </w:rPr>
        <w:t xml:space="preserve"> 때문이다.</w:t>
      </w:r>
      <w:r w:rsidR="00E007F6">
        <w:t xml:space="preserve"> </w:t>
      </w:r>
      <w:r w:rsidR="00E007F6">
        <w:rPr>
          <w:rFonts w:hint="eastAsia"/>
        </w:rPr>
        <w:t xml:space="preserve">베이지안 최적화는 이러한 종합적인 사고를 </w:t>
      </w:r>
      <w:r w:rsidR="009E1492">
        <w:rPr>
          <w:rFonts w:hint="eastAsia"/>
        </w:rPr>
        <w:t>이뤄낼 수 있는</w:t>
      </w:r>
      <w:r w:rsidR="00E007F6">
        <w:rPr>
          <w:rFonts w:hint="eastAsia"/>
        </w:rPr>
        <w:t xml:space="preserve"> 획득함수를 정의하고,</w:t>
      </w:r>
      <w:r w:rsidR="00E007F6">
        <w:t xml:space="preserve"> </w:t>
      </w:r>
      <w:r w:rsidR="00E007F6">
        <w:rPr>
          <w:rFonts w:hint="eastAsia"/>
        </w:rPr>
        <w:t>획득함수의 값이 가장 높은 지점을 그</w:t>
      </w:r>
      <w:r w:rsidR="00E007F6" w:rsidRPr="002A71A6">
        <w:rPr>
          <w:rFonts w:hint="eastAsia"/>
          <w:color w:val="000000" w:themeColor="text1"/>
        </w:rPr>
        <w:t xml:space="preserve"> 다음 실험 포인트로 설정한다.</w:t>
      </w:r>
      <w:r w:rsidR="00E007F6" w:rsidRPr="002A71A6">
        <w:rPr>
          <w:color w:val="000000" w:themeColor="text1"/>
        </w:rPr>
        <w:t xml:space="preserve"> </w:t>
      </w:r>
      <w:r w:rsidR="00E007F6" w:rsidRPr="002A71A6">
        <w:rPr>
          <w:rFonts w:hint="eastAsia"/>
          <w:color w:val="000000" w:themeColor="text1"/>
        </w:rPr>
        <w:t xml:space="preserve">자주 쓰이는 획득 함수로는 </w:t>
      </w:r>
      <w:r w:rsidR="00E007F6" w:rsidRPr="002A71A6">
        <w:rPr>
          <w:color w:val="000000" w:themeColor="text1"/>
        </w:rPr>
        <w:t xml:space="preserve">PI (probability of improvement), EI (expected improvement), </w:t>
      </w:r>
      <w:r w:rsidR="00E007F6" w:rsidRPr="002A71A6">
        <w:rPr>
          <w:rFonts w:hint="eastAsia"/>
          <w:color w:val="000000" w:themeColor="text1"/>
        </w:rPr>
        <w:t xml:space="preserve">그리고 </w:t>
      </w:r>
      <w:r w:rsidR="00E007F6" w:rsidRPr="002A71A6">
        <w:rPr>
          <w:color w:val="000000" w:themeColor="text1"/>
        </w:rPr>
        <w:t xml:space="preserve">UCB (upper confidence bound) </w:t>
      </w:r>
      <w:r w:rsidR="00E007F6" w:rsidRPr="002A71A6">
        <w:rPr>
          <w:rFonts w:hint="eastAsia"/>
          <w:color w:val="000000" w:themeColor="text1"/>
        </w:rPr>
        <w:t>등이 있다.</w:t>
      </w:r>
      <w:r w:rsidR="009E1492" w:rsidRPr="002A71A6">
        <w:rPr>
          <w:color w:val="000000" w:themeColor="text1"/>
        </w:rPr>
        <w:t xml:space="preserve"> </w:t>
      </w:r>
      <w:r w:rsidR="00587C79" w:rsidRPr="002A71A6">
        <w:rPr>
          <w:color w:val="000000" w:themeColor="text1"/>
        </w:rPr>
        <w:t xml:space="preserve"> </w:t>
      </w:r>
      <w:r w:rsidR="00587C79" w:rsidRPr="002A71A6">
        <w:rPr>
          <w:rFonts w:hint="eastAsia"/>
          <w:color w:val="000000" w:themeColor="text1"/>
        </w:rPr>
        <w:t>이는 수식으로 다음 Table</w:t>
      </w:r>
      <w:r w:rsidR="00587C79" w:rsidRPr="002A71A6">
        <w:rPr>
          <w:color w:val="000000" w:themeColor="text1"/>
        </w:rPr>
        <w:t xml:space="preserve"> </w:t>
      </w:r>
      <w:r w:rsidR="00587C79" w:rsidRPr="002A71A6">
        <w:rPr>
          <w:rFonts w:hint="eastAsia"/>
          <w:color w:val="000000" w:themeColor="text1"/>
        </w:rPr>
        <w:t>1과 같이 표현</w:t>
      </w:r>
      <w:ins w:id="7" w:author="문일" w:date="2022-05-13T10:20:00Z">
        <w:r w:rsidR="00465579">
          <w:rPr>
            <w:rFonts w:hint="eastAsia"/>
            <w:color w:val="000000" w:themeColor="text1"/>
          </w:rPr>
          <w:t>할</w:t>
        </w:r>
      </w:ins>
      <w:del w:id="8" w:author="문일" w:date="2022-05-13T10:20:00Z">
        <w:r w:rsidR="00587C79" w:rsidRPr="002A71A6" w:rsidDel="00465579">
          <w:rPr>
            <w:rFonts w:hint="eastAsia"/>
            <w:color w:val="000000" w:themeColor="text1"/>
          </w:rPr>
          <w:delText>될</w:delText>
        </w:r>
      </w:del>
      <w:r w:rsidR="00587C79" w:rsidRPr="002A71A6">
        <w:rPr>
          <w:rFonts w:hint="eastAsia"/>
          <w:color w:val="000000" w:themeColor="text1"/>
        </w:rPr>
        <w:t xml:space="preserve"> 수 있다.</w:t>
      </w:r>
      <w:r w:rsidR="00587C79" w:rsidRPr="002A71A6">
        <w:rPr>
          <w:color w:val="000000" w:themeColor="text1"/>
        </w:rPr>
        <w:t xml:space="preserve"> </w:t>
      </w:r>
      <w:r w:rsidR="009E1492" w:rsidRPr="002A71A6">
        <w:rPr>
          <w:rFonts w:hint="eastAsia"/>
          <w:color w:val="000000" w:themeColor="text1"/>
        </w:rPr>
        <w:t>주로 초기 데이터가 많</w:t>
      </w:r>
      <w:r w:rsidR="00E77C31" w:rsidRPr="002A71A6">
        <w:rPr>
          <w:rFonts w:hint="eastAsia"/>
          <w:color w:val="000000" w:themeColor="text1"/>
        </w:rPr>
        <w:t xml:space="preserve">은 경우에는 exploitation을 잘 수행하는 </w:t>
      </w:r>
      <w:r w:rsidR="00E77C31" w:rsidRPr="002A71A6">
        <w:rPr>
          <w:color w:val="000000" w:themeColor="text1"/>
        </w:rPr>
        <w:t>PI</w:t>
      </w:r>
      <w:r w:rsidR="00E77C31" w:rsidRPr="002A71A6">
        <w:rPr>
          <w:rFonts w:hint="eastAsia"/>
          <w:color w:val="000000" w:themeColor="text1"/>
        </w:rPr>
        <w:t xml:space="preserve"> 혹은 </w:t>
      </w:r>
      <w:r w:rsidR="00E77C31" w:rsidRPr="002A71A6">
        <w:rPr>
          <w:color w:val="000000" w:themeColor="text1"/>
        </w:rPr>
        <w:t>UCB</w:t>
      </w:r>
      <w:r w:rsidR="00E77C31" w:rsidRPr="002A71A6">
        <w:rPr>
          <w:rFonts w:hint="eastAsia"/>
          <w:color w:val="000000" w:themeColor="text1"/>
        </w:rPr>
        <w:t>기</w:t>
      </w:r>
      <w:r w:rsidR="00E77C31">
        <w:rPr>
          <w:rFonts w:hint="eastAsia"/>
        </w:rPr>
        <w:t>반 베이지안 최적화</w:t>
      </w:r>
      <w:ins w:id="9" w:author="문일" w:date="2022-05-13T10:21:00Z">
        <w:r w:rsidR="00465579">
          <w:rPr>
            <w:rFonts w:hint="eastAsia"/>
          </w:rPr>
          <w:t>를</w:t>
        </w:r>
      </w:ins>
      <w:del w:id="10" w:author="문일" w:date="2022-05-13T10:21:00Z">
        <w:r w:rsidR="00E77C31" w:rsidDel="00465579">
          <w:rPr>
            <w:rFonts w:hint="eastAsia"/>
          </w:rPr>
          <w:delText>가</w:delText>
        </w:r>
      </w:del>
      <w:r w:rsidR="00E77C31">
        <w:rPr>
          <w:rFonts w:hint="eastAsia"/>
        </w:rPr>
        <w:t xml:space="preserve"> 자주 사용</w:t>
      </w:r>
      <w:ins w:id="11" w:author="문일" w:date="2022-05-13T10:21:00Z">
        <w:r w:rsidR="00465579">
          <w:rPr>
            <w:rFonts w:hint="eastAsia"/>
          </w:rPr>
          <w:t>하</w:t>
        </w:r>
      </w:ins>
      <w:del w:id="12" w:author="문일" w:date="2022-05-13T10:21:00Z">
        <w:r w:rsidR="00E77C31" w:rsidDel="00465579">
          <w:rPr>
            <w:rFonts w:hint="eastAsia"/>
          </w:rPr>
          <w:delText>되</w:delText>
        </w:r>
      </w:del>
      <w:r w:rsidR="00E77C31">
        <w:rPr>
          <w:rFonts w:hint="eastAsia"/>
        </w:rPr>
        <w:t>고,</w:t>
      </w:r>
      <w:r w:rsidR="00E77C31">
        <w:t xml:space="preserve"> </w:t>
      </w:r>
      <w:r w:rsidR="00E77C31">
        <w:rPr>
          <w:rFonts w:hint="eastAsia"/>
        </w:rPr>
        <w:t xml:space="preserve">초기 데이터가 많지 않은 경우에는 </w:t>
      </w:r>
      <w:r w:rsidR="00E77C31">
        <w:t>exploration</w:t>
      </w:r>
      <w:r w:rsidR="00E77C31">
        <w:rPr>
          <w:rFonts w:hint="eastAsia"/>
        </w:rPr>
        <w:t xml:space="preserve">을 잘 수행하는 </w:t>
      </w:r>
      <w:r w:rsidR="00E77C31">
        <w:t>EI</w:t>
      </w:r>
      <w:r w:rsidR="00E77C31">
        <w:rPr>
          <w:rFonts w:hint="eastAsia"/>
        </w:rPr>
        <w:t>기반 베이지안 최적화</w:t>
      </w:r>
      <w:ins w:id="13" w:author="문일" w:date="2022-05-13T10:21:00Z">
        <w:r w:rsidR="00465579">
          <w:rPr>
            <w:rFonts w:hint="eastAsia"/>
          </w:rPr>
          <w:t>를</w:t>
        </w:r>
      </w:ins>
      <w:del w:id="14" w:author="문일" w:date="2022-05-13T10:21:00Z">
        <w:r w:rsidR="00E77C31" w:rsidDel="00465579">
          <w:rPr>
            <w:rFonts w:hint="eastAsia"/>
          </w:rPr>
          <w:delText>가</w:delText>
        </w:r>
      </w:del>
      <w:r w:rsidR="00E77C31">
        <w:rPr>
          <w:rFonts w:hint="eastAsia"/>
        </w:rPr>
        <w:t xml:space="preserve"> 자주 사용</w:t>
      </w:r>
      <w:ins w:id="15" w:author="문일" w:date="2022-05-13T10:21:00Z">
        <w:r w:rsidR="00465579">
          <w:rPr>
            <w:rFonts w:hint="eastAsia"/>
          </w:rPr>
          <w:t>한</w:t>
        </w:r>
      </w:ins>
      <w:del w:id="16" w:author="문일" w:date="2022-05-13T10:21:00Z">
        <w:r w:rsidR="00E77C31" w:rsidDel="00465579">
          <w:rPr>
            <w:rFonts w:hint="eastAsia"/>
          </w:rPr>
          <w:delText>된</w:delText>
        </w:r>
      </w:del>
      <w:r w:rsidR="00E77C31">
        <w:rPr>
          <w:rFonts w:hint="eastAsia"/>
        </w:rPr>
        <w:t>다.</w:t>
      </w:r>
      <w:r w:rsidR="00E77C31">
        <w:t xml:space="preserve"> </w:t>
      </w:r>
      <w:r w:rsidR="00E77C31">
        <w:rPr>
          <w:rFonts w:hint="eastAsia"/>
        </w:rPr>
        <w:t>이에 더해,</w:t>
      </w:r>
      <w:r w:rsidR="00E77C31">
        <w:t xml:space="preserve"> </w:t>
      </w:r>
      <w:r w:rsidR="00E77C31">
        <w:rPr>
          <w:rFonts w:hint="eastAsia"/>
        </w:rPr>
        <w:t>최근에는 미래</w:t>
      </w:r>
      <w:ins w:id="17" w:author="문일" w:date="2022-05-13T10:21:00Z">
        <w:r w:rsidR="00465579">
          <w:rPr>
            <w:rFonts w:hint="eastAsia"/>
          </w:rPr>
          <w:t>의</w:t>
        </w:r>
      </w:ins>
      <w:del w:id="18" w:author="문일" w:date="2022-05-13T10:21:00Z">
        <w:r w:rsidR="00E77C31" w:rsidDel="00465579">
          <w:rPr>
            <w:rFonts w:hint="eastAsia"/>
          </w:rPr>
          <w:delText>를</w:delText>
        </w:r>
      </w:del>
      <w:r w:rsidR="00E77C31">
        <w:rPr>
          <w:rFonts w:hint="eastAsia"/>
        </w:rPr>
        <w:t xml:space="preserve"> 의사결정까지 고려하여 현재의 의사결정을 가이드 하는 획득함수가 새롭게 개발되고 있다.</w:t>
      </w:r>
      <w:r w:rsidR="00E77C31">
        <w:t xml:space="preserve"> </w:t>
      </w:r>
      <w:r w:rsidR="00E77C31">
        <w:rPr>
          <w:rFonts w:hint="eastAsia"/>
        </w:rPr>
        <w:t xml:space="preserve">이러한 기법으로는 </w:t>
      </w:r>
      <w:proofErr w:type="spellStart"/>
      <w:r w:rsidR="00E77C31">
        <w:rPr>
          <w:rFonts w:hint="eastAsia"/>
        </w:rPr>
        <w:t>롤아웃</w:t>
      </w:r>
      <w:proofErr w:type="spellEnd"/>
      <w:r w:rsidR="00E77C31">
        <w:rPr>
          <w:rFonts w:hint="eastAsia"/>
        </w:rPr>
        <w:t xml:space="preserve"> 기반 혹은 강화학습 기반 베이지안 최적화가 존재하며 기존의 </w:t>
      </w:r>
      <w:r w:rsidR="00E77C31">
        <w:t xml:space="preserve">PI, EI, UCB </w:t>
      </w:r>
      <w:r w:rsidR="00E77C31">
        <w:rPr>
          <w:rFonts w:hint="eastAsia"/>
        </w:rPr>
        <w:t>기반의 베이지안 최적화보다 좋은 성능을 보이고 있다.</w:t>
      </w:r>
    </w:p>
    <w:p w14:paraId="36574E54" w14:textId="4E64B844" w:rsidR="00594467" w:rsidRDefault="00594467" w:rsidP="008324B6"/>
    <w:p w14:paraId="08FDFB0C" w14:textId="55BB6D0D" w:rsidR="00594467" w:rsidRDefault="00594467" w:rsidP="008324B6">
      <w:pPr>
        <w:rPr>
          <w:ins w:id="19" w:author="SEOKYOUNG" w:date="2022-05-13T17:29:00Z"/>
        </w:rPr>
      </w:pPr>
    </w:p>
    <w:p w14:paraId="12536770" w14:textId="77777777" w:rsidR="00F8196F" w:rsidRDefault="00F8196F" w:rsidP="008324B6">
      <w:pPr>
        <w:rPr>
          <w:rFonts w:hint="eastAsia"/>
        </w:rPr>
      </w:pPr>
    </w:p>
    <w:tbl>
      <w:tblPr>
        <w:tblW w:w="90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PrChange w:id="20" w:author="SEOKYOUNG" w:date="2022-05-13T17:29:00Z">
          <w:tblPr>
            <w:tblW w:w="9880" w:type="dxa"/>
            <w:tblCellMar>
              <w:left w:w="0" w:type="dxa"/>
              <w:right w:w="0" w:type="dxa"/>
            </w:tblCellMar>
            <w:tblLook w:val="0420" w:firstRow="1" w:lastRow="0" w:firstColumn="0" w:lastColumn="0" w:noHBand="0" w:noVBand="1"/>
          </w:tblPr>
        </w:tblPrChange>
      </w:tblPr>
      <w:tblGrid>
        <w:gridCol w:w="4393"/>
        <w:gridCol w:w="4630"/>
        <w:tblGridChange w:id="21">
          <w:tblGrid>
            <w:gridCol w:w="4810"/>
            <w:gridCol w:w="5070"/>
          </w:tblGrid>
        </w:tblGridChange>
      </w:tblGrid>
      <w:tr w:rsidR="00594467" w:rsidRPr="00594467" w14:paraId="0E1992D2" w14:textId="77777777" w:rsidTr="00F8196F">
        <w:trPr>
          <w:trHeight w:val="260"/>
          <w:trPrChange w:id="22" w:author="SEOKYOUNG" w:date="2022-05-13T17:29:00Z">
            <w:trPr>
              <w:trHeight w:val="584"/>
            </w:trPr>
          </w:trPrChange>
        </w:trPr>
        <w:tc>
          <w:tcPr>
            <w:tcW w:w="4393" w:type="dxa"/>
            <w:tcBorders>
              <w:top w:val="single" w:sz="12" w:space="0" w:color="auto"/>
              <w:left w:val="single" w:sz="8" w:space="0" w:color="FFFFFF"/>
              <w:bottom w:val="doub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23" w:author="SEOKYOUNG" w:date="2022-05-13T17:29:00Z">
              <w:tcPr>
                <w:tcW w:w="481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000000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33CC12B0" w14:textId="77777777" w:rsidR="00594467" w:rsidRPr="00F8196F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  <w:rPrChange w:id="24" w:author="SEOKYOUNG" w:date="2022-05-13T17:29:00Z">
                  <w:rPr>
                    <w:rFonts w:ascii="Arial" w:eastAsia="굴림" w:hAnsi="Arial" w:cs="Arial"/>
                    <w:kern w:val="0"/>
                    <w:sz w:val="36"/>
                    <w:szCs w:val="36"/>
                  </w:rPr>
                </w:rPrChange>
              </w:rPr>
            </w:pPr>
            <w:r w:rsidRPr="00F8196F">
              <w:rPr>
                <w:rFonts w:ascii="맑은 고딕" w:eastAsia="맑은 고딕" w:hAnsi="맑은 고딕" w:cs="Arial" w:hint="eastAsia"/>
                <w:b/>
                <w:bCs/>
                <w:kern w:val="24"/>
                <w:szCs w:val="20"/>
                <w:rPrChange w:id="25" w:author="SEOKYOUNG" w:date="2022-05-13T17:29:00Z">
                  <w:rPr>
                    <w:rFonts w:ascii="맑은 고딕" w:eastAsia="맑은 고딕" w:hAnsi="맑은 고딕" w:cs="Arial" w:hint="eastAsia"/>
                    <w:b/>
                    <w:bCs/>
                    <w:color w:val="FFFFFF"/>
                    <w:kern w:val="24"/>
                    <w:sz w:val="36"/>
                    <w:szCs w:val="36"/>
                  </w:rPr>
                </w:rPrChange>
              </w:rPr>
              <w:lastRenderedPageBreak/>
              <w:t>Acquisition function</w:t>
            </w:r>
          </w:p>
        </w:tc>
        <w:tc>
          <w:tcPr>
            <w:tcW w:w="4630" w:type="dxa"/>
            <w:tcBorders>
              <w:top w:val="single" w:sz="12" w:space="0" w:color="auto"/>
              <w:left w:val="single" w:sz="8" w:space="0" w:color="FFFFFF"/>
              <w:bottom w:val="doub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26" w:author="SEOKYOUNG" w:date="2022-05-13T17:29:00Z">
              <w:tcPr>
                <w:tcW w:w="507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000000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36F5C87F" w14:textId="77777777" w:rsidR="00594467" w:rsidRPr="00F8196F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  <w:rPrChange w:id="27" w:author="SEOKYOUNG" w:date="2022-05-13T17:29:00Z">
                  <w:rPr>
                    <w:rFonts w:ascii="Arial" w:eastAsia="굴림" w:hAnsi="Arial" w:cs="Arial"/>
                    <w:kern w:val="0"/>
                    <w:sz w:val="36"/>
                    <w:szCs w:val="36"/>
                  </w:rPr>
                </w:rPrChange>
              </w:rPr>
            </w:pPr>
            <w:r w:rsidRPr="00F8196F">
              <w:rPr>
                <w:rFonts w:ascii="맑은 고딕" w:eastAsia="맑은 고딕" w:hAnsi="맑은 고딕" w:cs="Arial" w:hint="eastAsia"/>
                <w:b/>
                <w:bCs/>
                <w:kern w:val="24"/>
                <w:szCs w:val="20"/>
                <w:rPrChange w:id="28" w:author="SEOKYOUNG" w:date="2022-05-13T17:29:00Z">
                  <w:rPr>
                    <w:rFonts w:ascii="맑은 고딕" w:eastAsia="맑은 고딕" w:hAnsi="맑은 고딕" w:cs="Arial" w:hint="eastAsia"/>
                    <w:b/>
                    <w:bCs/>
                    <w:color w:val="FFFFFF"/>
                    <w:kern w:val="24"/>
                    <w:sz w:val="36"/>
                    <w:szCs w:val="36"/>
                  </w:rPr>
                </w:rPrChange>
              </w:rPr>
              <w:t>Formula</w:t>
            </w:r>
          </w:p>
        </w:tc>
      </w:tr>
      <w:tr w:rsidR="00594467" w:rsidRPr="00594467" w14:paraId="06B3356A" w14:textId="77777777" w:rsidTr="00F8196F">
        <w:trPr>
          <w:trHeight w:val="260"/>
          <w:trPrChange w:id="29" w:author="SEOKYOUNG" w:date="2022-05-13T17:29:00Z">
            <w:trPr>
              <w:trHeight w:val="584"/>
            </w:trPr>
          </w:trPrChange>
        </w:trPr>
        <w:tc>
          <w:tcPr>
            <w:tcW w:w="4393" w:type="dxa"/>
            <w:tcBorders>
              <w:top w:val="doub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30" w:author="SEOKYOUNG" w:date="2022-05-13T17:29:00Z">
              <w:tcPr>
                <w:tcW w:w="481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BCBCB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6223E3C" w14:textId="77777777" w:rsidR="00594467" w:rsidRPr="00F8196F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  <w:rPrChange w:id="31" w:author="SEOKYOUNG" w:date="2022-05-13T17:29:00Z">
                  <w:rPr>
                    <w:rFonts w:ascii="Arial" w:eastAsia="굴림" w:hAnsi="Arial" w:cs="Arial"/>
                    <w:kern w:val="0"/>
                    <w:sz w:val="36"/>
                    <w:szCs w:val="36"/>
                  </w:rPr>
                </w:rPrChange>
              </w:rPr>
            </w:pPr>
            <w:r w:rsidRPr="00F8196F">
              <w:rPr>
                <w:rFonts w:ascii="맑은 고딕" w:eastAsia="맑은 고딕" w:hAnsi="맑은 고딕" w:cs="Arial" w:hint="eastAsia"/>
                <w:kern w:val="24"/>
                <w:szCs w:val="20"/>
                <w:rPrChange w:id="32" w:author="SEOKYOUNG" w:date="2022-05-13T17:29:00Z">
                  <w:rPr>
                    <w:rFonts w:ascii="맑은 고딕" w:eastAsia="맑은 고딕" w:hAnsi="맑은 고딕" w:cs="Arial" w:hint="eastAsia"/>
                    <w:color w:val="000000"/>
                    <w:kern w:val="24"/>
                    <w:sz w:val="36"/>
                    <w:szCs w:val="36"/>
                  </w:rPr>
                </w:rPrChange>
              </w:rPr>
              <w:t>Probability of improvement</w:t>
            </w:r>
          </w:p>
        </w:tc>
        <w:tc>
          <w:tcPr>
            <w:tcW w:w="4630" w:type="dxa"/>
            <w:tcBorders>
              <w:top w:val="doub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33" w:author="SEOKYOUNG" w:date="2022-05-13T17:29:00Z">
              <w:tcPr>
                <w:tcW w:w="507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BCBCB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BA4342" w14:textId="77777777" w:rsidR="00594467" w:rsidRPr="00F8196F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  <w:rPrChange w:id="34" w:author="SEOKYOUNG" w:date="2022-05-13T17:29:00Z">
                  <w:rPr>
                    <w:rFonts w:ascii="Arial" w:eastAsia="굴림" w:hAnsi="Arial" w:cs="Arial"/>
                    <w:kern w:val="0"/>
                    <w:sz w:val="36"/>
                    <w:szCs w:val="36"/>
                  </w:rPr>
                </w:rPrChange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/>
                    <w:kern w:val="24"/>
                    <w:szCs w:val="20"/>
                    <w:rPrChange w:id="35" w:author="SEOKYOUNG" w:date="2022-05-13T17:29:00Z">
                      <w:rPr>
                        <w:rFonts w:ascii="Cambria Math" w:eastAsia="맑은 고딕" w:hAnsi="Cambria Math" w:cs="Arial"/>
                        <w:color w:val="000000"/>
                        <w:kern w:val="24"/>
                        <w:sz w:val="36"/>
                        <w:szCs w:val="36"/>
                      </w:rPr>
                    </w:rPrChange>
                  </w:rPr>
                  <m:t>α</m:t>
                </m:r>
                <m:r>
                  <w:rPr>
                    <w:rFonts w:ascii="Cambria Math" w:eastAsia="맑은 고딕" w:hAnsi="Cambria Math" w:cs="Arial" w:hint="eastAsia"/>
                    <w:kern w:val="24"/>
                    <w:szCs w:val="20"/>
                    <w:rPrChange w:id="36" w:author="SEOKYOUNG" w:date="2022-05-13T17:29:00Z">
                      <w:rPr>
                        <w:rFonts w:ascii="Cambria Math" w:eastAsia="맑은 고딕" w:hAnsi="Cambria Math" w:cs="Arial" w:hint="eastAsia"/>
                        <w:color w:val="000000"/>
                        <w:kern w:val="24"/>
                        <w:sz w:val="36"/>
                        <w:szCs w:val="36"/>
                      </w:rPr>
                    </w:rPrChange>
                  </w:rPr>
                  <m:t>(x)=P</m:t>
                </m:r>
                <m:d>
                  <m:dPr>
                    <m:endChr m:val=""/>
                    <m:ctrlPr>
                      <w:rPr>
                        <w:rFonts w:ascii="Cambria Math" w:eastAsia="맑은 고딕" w:hAnsi="Cambria Math" w:cs="Arial"/>
                        <w:i/>
                        <w:iCs/>
                        <w:kern w:val="24"/>
                        <w:szCs w:val="20"/>
                        <w:rPrChange w:id="37" w:author="SEOKYOUNG" w:date="2022-05-13T17:29:00Z">
                          <w:rPr>
                            <w:rFonts w:ascii="Cambria Math" w:eastAsia="맑은 고딕" w:hAnsi="Cambria Math" w:cs="Arial"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</w:rPrChange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Arial" w:hint="eastAsia"/>
                        <w:kern w:val="24"/>
                        <w:szCs w:val="20"/>
                        <w:rPrChange w:id="38" w:author="SEOKYOUNG" w:date="2022-05-13T17:29:00Z">
                          <w:rPr>
                            <w:rFonts w:ascii="Cambria Math" w:eastAsia="맑은 고딕" w:hAnsi="Cambria Math" w:cs="Arial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</w:rPrChange>
                      </w:rPr>
                      <m:t>f(x)</m:t>
                    </m:r>
                    <m:r>
                      <w:rPr>
                        <w:rFonts w:ascii="Cambria Math" w:eastAsia="맑은 고딕" w:hAnsi="Cambria Math" w:cs="Arial"/>
                        <w:kern w:val="24"/>
                        <w:szCs w:val="20"/>
                        <w:rPrChange w:id="39" w:author="SEOKYOUNG" w:date="2022-05-13T17:29:00Z">
                          <w:rPr>
                            <w:rFonts w:ascii="Cambria Math" w:eastAsia="맑은 고딕" w:hAnsi="Cambria Math" w:cs="Arial"/>
                            <w:color w:val="000000"/>
                            <w:kern w:val="24"/>
                            <w:sz w:val="36"/>
                            <w:szCs w:val="36"/>
                          </w:rPr>
                        </w:rPrChange>
                      </w:rPr>
                      <m:t>&lt;</m:t>
                    </m:r>
                    <m:r>
                      <w:rPr>
                        <w:rFonts w:ascii="Cambria Math" w:eastAsia="맑은 고딕" w:hAnsi="Cambria Math" w:cs="Arial" w:hint="eastAsia"/>
                        <w:kern w:val="24"/>
                        <w:szCs w:val="20"/>
                        <w:rPrChange w:id="40" w:author="SEOKYOUNG" w:date="2022-05-13T17:29:00Z">
                          <w:rPr>
                            <w:rFonts w:ascii="Cambria Math" w:eastAsia="맑은 고딕" w:hAnsi="Cambria Math" w:cs="Arial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</w:rPrChange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맑은 고딕" w:hAnsi="Cambria Math" w:cs="Arial"/>
                            <w:i/>
                            <w:iCs/>
                            <w:kern w:val="24"/>
                            <w:szCs w:val="20"/>
                            <w:rPrChange w:id="41" w:author="SEOKYOUNG" w:date="2022-05-13T17:29:00Z">
                              <w:rPr>
                                <w:rFonts w:ascii="Cambria Math" w:eastAsia="맑은 고딕" w:hAnsi="Cambria Math" w:cs="Arial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rPrChange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맑은 고딕" w:hAnsi="Cambria Math" w:cs="Arial"/>
                                <w:i/>
                                <w:iCs/>
                                <w:kern w:val="24"/>
                                <w:szCs w:val="20"/>
                                <w:rPrChange w:id="42" w:author="SEOKYOUNG" w:date="2022-05-13T17:29:00Z">
                                  <w:rPr>
                                    <w:rFonts w:ascii="Cambria Math" w:eastAsia="맑은 고딕" w:hAnsi="Cambria Math" w:cs="Arial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w:rPrChang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Arial" w:hint="eastAsia"/>
                                <w:kern w:val="24"/>
                                <w:szCs w:val="20"/>
                                <w:rPrChange w:id="43" w:author="SEOKYOUNG" w:date="2022-05-13T17:29:00Z">
                                  <w:rPr>
                                    <w:rFonts w:ascii="Cambria Math" w:eastAsia="맑은 고딕" w:hAnsi="Cambria Math" w:cs="Arial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w:rPrChange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Arial" w:hint="eastAsia"/>
                                <w:kern w:val="24"/>
                                <w:szCs w:val="20"/>
                                <w:rPrChange w:id="44" w:author="SEOKYOUNG" w:date="2022-05-13T17:29:00Z">
                                  <w:rPr>
                                    <w:rFonts w:ascii="Cambria Math" w:eastAsia="맑은 고딕" w:hAnsi="Cambria Math" w:cs="Arial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w:rPrChange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594467" w:rsidRPr="00594467" w14:paraId="6EDF33E2" w14:textId="77777777" w:rsidTr="00F8196F">
        <w:trPr>
          <w:trHeight w:val="260"/>
          <w:trPrChange w:id="45" w:author="SEOKYOUNG" w:date="2022-05-13T17:29:00Z">
            <w:trPr>
              <w:trHeight w:val="584"/>
            </w:trPr>
          </w:trPrChange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46" w:author="SEOKYOUNG" w:date="2022-05-13T17:29:00Z">
              <w:tcPr>
                <w:tcW w:w="481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7E7E7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14CF58" w14:textId="77777777" w:rsidR="00594467" w:rsidRPr="00F8196F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  <w:rPrChange w:id="47" w:author="SEOKYOUNG" w:date="2022-05-13T17:29:00Z">
                  <w:rPr>
                    <w:rFonts w:ascii="Arial" w:eastAsia="굴림" w:hAnsi="Arial" w:cs="Arial"/>
                    <w:kern w:val="0"/>
                    <w:sz w:val="36"/>
                    <w:szCs w:val="36"/>
                  </w:rPr>
                </w:rPrChange>
              </w:rPr>
            </w:pPr>
            <w:r w:rsidRPr="00F8196F">
              <w:rPr>
                <w:rFonts w:ascii="맑은 고딕" w:eastAsia="맑은 고딕" w:hAnsi="맑은 고딕" w:cs="Arial" w:hint="eastAsia"/>
                <w:kern w:val="24"/>
                <w:szCs w:val="20"/>
                <w:rPrChange w:id="48" w:author="SEOKYOUNG" w:date="2022-05-13T17:29:00Z">
                  <w:rPr>
                    <w:rFonts w:ascii="맑은 고딕" w:eastAsia="맑은 고딕" w:hAnsi="맑은 고딕" w:cs="Arial" w:hint="eastAsia"/>
                    <w:color w:val="000000"/>
                    <w:kern w:val="24"/>
                    <w:sz w:val="36"/>
                    <w:szCs w:val="36"/>
                  </w:rPr>
                </w:rPrChange>
              </w:rPr>
              <w:t>Expected improvement</w:t>
            </w:r>
          </w:p>
        </w:tc>
        <w:tc>
          <w:tcPr>
            <w:tcW w:w="4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49" w:author="SEOKYOUNG" w:date="2022-05-13T17:29:00Z">
              <w:tcPr>
                <w:tcW w:w="507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7E7E7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4D632069" w14:textId="77777777" w:rsidR="00594467" w:rsidRPr="00F8196F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  <w:rPrChange w:id="50" w:author="SEOKYOUNG" w:date="2022-05-13T17:29:00Z">
                  <w:rPr>
                    <w:rFonts w:ascii="Arial" w:eastAsia="굴림" w:hAnsi="Arial" w:cs="Arial"/>
                    <w:kern w:val="0"/>
                    <w:sz w:val="36"/>
                    <w:szCs w:val="36"/>
                  </w:rPr>
                </w:rPrChange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/>
                    <w:kern w:val="24"/>
                    <w:szCs w:val="20"/>
                    <w:rPrChange w:id="51" w:author="SEOKYOUNG" w:date="2022-05-13T17:29:00Z">
                      <w:rPr>
                        <w:rFonts w:ascii="Cambria Math" w:eastAsia="맑은 고딕" w:hAnsi="Cambria Math" w:cs="Arial"/>
                        <w:color w:val="000000"/>
                        <w:kern w:val="24"/>
                        <w:sz w:val="36"/>
                        <w:szCs w:val="36"/>
                      </w:rPr>
                    </w:rPrChange>
                  </w:rPr>
                  <m:t>α</m:t>
                </m:r>
                <m:r>
                  <w:rPr>
                    <w:rFonts w:ascii="Cambria Math" w:eastAsia="맑은 고딕" w:hAnsi="Cambria Math" w:cs="Arial" w:hint="eastAsia"/>
                    <w:kern w:val="24"/>
                    <w:szCs w:val="20"/>
                    <w:rPrChange w:id="52" w:author="SEOKYOUNG" w:date="2022-05-13T17:29:00Z">
                      <w:rPr>
                        <w:rFonts w:ascii="Cambria Math" w:eastAsia="맑은 고딕" w:hAnsi="Cambria Math" w:cs="Arial" w:hint="eastAsia"/>
                        <w:color w:val="000000"/>
                        <w:kern w:val="24"/>
                        <w:sz w:val="36"/>
                        <w:szCs w:val="36"/>
                      </w:rPr>
                    </w:rPrChange>
                  </w:rPr>
                  <m:t>(x)=max</m:t>
                </m:r>
                <m:d>
                  <m:dPr>
                    <m:ctrlPr>
                      <w:rPr>
                        <w:rFonts w:ascii="Cambria Math" w:eastAsia="맑은 고딕" w:hAnsi="Cambria Math" w:cs="Arial"/>
                        <w:i/>
                        <w:iCs/>
                        <w:kern w:val="24"/>
                        <w:szCs w:val="20"/>
                        <w:rPrChange w:id="53" w:author="SEOKYOUNG" w:date="2022-05-13T17:29:00Z">
                          <w:rPr>
                            <w:rFonts w:ascii="Cambria Math" w:eastAsia="맑은 고딕" w:hAnsi="Cambria Math" w:cs="Arial"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</w:rPrChange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Arial" w:hint="eastAsia"/>
                        <w:kern w:val="24"/>
                        <w:szCs w:val="20"/>
                        <w:rPrChange w:id="54" w:author="SEOKYOUNG" w:date="2022-05-13T17:29:00Z">
                          <w:rPr>
                            <w:rFonts w:ascii="Cambria Math" w:eastAsia="맑은 고딕" w:hAnsi="Cambria Math" w:cs="Arial" w:hint="eastAsia"/>
                            <w:color w:val="000000"/>
                            <w:kern w:val="24"/>
                            <w:sz w:val="36"/>
                            <w:szCs w:val="36"/>
                          </w:rPr>
                        </w:rPrChange>
                      </w:rPr>
                      <m:t>0, f</m:t>
                    </m:r>
                    <m:d>
                      <m:dPr>
                        <m:ctrlPr>
                          <w:rPr>
                            <w:rFonts w:ascii="Cambria Math" w:eastAsia="맑은 고딕" w:hAnsi="Cambria Math" w:cs="Arial"/>
                            <w:i/>
                            <w:iCs/>
                            <w:kern w:val="24"/>
                            <w:szCs w:val="20"/>
                            <w:rPrChange w:id="55" w:author="SEOKYOUNG" w:date="2022-05-13T17:29:00Z">
                              <w:rPr>
                                <w:rFonts w:ascii="Cambria Math" w:eastAsia="맑은 고딕" w:hAnsi="Cambria Math" w:cs="Arial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rPrChange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맑은 고딕" w:hAnsi="Cambria Math" w:cs="Arial"/>
                                <w:i/>
                                <w:iCs/>
                                <w:kern w:val="24"/>
                                <w:szCs w:val="20"/>
                                <w:rPrChange w:id="56" w:author="SEOKYOUNG" w:date="2022-05-13T17:29:00Z">
                                  <w:rPr>
                                    <w:rFonts w:ascii="Cambria Math" w:eastAsia="맑은 고딕" w:hAnsi="Cambria Math" w:cs="Arial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w:rPrChang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Arial" w:hint="eastAsia"/>
                                <w:kern w:val="24"/>
                                <w:szCs w:val="20"/>
                                <w:rPrChange w:id="57" w:author="SEOKYOUNG" w:date="2022-05-13T17:29:00Z">
                                  <w:rPr>
                                    <w:rFonts w:ascii="Cambria Math" w:eastAsia="맑은 고딕" w:hAnsi="Cambria Math" w:cs="Arial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w:rPrChange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Arial" w:hint="eastAsia"/>
                                <w:kern w:val="24"/>
                                <w:szCs w:val="20"/>
                                <w:rPrChange w:id="58" w:author="SEOKYOUNG" w:date="2022-05-13T17:29:00Z">
                                  <w:rPr>
                                    <w:rFonts w:ascii="Cambria Math" w:eastAsia="맑은 고딕" w:hAnsi="Cambria Math" w:cs="Arial" w:hint="eastAsia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w:rPrChange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맑은 고딕" w:hAnsi="Cambria Math" w:cs="Arial"/>
                        <w:kern w:val="24"/>
                        <w:szCs w:val="20"/>
                        <w:rPrChange w:id="59" w:author="SEOKYOUNG" w:date="2022-05-13T17:29:00Z">
                          <w:rPr>
                            <w:rFonts w:ascii="Cambria Math" w:eastAsia="맑은 고딕" w:hAnsi="Cambria Math" w:cs="Arial"/>
                            <w:color w:val="000000"/>
                            <w:kern w:val="24"/>
                            <w:sz w:val="36"/>
                            <w:szCs w:val="36"/>
                          </w:rPr>
                        </w:rPrChange>
                      </w:rPr>
                      <m:t>-f(x)</m:t>
                    </m:r>
                  </m:e>
                </m:d>
              </m:oMath>
            </m:oMathPara>
          </w:p>
        </w:tc>
      </w:tr>
      <w:tr w:rsidR="00594467" w:rsidRPr="00594467" w14:paraId="55172396" w14:textId="77777777" w:rsidTr="00F8196F">
        <w:trPr>
          <w:trHeight w:val="260"/>
          <w:trPrChange w:id="60" w:author="SEOKYOUNG" w:date="2022-05-13T17:29:00Z">
            <w:trPr>
              <w:trHeight w:val="584"/>
            </w:trPr>
          </w:trPrChange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61" w:author="SEOKYOUNG" w:date="2022-05-13T17:29:00Z">
              <w:tcPr>
                <w:tcW w:w="481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BCBCB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3D659D8" w14:textId="77777777" w:rsidR="00594467" w:rsidRPr="00F8196F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  <w:rPrChange w:id="62" w:author="SEOKYOUNG" w:date="2022-05-13T17:29:00Z">
                  <w:rPr>
                    <w:rFonts w:ascii="Arial" w:eastAsia="굴림" w:hAnsi="Arial" w:cs="Arial"/>
                    <w:kern w:val="0"/>
                    <w:sz w:val="36"/>
                    <w:szCs w:val="36"/>
                  </w:rPr>
                </w:rPrChange>
              </w:rPr>
            </w:pPr>
            <w:r w:rsidRPr="00F8196F">
              <w:rPr>
                <w:rFonts w:ascii="맑은 고딕" w:eastAsia="맑은 고딕" w:hAnsi="맑은 고딕" w:cs="Arial" w:hint="eastAsia"/>
                <w:kern w:val="24"/>
                <w:szCs w:val="20"/>
                <w:rPrChange w:id="63" w:author="SEOKYOUNG" w:date="2022-05-13T17:29:00Z">
                  <w:rPr>
                    <w:rFonts w:ascii="맑은 고딕" w:eastAsia="맑은 고딕" w:hAnsi="맑은 고딕" w:cs="Arial" w:hint="eastAsia"/>
                    <w:color w:val="000000"/>
                    <w:kern w:val="24"/>
                    <w:sz w:val="36"/>
                    <w:szCs w:val="36"/>
                  </w:rPr>
                </w:rPrChange>
              </w:rPr>
              <w:t>Upper confidence bound</w:t>
            </w:r>
          </w:p>
        </w:tc>
        <w:tc>
          <w:tcPr>
            <w:tcW w:w="4630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64" w:author="SEOKYOUNG" w:date="2022-05-13T17:29:00Z">
              <w:tcPr>
                <w:tcW w:w="507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BCBCB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14166F2" w14:textId="77777777" w:rsidR="00594467" w:rsidRPr="00F8196F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  <w:rPrChange w:id="65" w:author="SEOKYOUNG" w:date="2022-05-13T17:29:00Z">
                  <w:rPr>
                    <w:rFonts w:ascii="Arial" w:eastAsia="굴림" w:hAnsi="Arial" w:cs="Arial"/>
                    <w:kern w:val="0"/>
                    <w:sz w:val="36"/>
                    <w:szCs w:val="36"/>
                  </w:rPr>
                </w:rPrChange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 w:hint="eastAsia"/>
                    <w:kern w:val="24"/>
                    <w:szCs w:val="20"/>
                    <w:rPrChange w:id="66" w:author="SEOKYOUNG" w:date="2022-05-13T17:29:00Z">
                      <w:rPr>
                        <w:rFonts w:ascii="Cambria Math" w:eastAsia="맑은 고딕" w:hAnsi="Cambria Math" w:cs="Arial" w:hint="eastAsia"/>
                        <w:color w:val="000000"/>
                        <w:kern w:val="24"/>
                        <w:sz w:val="36"/>
                        <w:szCs w:val="36"/>
                      </w:rPr>
                    </w:rPrChange>
                  </w:rPr>
                  <m:t>α(x)=μ(x)+βσ(x)</m:t>
                </m:r>
              </m:oMath>
            </m:oMathPara>
          </w:p>
        </w:tc>
      </w:tr>
    </w:tbl>
    <w:p w14:paraId="28C2C3D7" w14:textId="22A4F827" w:rsidR="00594467" w:rsidRDefault="00594467" w:rsidP="00594467">
      <w:pPr>
        <w:jc w:val="center"/>
        <w:rPr>
          <w:b/>
        </w:rPr>
      </w:pPr>
      <w:r w:rsidRPr="00594467">
        <w:rPr>
          <w:rFonts w:hint="eastAsia"/>
          <w:b/>
        </w:rPr>
        <w:t>Table</w:t>
      </w:r>
      <w:r w:rsidRPr="00594467">
        <w:rPr>
          <w:b/>
        </w:rPr>
        <w:t xml:space="preserve"> </w:t>
      </w:r>
      <w:r w:rsidRPr="00594467">
        <w:rPr>
          <w:rFonts w:hint="eastAsia"/>
          <w:b/>
        </w:rPr>
        <w:t>1</w:t>
      </w:r>
      <w:r w:rsidRPr="00594467">
        <w:rPr>
          <w:b/>
        </w:rPr>
        <w:t xml:space="preserve"> </w:t>
      </w:r>
      <w:r w:rsidRPr="00594467">
        <w:rPr>
          <w:rFonts w:hint="eastAsia"/>
          <w:b/>
        </w:rPr>
        <w:t xml:space="preserve">베이지안 최적화의 </w:t>
      </w:r>
      <w:proofErr w:type="spellStart"/>
      <w:r w:rsidRPr="00594467">
        <w:rPr>
          <w:rFonts w:hint="eastAsia"/>
          <w:b/>
        </w:rPr>
        <w:t>획득힘수</w:t>
      </w:r>
      <w:proofErr w:type="spellEnd"/>
    </w:p>
    <w:p w14:paraId="2DD0C6B6" w14:textId="3D640617" w:rsidR="00594467" w:rsidRDefault="00594467" w:rsidP="00594467">
      <w:pPr>
        <w:jc w:val="center"/>
        <w:rPr>
          <w:b/>
        </w:rPr>
      </w:pPr>
    </w:p>
    <w:p w14:paraId="7290EB3F" w14:textId="77777777" w:rsidR="00594467" w:rsidRDefault="00594467" w:rsidP="00594467">
      <w:pPr>
        <w:keepNext/>
        <w:jc w:val="center"/>
      </w:pPr>
      <w:r>
        <w:rPr>
          <w:b/>
          <w:noProof/>
        </w:rPr>
        <w:drawing>
          <wp:inline distT="0" distB="0" distL="0" distR="0" wp14:anchorId="2A267AE5" wp14:editId="3E623715">
            <wp:extent cx="4072255" cy="3237230"/>
            <wp:effectExtent l="0" t="0" r="4445" b="0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A6F41" w14:textId="24437370" w:rsidR="00594467" w:rsidRPr="00594467" w:rsidRDefault="00594467" w:rsidP="00594467">
      <w:pPr>
        <w:pStyle w:val="a6"/>
        <w:jc w:val="center"/>
        <w:rPr>
          <w:b w:val="0"/>
        </w:rPr>
      </w:pPr>
      <w:r>
        <w:t xml:space="preserve">Figure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confidence의 시각적 예시</w:t>
      </w:r>
    </w:p>
    <w:p w14:paraId="70BD46C2" w14:textId="3560A894" w:rsidR="00E77C31" w:rsidRDefault="00E77C31">
      <w:pPr>
        <w:widowControl/>
        <w:wordWrap/>
        <w:autoSpaceDE/>
        <w:autoSpaceDN/>
      </w:pPr>
      <w:r>
        <w:br w:type="page"/>
      </w:r>
    </w:p>
    <w:p w14:paraId="583018E5" w14:textId="77777777" w:rsidR="00E007F6" w:rsidRDefault="00E007F6" w:rsidP="008324B6"/>
    <w:p w14:paraId="2264AB3A" w14:textId="08AFF71F" w:rsidR="00ED5496" w:rsidRDefault="00ED5496" w:rsidP="002E2E82">
      <w:pPr>
        <w:pStyle w:val="a3"/>
        <w:numPr>
          <w:ilvl w:val="2"/>
          <w:numId w:val="34"/>
        </w:numPr>
        <w:ind w:leftChars="0"/>
      </w:pPr>
      <w:r>
        <w:rPr>
          <w:rFonts w:hint="eastAsia"/>
        </w:rPr>
        <w:t>전체 프로세스</w:t>
      </w:r>
    </w:p>
    <w:p w14:paraId="10B50D5A" w14:textId="38C75A51" w:rsidR="00A95CA5" w:rsidRDefault="00695C2F" w:rsidP="00F01192">
      <w:r>
        <w:rPr>
          <w:rFonts w:hint="eastAsia"/>
        </w:rPr>
        <w:t xml:space="preserve">베이지안 최적화의 </w:t>
      </w:r>
      <w:r w:rsidR="00DA660B">
        <w:rPr>
          <w:rFonts w:hint="eastAsia"/>
        </w:rPr>
        <w:t>전체적인</w:t>
      </w:r>
      <w:r w:rsidR="007E7858">
        <w:rPr>
          <w:rFonts w:hint="eastAsia"/>
        </w:rPr>
        <w:t xml:space="preserve"> 프로세스는 </w:t>
      </w:r>
      <w:r w:rsidR="007E7858">
        <w:t>Figure</w:t>
      </w:r>
      <w:ins w:id="67" w:author="문일" w:date="2022-05-13T10:22:00Z">
        <w:r w:rsidR="00D45C63">
          <w:t xml:space="preserve"> </w:t>
        </w:r>
      </w:ins>
      <w:ins w:id="68" w:author="문일" w:date="2022-05-13T10:23:00Z">
        <w:r w:rsidR="00D45C63">
          <w:t>5</w:t>
        </w:r>
      </w:ins>
      <w:del w:id="69" w:author="문일" w:date="2022-05-13T10:23:00Z">
        <w:r w:rsidR="007E7858" w:rsidDel="00D45C63">
          <w:delText>4</w:delText>
        </w:r>
      </w:del>
      <w:r w:rsidR="007E7858">
        <w:t xml:space="preserve"> </w:t>
      </w:r>
      <w:r w:rsidR="007E7858">
        <w:rPr>
          <w:rFonts w:hint="eastAsia"/>
        </w:rPr>
        <w:t>와 같다.</w:t>
      </w:r>
      <w:r w:rsidR="007E7858">
        <w:t xml:space="preserve"> </w:t>
      </w:r>
      <w:r w:rsidR="007E7858">
        <w:rPr>
          <w:rFonts w:hint="eastAsia"/>
        </w:rPr>
        <w:t>초기에 보유하고 있는 조작변인</w:t>
      </w:r>
      <w:r w:rsidR="00891D2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844E2F">
        <w:rPr>
          <w:rFonts w:hint="eastAsia"/>
        </w:rPr>
        <w:t>와</w:t>
      </w:r>
      <w:r w:rsidR="007E7858">
        <w:rPr>
          <w:rFonts w:hint="eastAsia"/>
        </w:rPr>
        <w:t xml:space="preserve"> 종속변인</w:t>
      </w:r>
      <w:r w:rsidR="00844E2F">
        <w:rPr>
          <w:rFonts w:hint="eastAsia"/>
        </w:rPr>
        <w:t xml:space="preserve"> </w:t>
      </w:r>
      <w:r w:rsidR="00891D22">
        <w:rPr>
          <w:rFonts w:hint="eastAsia"/>
        </w:rPr>
        <w:t>(목적함수)</w:t>
      </w:r>
      <w:r w:rsidR="00891D22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891D22">
        <w:rPr>
          <w:rFonts w:hint="eastAsia"/>
        </w:rPr>
        <w:t xml:space="preserve"> 사이의 </w:t>
      </w:r>
      <w:r w:rsidR="00844E2F">
        <w:rPr>
          <w:rFonts w:hint="eastAsia"/>
        </w:rPr>
        <w:t>관계 (</w:t>
      </w:r>
      <w:r w:rsidR="00891D22">
        <w:rPr>
          <w:rFonts w:hint="eastAsia"/>
        </w:rPr>
        <w:t>데이터</w:t>
      </w:r>
      <w:r w:rsidR="00844E2F">
        <w:rPr>
          <w:rFonts w:hint="eastAsia"/>
        </w:rPr>
        <w:t>)</w:t>
      </w:r>
      <w:r w:rsidR="00891D22">
        <w:rPr>
          <w:rFonts w:hint="eastAsia"/>
        </w:rPr>
        <w:t xml:space="preserve">를 활용하여 </w:t>
      </w:r>
      <w:r w:rsidR="00844E2F">
        <w:rPr>
          <w:rFonts w:hint="eastAsia"/>
        </w:rPr>
        <w:t>대체 모델을 형성을 한 후,</w:t>
      </w:r>
      <w:r w:rsidR="00844E2F">
        <w:t xml:space="preserve"> </w:t>
      </w:r>
      <w:r w:rsidR="00844E2F">
        <w:rPr>
          <w:rFonts w:hint="eastAsia"/>
        </w:rPr>
        <w:t xml:space="preserve">생성된 대체 모델을 바탕으로 </w:t>
      </w:r>
      <w:r w:rsidR="00E77C31">
        <w:rPr>
          <w:rFonts w:hint="eastAsia"/>
        </w:rPr>
        <w:t>획득함수를 정의한다.</w:t>
      </w:r>
      <w:r w:rsidR="00E77C31">
        <w:t xml:space="preserve"> </w:t>
      </w:r>
      <w:r w:rsidR="00E77C31">
        <w:rPr>
          <w:rFonts w:hint="eastAsia"/>
        </w:rPr>
        <w:t>이때,</w:t>
      </w:r>
      <w:r w:rsidR="00E77C31">
        <w:t xml:space="preserve"> </w:t>
      </w:r>
      <w:r w:rsidR="00E77C31">
        <w:rPr>
          <w:rFonts w:hint="eastAsia"/>
        </w:rPr>
        <w:t>어떠한 획득 함수를 사용할지는</w:t>
      </w:r>
      <w:r w:rsidR="00F01192">
        <w:rPr>
          <w:rFonts w:hint="eastAsia"/>
        </w:rPr>
        <w:t xml:space="preserve"> 해당 시스템에 대한 이해도에 따라서 결정</w:t>
      </w:r>
      <w:ins w:id="70" w:author="문일" w:date="2022-05-13T10:23:00Z">
        <w:r w:rsidR="00D45C63">
          <w:rPr>
            <w:rFonts w:hint="eastAsia"/>
          </w:rPr>
          <w:t>한</w:t>
        </w:r>
      </w:ins>
      <w:del w:id="71" w:author="문일" w:date="2022-05-13T10:23:00Z">
        <w:r w:rsidR="00F01192" w:rsidDel="00D45C63">
          <w:rPr>
            <w:rFonts w:hint="eastAsia"/>
          </w:rPr>
          <w:delText>되게 된</w:delText>
        </w:r>
      </w:del>
      <w:r w:rsidR="00F01192">
        <w:rPr>
          <w:rFonts w:hint="eastAsia"/>
        </w:rPr>
        <w:t>다.</w:t>
      </w:r>
      <w:r w:rsidR="00F01192">
        <w:t xml:space="preserve"> </w:t>
      </w:r>
      <w:r w:rsidR="00F01192">
        <w:rPr>
          <w:rFonts w:hint="eastAsia"/>
        </w:rPr>
        <w:t>획득함수를 시스템에 맞게 정의를 하였다면,</w:t>
      </w:r>
      <w:r w:rsidR="00F01192">
        <w:t xml:space="preserve"> </w:t>
      </w:r>
      <w:r w:rsidR="00F01192">
        <w:rPr>
          <w:rFonts w:hint="eastAsia"/>
        </w:rPr>
        <w:t xml:space="preserve">획득함수를 </w:t>
      </w:r>
      <w:proofErr w:type="gramStart"/>
      <w:r w:rsidR="00F01192">
        <w:rPr>
          <w:rFonts w:hint="eastAsia"/>
        </w:rPr>
        <w:t>최대화 시키는</w:t>
      </w:r>
      <w:proofErr w:type="gramEnd"/>
      <w:r w:rsidR="00F01192">
        <w:rPr>
          <w:rFonts w:hint="eastAsia"/>
        </w:rPr>
        <w:t xml:space="preserve"> </w:t>
      </w:r>
      <w:proofErr w:type="spellStart"/>
      <w:r w:rsidR="00F01192">
        <w:rPr>
          <w:rFonts w:hint="eastAsia"/>
        </w:rPr>
        <w:t>조작변인을</w:t>
      </w:r>
      <w:proofErr w:type="spellEnd"/>
      <w:r w:rsidR="00F01192">
        <w:rPr>
          <w:rFonts w:hint="eastAsia"/>
        </w:rPr>
        <w:t xml:space="preserve"> 찾아낸 후,</w:t>
      </w:r>
      <w:r w:rsidR="00F01192">
        <w:t xml:space="preserve"> </w:t>
      </w:r>
      <w:r w:rsidR="00F01192">
        <w:rPr>
          <w:rFonts w:hint="eastAsia"/>
        </w:rPr>
        <w:t>이를 다음 실험 포인트로 설정하여 실제 실험을 진행한다.</w:t>
      </w:r>
      <w:r w:rsidR="00F01192">
        <w:t xml:space="preserve"> </w:t>
      </w:r>
      <w:r w:rsidR="00F01192">
        <w:rPr>
          <w:rFonts w:hint="eastAsia"/>
        </w:rPr>
        <w:t>이러한 실험을 통해서 얻어진 결과값이 사용자의 기대(요구조건)을 만족하였다면 실험이 종료</w:t>
      </w:r>
      <w:del w:id="72" w:author="문일" w:date="2022-05-13T10:24:00Z">
        <w:r w:rsidR="00F01192" w:rsidDel="00D45C63">
          <w:rPr>
            <w:rFonts w:hint="eastAsia"/>
          </w:rPr>
          <w:delText>가</w:delText>
        </w:r>
      </w:del>
      <w:r w:rsidR="00F01192">
        <w:rPr>
          <w:rFonts w:hint="eastAsia"/>
        </w:rPr>
        <w:t xml:space="preserve"> </w:t>
      </w:r>
      <w:del w:id="73" w:author="문일" w:date="2022-05-13T10:24:00Z">
        <w:r w:rsidR="00F01192" w:rsidDel="00D45C63">
          <w:rPr>
            <w:rFonts w:hint="eastAsia"/>
          </w:rPr>
          <w:delText>되</w:delText>
        </w:r>
      </w:del>
      <w:r w:rsidR="00F01192">
        <w:rPr>
          <w:rFonts w:hint="eastAsia"/>
        </w:rPr>
        <w:t>되는 것이고,</w:t>
      </w:r>
      <w:r w:rsidR="00F01192">
        <w:t xml:space="preserve"> </w:t>
      </w:r>
      <w:r w:rsidR="00F01192">
        <w:rPr>
          <w:rFonts w:hint="eastAsia"/>
        </w:rPr>
        <w:t>결과값이 사용자의 기대를 만족하지 못하였다면,</w:t>
      </w:r>
      <w:r w:rsidR="00F01192">
        <w:t xml:space="preserve"> </w:t>
      </w:r>
      <w:r w:rsidR="00F01192">
        <w:rPr>
          <w:rFonts w:hint="eastAsia"/>
        </w:rPr>
        <w:t>얻어진 새로운 데이터를 기반으로 다시 대체 모델을 생성을 하고 처음부터 모든 과정을 순차적으로 반복한다.</w:t>
      </w:r>
    </w:p>
    <w:p w14:paraId="121EB7FA" w14:textId="77777777" w:rsidR="00F01192" w:rsidRPr="00A95CA5" w:rsidRDefault="00F01192" w:rsidP="00F01192"/>
    <w:p w14:paraId="3CA7CA69" w14:textId="77777777" w:rsidR="00695C2F" w:rsidRDefault="00695C2F" w:rsidP="00695C2F">
      <w:pPr>
        <w:keepNext/>
        <w:jc w:val="center"/>
      </w:pPr>
      <w:r>
        <w:rPr>
          <w:noProof/>
        </w:rPr>
        <w:drawing>
          <wp:inline distT="0" distB="0" distL="0" distR="0" wp14:anchorId="65A1321A" wp14:editId="740BEE60">
            <wp:extent cx="2638425" cy="32480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E45B" w14:textId="53203D2A" w:rsidR="00695C2F" w:rsidRDefault="00594467" w:rsidP="00695C2F">
      <w:pPr>
        <w:pStyle w:val="a6"/>
        <w:jc w:val="center"/>
      </w:pPr>
      <w:commentRangeStart w:id="74"/>
      <w:r>
        <w:t xml:space="preserve">Figure </w:t>
      </w:r>
      <w:r>
        <w:rPr>
          <w:rFonts w:hint="eastAsia"/>
        </w:rPr>
        <w:t>5</w:t>
      </w:r>
      <w:commentRangeEnd w:id="74"/>
      <w:r w:rsidR="00D45C63">
        <w:rPr>
          <w:rStyle w:val="a8"/>
          <w:b w:val="0"/>
          <w:bCs w:val="0"/>
        </w:rPr>
        <w:commentReference w:id="74"/>
      </w:r>
      <w:r w:rsidR="00695C2F">
        <w:t xml:space="preserve"> </w:t>
      </w:r>
      <w:r w:rsidR="00695C2F">
        <w:rPr>
          <w:rFonts w:hint="eastAsia"/>
        </w:rPr>
        <w:t xml:space="preserve">베이지안 최적화의 </w:t>
      </w:r>
      <w:r w:rsidR="00F01192">
        <w:rPr>
          <w:rFonts w:hint="eastAsia"/>
        </w:rPr>
        <w:t>전체 프로세스</w:t>
      </w:r>
    </w:p>
    <w:p w14:paraId="5E08BFDB" w14:textId="5CF81C44" w:rsidR="00F01192" w:rsidRDefault="00F01192">
      <w:pPr>
        <w:widowControl/>
        <w:wordWrap/>
        <w:autoSpaceDE/>
        <w:autoSpaceDN/>
      </w:pPr>
      <w:r>
        <w:br w:type="page"/>
      </w:r>
    </w:p>
    <w:p w14:paraId="34DB0E03" w14:textId="48F31FF6" w:rsidR="004F674A" w:rsidRDefault="008E0777" w:rsidP="004F674A">
      <w:pPr>
        <w:pStyle w:val="3"/>
        <w:numPr>
          <w:ilvl w:val="0"/>
          <w:numId w:val="37"/>
        </w:numPr>
        <w:ind w:leftChars="0" w:firstLineChars="0"/>
      </w:pPr>
      <w:r>
        <w:rPr>
          <w:rFonts w:hint="eastAsia"/>
        </w:rPr>
        <w:lastRenderedPageBreak/>
        <w:t>강화학습 알고리</w:t>
      </w:r>
      <w:r w:rsidR="000251A8">
        <w:rPr>
          <w:rFonts w:hint="eastAsia"/>
        </w:rPr>
        <w:t>즘</w:t>
      </w:r>
    </w:p>
    <w:p w14:paraId="216D413A" w14:textId="47127324" w:rsidR="000251A8" w:rsidRPr="000251A8" w:rsidRDefault="000251A8" w:rsidP="000251A8"/>
    <w:p w14:paraId="09FFF4AD" w14:textId="52C82765" w:rsidR="004F674A" w:rsidRPr="004F674A" w:rsidRDefault="008E0777" w:rsidP="001C7A8E">
      <w:pPr>
        <w:rPr>
          <w:rFonts w:eastAsiaTheme="minorHAnsi" w:cs="굴림"/>
          <w:color w:val="000000"/>
          <w:kern w:val="0"/>
          <w:szCs w:val="20"/>
        </w:rPr>
      </w:pPr>
      <w:r w:rsidRPr="008E0777">
        <w:rPr>
          <w:rFonts w:eastAsiaTheme="minorHAnsi" w:cs="굴림" w:hint="eastAsia"/>
          <w:color w:val="000000"/>
          <w:kern w:val="0"/>
          <w:szCs w:val="20"/>
        </w:rPr>
        <w:t xml:space="preserve">강화학습은 </w:t>
      </w:r>
      <w:r w:rsidR="00660BF4">
        <w:rPr>
          <w:rFonts w:eastAsiaTheme="minorHAnsi" w:cs="굴림" w:hint="eastAsia"/>
          <w:color w:val="000000"/>
          <w:kern w:val="0"/>
          <w:szCs w:val="20"/>
        </w:rPr>
        <w:t>행동심리학에서 사용되는 용어</w:t>
      </w:r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인 </w:t>
      </w:r>
      <w:r w:rsidR="00660BF4" w:rsidRPr="002A71A6">
        <w:rPr>
          <w:rFonts w:eastAsiaTheme="minorHAnsi" w:cs="굴림"/>
          <w:color w:val="000000" w:themeColor="text1"/>
          <w:kern w:val="0"/>
          <w:szCs w:val="20"/>
        </w:rPr>
        <w:t>‘</w:t>
      </w:r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>강화</w:t>
      </w:r>
      <w:r w:rsidR="00660BF4" w:rsidRPr="002A71A6">
        <w:rPr>
          <w:rFonts w:eastAsiaTheme="minorHAnsi" w:cs="굴림"/>
          <w:color w:val="000000" w:themeColor="text1"/>
          <w:kern w:val="0"/>
          <w:szCs w:val="20"/>
        </w:rPr>
        <w:t>’</w:t>
      </w:r>
      <w:proofErr w:type="spellStart"/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>를</w:t>
      </w:r>
      <w:proofErr w:type="spellEnd"/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C95EB6" w:rsidRPr="002A71A6">
        <w:rPr>
          <w:rFonts w:eastAsiaTheme="minorHAnsi" w:cs="굴림" w:hint="eastAsia"/>
          <w:color w:val="000000" w:themeColor="text1"/>
          <w:kern w:val="0"/>
          <w:szCs w:val="20"/>
        </w:rPr>
        <w:t>기계학습에 접목한 방법론이다.</w:t>
      </w:r>
      <w:r w:rsidR="00B10934" w:rsidRPr="002A71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7E6962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몇 년 </w:t>
      </w:r>
      <w:r w:rsidR="00B10934" w:rsidRPr="002A71A6">
        <w:rPr>
          <w:rFonts w:eastAsiaTheme="minorHAnsi" w:cs="굴림" w:hint="eastAsia"/>
          <w:color w:val="000000" w:themeColor="text1"/>
          <w:kern w:val="0"/>
          <w:szCs w:val="20"/>
        </w:rPr>
        <w:t>전</w:t>
      </w:r>
      <w:ins w:id="75" w:author="문일" w:date="2022-05-13T10:26:00Z">
        <w:r w:rsidR="00C35F35">
          <w:rPr>
            <w:rFonts w:eastAsiaTheme="minorHAnsi" w:cs="굴림" w:hint="eastAsia"/>
            <w:color w:val="000000" w:themeColor="text1"/>
            <w:kern w:val="0"/>
            <w:szCs w:val="20"/>
          </w:rPr>
          <w:t>에</w:t>
        </w:r>
      </w:ins>
      <w:r w:rsidR="00B10934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큰 화제가 되었던 알파고에서 사용된 기계학습이 바로 강화학습이다.</w:t>
      </w:r>
      <w:r w:rsidR="00C95EB6" w:rsidRPr="002A71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proofErr w:type="spellStart"/>
      <w:r w:rsidR="00C95EB6" w:rsidRPr="002A71A6">
        <w:rPr>
          <w:rFonts w:eastAsiaTheme="minorHAnsi" w:cs="굴림" w:hint="eastAsia"/>
          <w:color w:val="000000" w:themeColor="text1"/>
          <w:kern w:val="0"/>
          <w:szCs w:val="20"/>
        </w:rPr>
        <w:t>강화</w:t>
      </w:r>
      <w:r w:rsidR="00B10934" w:rsidRPr="002A71A6">
        <w:rPr>
          <w:rFonts w:eastAsiaTheme="minorHAnsi" w:cs="굴림" w:hint="eastAsia"/>
          <w:color w:val="000000" w:themeColor="text1"/>
          <w:kern w:val="0"/>
          <w:szCs w:val="20"/>
        </w:rPr>
        <w:t>란</w:t>
      </w:r>
      <w:proofErr w:type="spellEnd"/>
      <w:r w:rsidR="00C95EB6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행동의 주체 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>(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이를 강화학습에서는 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>‘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>에이전트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>’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라고 부른다)가 주어진 환경에서</w:t>
      </w:r>
      <w:r w:rsidR="001C7A8E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>여러 행동을 시행한 뒤,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>행동에서 나온 보상을 통해</w:t>
      </w:r>
      <w:r w:rsidR="001C7A8E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학습을 하여,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최적의 의사결</w:t>
      </w:r>
      <w:r w:rsidR="00EF6555">
        <w:rPr>
          <w:rFonts w:eastAsiaTheme="minorHAnsi" w:cs="굴림" w:hint="eastAsia"/>
          <w:color w:val="000000"/>
          <w:kern w:val="0"/>
          <w:szCs w:val="20"/>
        </w:rPr>
        <w:t xml:space="preserve">정 방식을 </w:t>
      </w:r>
      <w:proofErr w:type="spellStart"/>
      <w:r w:rsidR="00EF6555">
        <w:rPr>
          <w:rFonts w:eastAsiaTheme="minorHAnsi" w:cs="굴림" w:hint="eastAsia"/>
          <w:color w:val="000000"/>
          <w:kern w:val="0"/>
          <w:szCs w:val="20"/>
        </w:rPr>
        <w:t>찾아나가는</w:t>
      </w:r>
      <w:proofErr w:type="spellEnd"/>
      <w:r w:rsidR="00EF6555">
        <w:rPr>
          <w:rFonts w:eastAsiaTheme="minorHAnsi" w:cs="굴림" w:hint="eastAsia"/>
          <w:color w:val="000000"/>
          <w:kern w:val="0"/>
          <w:szCs w:val="20"/>
        </w:rPr>
        <w:t xml:space="preserve"> 방법론이다.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920C0C">
        <w:rPr>
          <w:rFonts w:eastAsiaTheme="minorHAnsi" w:cs="굴림" w:hint="eastAsia"/>
          <w:color w:val="000000"/>
          <w:kern w:val="0"/>
          <w:szCs w:val="20"/>
        </w:rPr>
        <w:t>어릴적</w:t>
      </w:r>
      <w:proofErr w:type="spellEnd"/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0251A8">
        <w:rPr>
          <w:rFonts w:eastAsiaTheme="minorHAnsi" w:cs="굴림" w:hint="eastAsia"/>
          <w:color w:val="000000"/>
          <w:kern w:val="0"/>
          <w:szCs w:val="20"/>
        </w:rPr>
        <w:t>스케이트 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를 타는 방법을 배우는 과정을 연상하면 </w:t>
      </w:r>
      <w:r w:rsidR="00920C0C">
        <w:rPr>
          <w:rFonts w:eastAsiaTheme="minorHAnsi" w:cs="굴림"/>
          <w:color w:val="000000"/>
          <w:kern w:val="0"/>
          <w:szCs w:val="20"/>
        </w:rPr>
        <w:t>‘</w:t>
      </w:r>
      <w:r w:rsidR="00920C0C">
        <w:rPr>
          <w:rFonts w:eastAsiaTheme="minorHAnsi" w:cs="굴림" w:hint="eastAsia"/>
          <w:color w:val="000000"/>
          <w:kern w:val="0"/>
          <w:szCs w:val="20"/>
        </w:rPr>
        <w:t>강화</w:t>
      </w:r>
      <w:r w:rsidR="00920C0C">
        <w:rPr>
          <w:rFonts w:eastAsiaTheme="minorHAnsi" w:cs="굴림"/>
          <w:color w:val="000000"/>
          <w:kern w:val="0"/>
          <w:szCs w:val="20"/>
        </w:rPr>
        <w:t>’</w:t>
      </w:r>
      <w:r w:rsidR="00920C0C">
        <w:rPr>
          <w:rFonts w:eastAsiaTheme="minorHAnsi" w:cs="굴림" w:hint="eastAsia"/>
          <w:color w:val="000000"/>
          <w:kern w:val="0"/>
          <w:szCs w:val="20"/>
        </w:rPr>
        <w:t>의 개념을 이해하기가 더 쉽다.</w:t>
      </w:r>
      <w:r w:rsidR="00460F82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>현재</w:t>
      </w:r>
      <w:r w:rsidR="00460F82">
        <w:rPr>
          <w:rFonts w:eastAsiaTheme="minorHAnsi" w:cs="굴림" w:hint="eastAsia"/>
          <w:color w:val="000000"/>
          <w:kern w:val="0"/>
          <w:szCs w:val="20"/>
        </w:rPr>
        <w:t>의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속도,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>도로의 모양,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>바람의 세기, 중력의 세기 등</w:t>
      </w:r>
      <w:r w:rsidR="000251A8">
        <w:rPr>
          <w:rFonts w:eastAsiaTheme="minorHAnsi" w:cs="굴림" w:hint="eastAsia"/>
          <w:color w:val="000000"/>
          <w:kern w:val="0"/>
          <w:szCs w:val="20"/>
        </w:rPr>
        <w:t>이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주어진 환경에서,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0251A8">
        <w:rPr>
          <w:rFonts w:eastAsiaTheme="minorHAnsi" w:cs="굴림" w:hint="eastAsia"/>
          <w:color w:val="000000"/>
          <w:kern w:val="0"/>
          <w:szCs w:val="20"/>
        </w:rPr>
        <w:t>스케이트 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를 처음 타 보는 아이는 </w:t>
      </w:r>
      <w:r w:rsidR="000251A8">
        <w:rPr>
          <w:rFonts w:eastAsiaTheme="minorHAnsi" w:cs="굴림" w:hint="eastAsia"/>
          <w:color w:val="000000"/>
          <w:kern w:val="0"/>
          <w:szCs w:val="20"/>
        </w:rPr>
        <w:t>무게 중심의 위치</w:t>
      </w:r>
      <w:r w:rsidR="00920C0C">
        <w:rPr>
          <w:rFonts w:eastAsiaTheme="minorHAnsi" w:cs="굴림" w:hint="eastAsia"/>
          <w:color w:val="000000"/>
          <w:kern w:val="0"/>
          <w:szCs w:val="20"/>
        </w:rPr>
        <w:t>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0251A8">
        <w:rPr>
          <w:rFonts w:eastAsiaTheme="minorHAnsi" w:cs="굴림" w:hint="eastAsia"/>
          <w:color w:val="000000"/>
          <w:kern w:val="0"/>
          <w:szCs w:val="20"/>
        </w:rPr>
        <w:t>발을 구르는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세기 등을 </w:t>
      </w:r>
      <w:proofErr w:type="spellStart"/>
      <w:r w:rsidR="00920C0C">
        <w:rPr>
          <w:rFonts w:eastAsiaTheme="minorHAnsi" w:cs="굴림" w:hint="eastAsia"/>
          <w:color w:val="000000"/>
          <w:kern w:val="0"/>
          <w:szCs w:val="20"/>
        </w:rPr>
        <w:t>바꾸어본다</w:t>
      </w:r>
      <w:proofErr w:type="spellEnd"/>
      <w:r w:rsidR="00920C0C">
        <w:rPr>
          <w:rFonts w:eastAsiaTheme="minorHAnsi" w:cs="굴림" w:hint="eastAsia"/>
          <w:color w:val="000000"/>
          <w:kern w:val="0"/>
          <w:szCs w:val="20"/>
        </w:rPr>
        <w:t>.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특정 행위는 </w:t>
      </w:r>
      <w:r w:rsidR="000251A8">
        <w:rPr>
          <w:rFonts w:eastAsiaTheme="minorHAnsi" w:cs="굴림" w:hint="eastAsia"/>
          <w:color w:val="000000"/>
          <w:kern w:val="0"/>
          <w:szCs w:val="20"/>
        </w:rPr>
        <w:t>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>가 잘 나아가게끔 하고,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특정 행위는 </w:t>
      </w:r>
      <w:r w:rsidR="000251A8">
        <w:rPr>
          <w:rFonts w:eastAsiaTheme="minorHAnsi" w:cs="굴림" w:hint="eastAsia"/>
          <w:color w:val="000000"/>
          <w:kern w:val="0"/>
          <w:szCs w:val="20"/>
        </w:rPr>
        <w:t>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>가 쓰러지게끔 유도를 한다.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이렇게 </w:t>
      </w:r>
      <w:r w:rsidR="00460F82">
        <w:rPr>
          <w:rFonts w:eastAsiaTheme="minorHAnsi" w:cs="굴림" w:hint="eastAsia"/>
          <w:color w:val="000000"/>
          <w:kern w:val="0"/>
          <w:szCs w:val="20"/>
        </w:rPr>
        <w:t>환경과의 상호작용</w:t>
      </w:r>
      <w:r w:rsidR="000251A8">
        <w:rPr>
          <w:rFonts w:eastAsiaTheme="minorHAnsi" w:cs="굴림" w:hint="eastAsia"/>
          <w:color w:val="000000"/>
          <w:kern w:val="0"/>
          <w:szCs w:val="20"/>
        </w:rPr>
        <w:t>을 통해서 학습을 하여 결국 최적의 행동 정책을 찾아</w:t>
      </w:r>
      <w:del w:id="76" w:author="문일" w:date="2022-05-13T10:26:00Z">
        <w:r w:rsidR="000251A8" w:rsidDel="00C35F35">
          <w:rPr>
            <w:rFonts w:eastAsiaTheme="minorHAnsi" w:cs="굴림" w:hint="eastAsia"/>
            <w:color w:val="000000"/>
            <w:kern w:val="0"/>
            <w:szCs w:val="20"/>
          </w:rPr>
          <w:delText>나</w:delText>
        </w:r>
      </w:del>
      <w:r w:rsidR="000251A8">
        <w:rPr>
          <w:rFonts w:eastAsiaTheme="minorHAnsi" w:cs="굴림" w:hint="eastAsia"/>
          <w:color w:val="000000"/>
          <w:kern w:val="0"/>
          <w:szCs w:val="20"/>
        </w:rPr>
        <w:t xml:space="preserve">가는 것이 </w:t>
      </w:r>
      <w:r w:rsidR="000251A8">
        <w:rPr>
          <w:rFonts w:eastAsiaTheme="minorHAnsi" w:cs="굴림"/>
          <w:color w:val="000000"/>
          <w:kern w:val="0"/>
          <w:szCs w:val="20"/>
        </w:rPr>
        <w:t>‘</w:t>
      </w:r>
      <w:r w:rsidR="000251A8">
        <w:rPr>
          <w:rFonts w:eastAsiaTheme="minorHAnsi" w:cs="굴림" w:hint="eastAsia"/>
          <w:color w:val="000000"/>
          <w:kern w:val="0"/>
          <w:szCs w:val="20"/>
        </w:rPr>
        <w:t>강화</w:t>
      </w:r>
      <w:r w:rsidR="000251A8">
        <w:rPr>
          <w:rFonts w:eastAsiaTheme="minorHAnsi" w:cs="굴림"/>
          <w:color w:val="000000"/>
          <w:kern w:val="0"/>
          <w:szCs w:val="20"/>
        </w:rPr>
        <w:t>’</w:t>
      </w:r>
      <w:r w:rsidR="000251A8">
        <w:rPr>
          <w:rFonts w:eastAsiaTheme="minorHAnsi" w:cs="굴림" w:hint="eastAsia"/>
          <w:color w:val="000000"/>
          <w:kern w:val="0"/>
          <w:szCs w:val="20"/>
        </w:rPr>
        <w:t>이다.</w:t>
      </w:r>
      <w:r w:rsidR="000251A8">
        <w:rPr>
          <w:rFonts w:eastAsiaTheme="minorHAnsi" w:cs="굴림"/>
          <w:color w:val="000000"/>
          <w:kern w:val="0"/>
          <w:szCs w:val="20"/>
        </w:rPr>
        <w:t xml:space="preserve"> </w:t>
      </w:r>
      <w:r w:rsidR="000251A8">
        <w:rPr>
          <w:rFonts w:eastAsiaTheme="minorHAnsi" w:cs="굴림" w:hint="eastAsia"/>
          <w:color w:val="000000"/>
          <w:kern w:val="0"/>
          <w:szCs w:val="20"/>
        </w:rPr>
        <w:t>이러한 과정과 같이 에이전트가 특정 환경에서의 최적 행동 정책을 찾아내는 것이 강화학습이다.</w:t>
      </w:r>
    </w:p>
    <w:p w14:paraId="26305C40" w14:textId="77777777" w:rsidR="000251A8" w:rsidRDefault="000251A8" w:rsidP="004F674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06DA72" wp14:editId="4C75C878">
            <wp:extent cx="4957159" cy="32090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371" cy="32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635" w14:textId="539207D6" w:rsidR="00197562" w:rsidRPr="000251A8" w:rsidRDefault="00594467" w:rsidP="000251A8">
      <w:pPr>
        <w:pStyle w:val="a6"/>
        <w:jc w:val="center"/>
      </w:pPr>
      <w:r>
        <w:t xml:space="preserve">Figure </w:t>
      </w:r>
      <w:r>
        <w:rPr>
          <w:rFonts w:hint="eastAsia"/>
        </w:rPr>
        <w:t>6</w:t>
      </w:r>
      <w:r w:rsidR="000251A8">
        <w:t xml:space="preserve"> </w:t>
      </w:r>
      <w:r w:rsidR="000251A8">
        <w:rPr>
          <w:rFonts w:hint="eastAsia"/>
        </w:rPr>
        <w:t>스케이트</w:t>
      </w:r>
      <w:r w:rsidR="005D47C4">
        <w:rPr>
          <w:rFonts w:hint="eastAsia"/>
        </w:rPr>
        <w:t xml:space="preserve"> 타는 아이</w:t>
      </w:r>
      <w:r w:rsidR="000251A8">
        <w:rPr>
          <w:rFonts w:hint="eastAsia"/>
        </w:rPr>
        <w:t>와 강화학습</w:t>
      </w:r>
    </w:p>
    <w:p w14:paraId="77FB6B53" w14:textId="66CD5CE3" w:rsidR="00781689" w:rsidRPr="00EA7776" w:rsidRDefault="004F674A" w:rsidP="00EA7776">
      <w:pPr>
        <w:rPr>
          <w:szCs w:val="20"/>
        </w:rPr>
      </w:pPr>
      <w:r w:rsidRPr="00EA7776">
        <w:rPr>
          <w:rFonts w:hint="eastAsia"/>
          <w:szCs w:val="20"/>
        </w:rPr>
        <w:t xml:space="preserve">이러한 기계학습을 진행하기 위해선 </w:t>
      </w:r>
      <w:r w:rsidR="00EA7776" w:rsidRPr="00EA7776">
        <w:rPr>
          <w:rFonts w:hint="eastAsia"/>
          <w:szCs w:val="20"/>
        </w:rPr>
        <w:t xml:space="preserve">첫번째로 환경이 제시하는 </w:t>
      </w:r>
      <w:r w:rsidR="00EA7776" w:rsidRPr="00EA7776">
        <w:rPr>
          <w:szCs w:val="20"/>
        </w:rPr>
        <w:t>‘</w:t>
      </w:r>
      <w:r w:rsidR="00EA7776" w:rsidRPr="00EA7776">
        <w:rPr>
          <w:rFonts w:hint="eastAsia"/>
          <w:szCs w:val="20"/>
        </w:rPr>
        <w:t>상태</w:t>
      </w:r>
      <w:r w:rsidR="00EA7776" w:rsidRPr="00EA7776">
        <w:rPr>
          <w:szCs w:val="20"/>
        </w:rPr>
        <w:t>’</w:t>
      </w:r>
      <w:proofErr w:type="spellStart"/>
      <w:r w:rsidR="00EA7776" w:rsidRPr="00EA7776">
        <w:rPr>
          <w:rFonts w:hint="eastAsia"/>
          <w:szCs w:val="20"/>
        </w:rPr>
        <w:t>를</w:t>
      </w:r>
      <w:proofErr w:type="spellEnd"/>
      <w:r w:rsidR="00EA7776" w:rsidRPr="00EA7776">
        <w:rPr>
          <w:rFonts w:hint="eastAsia"/>
          <w:szCs w:val="20"/>
        </w:rPr>
        <w:t xml:space="preserve"> 수학적으로 </w:t>
      </w:r>
      <w:r w:rsidR="00EA7776">
        <w:rPr>
          <w:rFonts w:hint="eastAsia"/>
          <w:szCs w:val="20"/>
        </w:rPr>
        <w:t>정의하여 에이전트가 이해를 할 수 있게끔 해야 한다.</w:t>
      </w:r>
      <w:r w:rsidR="00EA7776">
        <w:rPr>
          <w:szCs w:val="20"/>
        </w:rPr>
        <w:t xml:space="preserve"> </w:t>
      </w:r>
      <w:r w:rsidR="00EA7776">
        <w:rPr>
          <w:rFonts w:hint="eastAsia"/>
          <w:szCs w:val="20"/>
        </w:rPr>
        <w:t>두번째로는 상태를 인식한 에이전트가 스스로의 정책에 따라 행동을 하여야 한다.</w:t>
      </w:r>
      <w:r w:rsidR="00EA7776">
        <w:rPr>
          <w:szCs w:val="20"/>
        </w:rPr>
        <w:t xml:space="preserve"> </w:t>
      </w:r>
      <w:r w:rsidR="00EA7776">
        <w:rPr>
          <w:rFonts w:hint="eastAsia"/>
          <w:szCs w:val="20"/>
        </w:rPr>
        <w:t>세번째로는 행동을 바탕으로 환경이 에이전트에게 수학적으로 정의된 보상과 다음 상태를 전달하여야 한다.</w:t>
      </w:r>
      <w:r w:rsidR="00EA7776">
        <w:rPr>
          <w:szCs w:val="20"/>
        </w:rPr>
        <w:t xml:space="preserve"> </w:t>
      </w:r>
      <w:r w:rsidR="00EA7776">
        <w:rPr>
          <w:rFonts w:hint="eastAsia"/>
          <w:szCs w:val="20"/>
        </w:rPr>
        <w:t>이러한 과정을 반복하는 것이 강화학습의 전체적인 알고리즘이다.</w:t>
      </w:r>
    </w:p>
    <w:p w14:paraId="5773F0D6" w14:textId="4AD79AEC" w:rsidR="004F674A" w:rsidRDefault="004F674A" w:rsidP="00781689">
      <w:pPr>
        <w:rPr>
          <w:sz w:val="22"/>
        </w:rPr>
      </w:pPr>
    </w:p>
    <w:p w14:paraId="5D98806E" w14:textId="0C145041" w:rsidR="004F674A" w:rsidRPr="004F674A" w:rsidRDefault="004F674A" w:rsidP="004F674A">
      <w:pPr>
        <w:ind w:left="600" w:firstLineChars="300" w:firstLine="600"/>
      </w:pPr>
      <w:r>
        <w:rPr>
          <w:rFonts w:hint="eastAsia"/>
        </w:rPr>
        <w:lastRenderedPageBreak/>
        <w:t xml:space="preserve">2.2.1. </w:t>
      </w:r>
      <w:proofErr w:type="spellStart"/>
      <w:r>
        <w:rPr>
          <w:rFonts w:hint="eastAsia"/>
        </w:rPr>
        <w:t>순자적</w:t>
      </w:r>
      <w:proofErr w:type="spellEnd"/>
      <w:r>
        <w:rPr>
          <w:rFonts w:hint="eastAsia"/>
        </w:rPr>
        <w:t xml:space="preserve"> 의사결정 문제와 </w:t>
      </w:r>
      <w:r>
        <w:t>MDP</w:t>
      </w:r>
    </w:p>
    <w:p w14:paraId="0FAC2794" w14:textId="1C32D1FE" w:rsidR="00D9007A" w:rsidRDefault="00AA1382" w:rsidP="00D9007A">
      <w:pPr>
        <w:rPr>
          <w:iCs/>
          <w:color w:val="000000" w:themeColor="text1"/>
          <w:szCs w:val="20"/>
        </w:rPr>
      </w:pPr>
      <w:r>
        <w:rPr>
          <w:rFonts w:hint="eastAsia"/>
        </w:rPr>
        <w:t>2.2장에서</w:t>
      </w:r>
      <w:r>
        <w:t xml:space="preserve"> </w:t>
      </w:r>
      <w:r>
        <w:rPr>
          <w:rFonts w:hint="eastAsia"/>
        </w:rPr>
        <w:t>논의된 바를 생각해본다면,</w:t>
      </w:r>
      <w:r>
        <w:t xml:space="preserve"> </w:t>
      </w:r>
      <w:r>
        <w:rPr>
          <w:rFonts w:hint="eastAsia"/>
        </w:rPr>
        <w:t>강화학습이 사용될 수 있는 문제의 두가지 특징을 생각해낼 수 있다.</w:t>
      </w:r>
      <w:r>
        <w:t xml:space="preserve"> </w:t>
      </w:r>
      <w:r>
        <w:rPr>
          <w:rFonts w:hint="eastAsia"/>
        </w:rPr>
        <w:t>첫번째로는 순차적 행동 결정 문제에서 사용되는 기계학습이다.</w:t>
      </w:r>
      <w:r>
        <w:t xml:space="preserve"> </w:t>
      </w:r>
      <w:r>
        <w:rPr>
          <w:rFonts w:hint="eastAsia"/>
        </w:rPr>
        <w:t xml:space="preserve">에이전트가 환경과 꾸준히 상호작용을 해 가면서 </w:t>
      </w:r>
      <w:r w:rsidR="00146ECD">
        <w:rPr>
          <w:rFonts w:hint="eastAsia"/>
        </w:rPr>
        <w:t>최적의 행동 양식</w:t>
      </w:r>
      <w:r w:rsidR="00702C36">
        <w:rPr>
          <w:rFonts w:hint="eastAsia"/>
        </w:rPr>
        <w:t xml:space="preserve">(혹은 최적 정책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</m:oMath>
      <w:r w:rsidR="00702C36">
        <w:rPr>
          <w:rFonts w:hint="eastAsia"/>
        </w:rPr>
        <w:t>)</w:t>
      </w:r>
      <w:r w:rsidR="00146ECD">
        <w:rPr>
          <w:rFonts w:hint="eastAsia"/>
        </w:rPr>
        <w:t>을 찾아가는 방법론이기 때문이다.</w:t>
      </w:r>
      <w:r w:rsidR="00146ECD">
        <w:t xml:space="preserve"> </w:t>
      </w:r>
      <w:r w:rsidR="005E79F2">
        <w:rPr>
          <w:rFonts w:hint="eastAsia"/>
        </w:rPr>
        <w:t xml:space="preserve">또한 두번째 특징으로는 현재 </w:t>
      </w:r>
      <w:r w:rsidR="005E79F2">
        <w:t>‘</w:t>
      </w:r>
      <w:r w:rsidR="005E79F2">
        <w:rPr>
          <w:rFonts w:hint="eastAsia"/>
        </w:rPr>
        <w:t>상태</w:t>
      </w:r>
      <w:r w:rsidR="005E79F2">
        <w:t>’</w:t>
      </w:r>
      <w:r w:rsidR="005E79F2">
        <w:rPr>
          <w:rFonts w:hint="eastAsia"/>
        </w:rPr>
        <w:t>만 행동에 영향을 미친다는 것이다.</w:t>
      </w:r>
      <w:r w:rsidR="005E79F2">
        <w:t xml:space="preserve"> </w:t>
      </w:r>
      <w:r w:rsidR="00FA0589">
        <w:rPr>
          <w:rFonts w:hint="eastAsia"/>
        </w:rPr>
        <w:t xml:space="preserve">이러한 성질을 </w:t>
      </w:r>
      <w:r w:rsidR="00FA0589">
        <w:t>‘</w:t>
      </w:r>
      <w:proofErr w:type="spellStart"/>
      <w:r w:rsidR="00FA0589">
        <w:rPr>
          <w:rFonts w:hint="eastAsia"/>
        </w:rPr>
        <w:t>마르코프</w:t>
      </w:r>
      <w:proofErr w:type="spellEnd"/>
      <w:r w:rsidR="00FA0589">
        <w:rPr>
          <w:rFonts w:hint="eastAsia"/>
        </w:rPr>
        <w:t xml:space="preserve"> 하다</w:t>
      </w:r>
      <w:r w:rsidR="00FA0589">
        <w:t>’</w:t>
      </w:r>
      <w:proofErr w:type="spellStart"/>
      <w:r w:rsidR="00FA0589">
        <w:rPr>
          <w:rFonts w:hint="eastAsia"/>
        </w:rPr>
        <w:t>라고</w:t>
      </w:r>
      <w:proofErr w:type="spellEnd"/>
      <w:r w:rsidR="00FA0589">
        <w:rPr>
          <w:rFonts w:hint="eastAsia"/>
        </w:rPr>
        <w:t xml:space="preserve"> 표현하는데,</w:t>
      </w:r>
      <w:r w:rsidR="00FA0589">
        <w:t xml:space="preserve"> </w:t>
      </w:r>
      <w:r w:rsidR="00FA0589">
        <w:rPr>
          <w:rFonts w:hint="eastAsia"/>
        </w:rPr>
        <w:t>수학적으로는 조건부 확률을 사용하여 다음과 같이 나타낼 수 있다.</w:t>
      </w:r>
      <w:r w:rsidR="00FA0589">
        <w:t xml:space="preserve"> </w:t>
      </w:r>
      <m:oMath>
        <m:r>
          <m:rPr>
            <m:sty m:val="p"/>
          </m:rPr>
          <w:rPr>
            <w:rFonts w:ascii="Cambria Math" w:hAnsi="Cambria Math" w:cs="Times"/>
            <w:color w:val="000000" w:themeColor="text1"/>
            <w:szCs w:val="20"/>
          </w:rPr>
          <m:t>P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"/>
                <w:iCs/>
                <w:color w:val="000000" w:themeColor="text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미래</m:t>
            </m:r>
          </m:e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현재</m:t>
            </m:r>
            <m:r>
              <m:rPr>
                <m:sty m:val="p"/>
              </m:rPr>
              <w:rPr>
                <w:rFonts w:ascii="Cambria Math" w:hAnsi="Cambria Math" w:cs="Times"/>
                <w:color w:val="000000" w:themeColor="text1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과거</m:t>
            </m: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e>
        </m:d>
        <m:r>
          <w:rPr>
            <w:rFonts w:ascii="Cambria Math" w:hAnsi="Cambria Math" w:cs="Times"/>
            <w:color w:val="000000" w:themeColor="text1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 w:cs="Times"/>
            <w:color w:val="000000" w:themeColor="text1"/>
            <w:szCs w:val="20"/>
          </w:rPr>
          <m:t xml:space="preserve"> P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"/>
                <w:iCs/>
                <w:color w:val="000000" w:themeColor="text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미래</m:t>
            </m:r>
          </m:e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현재</m:t>
            </m: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e>
        </m:d>
      </m:oMath>
      <w:r w:rsidR="00870731">
        <w:rPr>
          <w:rFonts w:hint="eastAsia"/>
          <w:iCs/>
          <w:color w:val="000000" w:themeColor="text1"/>
          <w:szCs w:val="20"/>
        </w:rPr>
        <w:t>. 즉,</w:t>
      </w:r>
      <w:r w:rsidR="00870731">
        <w:rPr>
          <w:iCs/>
          <w:color w:val="000000" w:themeColor="text1"/>
          <w:szCs w:val="20"/>
        </w:rPr>
        <w:t xml:space="preserve"> </w:t>
      </w:r>
      <w:r w:rsidR="00870731">
        <w:rPr>
          <w:rFonts w:hint="eastAsia"/>
          <w:iCs/>
          <w:color w:val="000000" w:themeColor="text1"/>
          <w:szCs w:val="20"/>
        </w:rPr>
        <w:t>과거가 어떠 하였든,</w:t>
      </w:r>
      <w:r w:rsidR="00870731">
        <w:rPr>
          <w:iCs/>
          <w:color w:val="000000" w:themeColor="text1"/>
          <w:szCs w:val="20"/>
        </w:rPr>
        <w:t xml:space="preserve"> </w:t>
      </w:r>
      <w:r w:rsidR="00870731">
        <w:rPr>
          <w:rFonts w:hint="eastAsia"/>
          <w:iCs/>
          <w:color w:val="000000" w:themeColor="text1"/>
          <w:szCs w:val="20"/>
        </w:rPr>
        <w:t xml:space="preserve">현재의 상태만 미래에 영향을 </w:t>
      </w:r>
      <w:r w:rsidR="00FF781B">
        <w:rPr>
          <w:rFonts w:hint="eastAsia"/>
          <w:iCs/>
          <w:color w:val="000000" w:themeColor="text1"/>
          <w:szCs w:val="20"/>
        </w:rPr>
        <w:t>주는 것이다</w:t>
      </w:r>
      <w:r w:rsidR="00870731">
        <w:rPr>
          <w:rFonts w:hint="eastAsia"/>
          <w:iCs/>
          <w:color w:val="000000" w:themeColor="text1"/>
          <w:szCs w:val="20"/>
        </w:rPr>
        <w:t>.</w:t>
      </w:r>
      <w:r w:rsidR="00D9007A">
        <w:rPr>
          <w:rFonts w:hint="eastAsia"/>
          <w:iCs/>
          <w:color w:val="000000" w:themeColor="text1"/>
          <w:szCs w:val="20"/>
        </w:rPr>
        <w:t xml:space="preserve"> </w:t>
      </w:r>
      <w:proofErr w:type="spellStart"/>
      <w:r w:rsidR="00D9007A">
        <w:rPr>
          <w:rFonts w:hint="eastAsia"/>
          <w:iCs/>
          <w:color w:val="000000" w:themeColor="text1"/>
          <w:szCs w:val="20"/>
        </w:rPr>
        <w:t>마르코프한</w:t>
      </w:r>
      <w:proofErr w:type="spellEnd"/>
      <w:r w:rsidR="00D9007A">
        <w:rPr>
          <w:rFonts w:hint="eastAsia"/>
          <w:iCs/>
          <w:color w:val="000000" w:themeColor="text1"/>
          <w:szCs w:val="20"/>
        </w:rPr>
        <w:t xml:space="preserve"> 순차적인 의사결정 문제는 </w:t>
      </w:r>
      <w:proofErr w:type="spellStart"/>
      <w:r w:rsidR="00FF781B">
        <w:rPr>
          <w:rFonts w:hint="eastAsia"/>
          <w:iCs/>
          <w:color w:val="000000" w:themeColor="text1"/>
          <w:szCs w:val="20"/>
        </w:rPr>
        <w:t>마르코프</w:t>
      </w:r>
      <w:proofErr w:type="spellEnd"/>
      <w:r w:rsidR="00D9007A">
        <w:rPr>
          <w:rFonts w:hint="eastAsia"/>
          <w:iCs/>
          <w:color w:val="000000" w:themeColor="text1"/>
          <w:szCs w:val="20"/>
        </w:rPr>
        <w:t xml:space="preserve"> 결정 과정 (MDP</w:t>
      </w:r>
      <w:proofErr w:type="gramStart"/>
      <w:r w:rsidR="00D9007A">
        <w:rPr>
          <w:iCs/>
          <w:color w:val="000000" w:themeColor="text1"/>
          <w:szCs w:val="20"/>
        </w:rPr>
        <w:t xml:space="preserve">) </w:t>
      </w:r>
      <w:r w:rsidR="00D9007A">
        <w:rPr>
          <w:rFonts w:hint="eastAsia"/>
          <w:iCs/>
          <w:color w:val="000000" w:themeColor="text1"/>
          <w:szCs w:val="20"/>
        </w:rPr>
        <w:t>으로</w:t>
      </w:r>
      <w:proofErr w:type="gramEnd"/>
      <w:r w:rsidR="00D9007A">
        <w:rPr>
          <w:rFonts w:hint="eastAsia"/>
          <w:iCs/>
          <w:color w:val="000000" w:themeColor="text1"/>
          <w:szCs w:val="20"/>
        </w:rPr>
        <w:t xml:space="preserve"> 표현할 수 있다.</w:t>
      </w:r>
      <w:r w:rsidR="00D9007A">
        <w:rPr>
          <w:iCs/>
          <w:color w:val="000000" w:themeColor="text1"/>
          <w:szCs w:val="20"/>
        </w:rPr>
        <w:t xml:space="preserve"> </w:t>
      </w:r>
      <w:r w:rsidR="00D9007A">
        <w:rPr>
          <w:rFonts w:hint="eastAsia"/>
          <w:iCs/>
          <w:color w:val="000000" w:themeColor="text1"/>
          <w:szCs w:val="20"/>
        </w:rPr>
        <w:t>따라서,</w:t>
      </w:r>
      <w:r w:rsidR="00D9007A">
        <w:rPr>
          <w:iCs/>
          <w:color w:val="000000" w:themeColor="text1"/>
          <w:szCs w:val="20"/>
        </w:rPr>
        <w:t xml:space="preserve"> </w:t>
      </w:r>
      <w:r w:rsidR="00D9007A">
        <w:rPr>
          <w:rFonts w:hint="eastAsia"/>
          <w:iCs/>
          <w:color w:val="000000" w:themeColor="text1"/>
          <w:szCs w:val="20"/>
        </w:rPr>
        <w:t xml:space="preserve">어떠한 문제가 </w:t>
      </w:r>
      <w:r w:rsidR="00D9007A">
        <w:rPr>
          <w:iCs/>
          <w:color w:val="000000" w:themeColor="text1"/>
          <w:szCs w:val="20"/>
        </w:rPr>
        <w:t>MDP</w:t>
      </w:r>
      <w:r w:rsidR="00D9007A">
        <w:rPr>
          <w:rFonts w:hint="eastAsia"/>
          <w:iCs/>
          <w:color w:val="000000" w:themeColor="text1"/>
          <w:szCs w:val="20"/>
        </w:rPr>
        <w:t xml:space="preserve">로 정의가 될 수 있어야 강화학습이 풀 수 있는 문제인 </w:t>
      </w:r>
      <w:proofErr w:type="gramStart"/>
      <w:r w:rsidR="00D9007A">
        <w:rPr>
          <w:rFonts w:hint="eastAsia"/>
          <w:iCs/>
          <w:color w:val="000000" w:themeColor="text1"/>
          <w:szCs w:val="20"/>
        </w:rPr>
        <w:t>것 이다</w:t>
      </w:r>
      <w:proofErr w:type="gramEnd"/>
      <w:r w:rsidR="00D9007A">
        <w:rPr>
          <w:rFonts w:hint="eastAsia"/>
          <w:iCs/>
          <w:color w:val="000000" w:themeColor="text1"/>
          <w:szCs w:val="20"/>
        </w:rPr>
        <w:t>.</w:t>
      </w:r>
    </w:p>
    <w:p w14:paraId="7992CD98" w14:textId="0FE637E2" w:rsidR="00B11252" w:rsidRDefault="00B11252" w:rsidP="00D9007A">
      <w:pPr>
        <w:rPr>
          <w:iCs/>
          <w:color w:val="000000" w:themeColor="text1"/>
          <w:szCs w:val="20"/>
        </w:rPr>
      </w:pPr>
    </w:p>
    <w:p w14:paraId="0DFA8FBA" w14:textId="7D3D64BB" w:rsidR="00B11252" w:rsidRDefault="00B11252" w:rsidP="00D9007A">
      <w:pPr>
        <w:rPr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MDP</w:t>
      </w:r>
      <w:r w:rsidR="00460F82">
        <w:rPr>
          <w:rFonts w:hint="eastAsia"/>
          <w:iCs/>
          <w:color w:val="000000" w:themeColor="text1"/>
          <w:szCs w:val="20"/>
        </w:rPr>
        <w:t>는</w:t>
      </w:r>
      <w:r>
        <w:rPr>
          <w:rFonts w:hint="eastAsia"/>
          <w:iCs/>
          <w:color w:val="000000" w:themeColor="text1"/>
          <w:szCs w:val="20"/>
        </w:rPr>
        <w:t xml:space="preserve"> </w:t>
      </w:r>
      <w:r>
        <w:rPr>
          <w:iCs/>
          <w:color w:val="000000" w:themeColor="text1"/>
          <w:szCs w:val="20"/>
        </w:rPr>
        <w:t>5</w:t>
      </w:r>
      <w:r>
        <w:rPr>
          <w:rFonts w:hint="eastAsia"/>
          <w:iCs/>
          <w:color w:val="000000" w:themeColor="text1"/>
          <w:szCs w:val="20"/>
        </w:rPr>
        <w:t xml:space="preserve">가지의 요소로 구성이 </w:t>
      </w:r>
      <w:r w:rsidR="00460F82">
        <w:rPr>
          <w:rFonts w:hint="eastAsia"/>
          <w:iCs/>
          <w:color w:val="000000" w:themeColor="text1"/>
          <w:szCs w:val="20"/>
        </w:rPr>
        <w:t>되는 5중쌍인데,</w:t>
      </w:r>
      <w:r>
        <w:rPr>
          <w:rFonts w:hint="eastAsia"/>
          <w:iCs/>
          <w:color w:val="000000" w:themeColor="text1"/>
          <w:szCs w:val="20"/>
        </w:rPr>
        <w:t xml:space="preserve"> 이는 다음과 같다:</w:t>
      </w:r>
      <w:r>
        <w:rPr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cs="Times"/>
            <w:color w:val="000000" w:themeColor="text1"/>
            <w:szCs w:val="20"/>
          </w:rPr>
          <m:t>{</m:t>
        </m:r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S</m:t>
        </m:r>
        <m:r>
          <w:rPr>
            <w:rFonts w:ascii="Cambria Math" w:hAnsi="Cambria Math" w:cs="Times"/>
            <w:color w:val="000000" w:themeColor="text1"/>
            <w:szCs w:val="20"/>
          </w:rPr>
          <m:t>,</m:t>
        </m:r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A</m:t>
        </m:r>
        <m:r>
          <w:rPr>
            <w:rFonts w:ascii="Cambria Math" w:hAnsi="Cambria Math" w:cs="Times"/>
            <w:color w:val="000000" w:themeColor="text1"/>
            <w:szCs w:val="20"/>
          </w:rPr>
          <m:t xml:space="preserve">,P,R, 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  <m:r>
          <w:rPr>
            <w:rFonts w:ascii="Cambria Math" w:hAnsi="Cambria Math" w:cs="Times"/>
            <w:color w:val="000000" w:themeColor="text1"/>
            <w:szCs w:val="20"/>
          </w:rPr>
          <m:t>}</m:t>
        </m:r>
      </m:oMath>
      <w:r>
        <w:rPr>
          <w:rFonts w:hint="eastAsia"/>
          <w:color w:val="000000" w:themeColor="text1"/>
          <w:szCs w:val="20"/>
        </w:rPr>
        <w:t xml:space="preserve">. 첫번째로 </w:t>
      </w:r>
      <m:oMath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S</m:t>
        </m:r>
      </m:oMath>
      <w:r>
        <w:rPr>
          <w:rFonts w:hint="eastAsia"/>
          <w:color w:val="000000" w:themeColor="text1"/>
          <w:szCs w:val="20"/>
        </w:rPr>
        <w:t xml:space="preserve">는 에이전트가 현재 스스로의 상태를 인식할 수 있는 상태 </w:t>
      </w:r>
      <w:r w:rsidR="009D6F50">
        <w:rPr>
          <w:color w:val="000000" w:themeColor="text1"/>
          <w:szCs w:val="20"/>
        </w:rPr>
        <w:t>(state)</w:t>
      </w:r>
      <w:r w:rsidR="009D6F50">
        <w:rPr>
          <w:rFonts w:hint="eastAsia"/>
          <w:color w:val="000000" w:themeColor="text1"/>
          <w:szCs w:val="20"/>
        </w:rPr>
        <w:t>의 집합이다.</w:t>
      </w:r>
      <w:r w:rsidR="00FF781B">
        <w:rPr>
          <w:color w:val="000000" w:themeColor="text1"/>
          <w:szCs w:val="20"/>
        </w:rPr>
        <w:t xml:space="preserve"> </w:t>
      </w:r>
      <w:r w:rsidR="00FF781B">
        <w:rPr>
          <w:rFonts w:hint="eastAsia"/>
          <w:color w:val="000000" w:themeColor="text1"/>
          <w:szCs w:val="20"/>
        </w:rPr>
        <w:t>강화학습 에이전</w:t>
      </w:r>
      <w:r w:rsidR="00761EFD">
        <w:rPr>
          <w:rFonts w:hint="eastAsia"/>
          <w:color w:val="000000" w:themeColor="text1"/>
          <w:szCs w:val="20"/>
        </w:rPr>
        <w:t xml:space="preserve">트는 </w:t>
      </w:r>
      <w:r w:rsidR="00C30489">
        <w:rPr>
          <w:rFonts w:hint="eastAsia"/>
          <w:color w:val="000000" w:themeColor="text1"/>
          <w:szCs w:val="20"/>
        </w:rPr>
        <w:t>상태를 기반으로 의사결정을 내리기 때문에,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수학적으로 정의된 상태는 에이전트가 의사결정을 내리기 위한 충분한 정보를 갖고 있어야 한다.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따라서,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상태를 의사결정에 모자란 부분 없이 정의하여서 강화학습 에이전트가 배우게끔 하는 것이 매우 중요하다.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 xml:space="preserve">두번째로 </w:t>
      </w:r>
      <m:oMath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A</m:t>
        </m:r>
      </m:oMath>
      <w:r w:rsidR="00C30489">
        <w:rPr>
          <w:rFonts w:hint="eastAsia"/>
          <w:color w:val="000000" w:themeColor="text1"/>
          <w:szCs w:val="20"/>
        </w:rPr>
        <w:t>는 행동(action)의 집합이다.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강화학습 에이전트가 할 수 있는 모든 행동들의 집합이다.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최적 정책을 찾는 강화학습의 최종 목표는,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임의의 상</w:t>
      </w:r>
      <w:r w:rsidR="00EA2BB2">
        <w:rPr>
          <w:rFonts w:hint="eastAsia"/>
          <w:color w:val="000000" w:themeColor="text1"/>
          <w:szCs w:val="20"/>
        </w:rPr>
        <w:t>태</w:t>
      </w:r>
      <w:r w:rsidR="00C30489">
        <w:rPr>
          <w:rFonts w:hint="eastAsia"/>
          <w:color w:val="000000" w:themeColor="text1"/>
          <w:szCs w:val="20"/>
        </w:rPr>
        <w:t xml:space="preserve"> 아래에서 현재와 미래의 보상을 고려한 가장 현명한 행동을 할 수 있는 </w:t>
      </w:r>
      <w:proofErr w:type="gramStart"/>
      <w:r w:rsidR="00C30489">
        <w:rPr>
          <w:rFonts w:hint="eastAsia"/>
          <w:color w:val="000000" w:themeColor="text1"/>
          <w:szCs w:val="20"/>
        </w:rPr>
        <w:t>것 이다</w:t>
      </w:r>
      <w:proofErr w:type="gramEnd"/>
      <w:r w:rsidR="00C30489">
        <w:rPr>
          <w:rFonts w:hint="eastAsia"/>
          <w:color w:val="000000" w:themeColor="text1"/>
          <w:szCs w:val="20"/>
        </w:rPr>
        <w:t>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 xml:space="preserve">세번째로 </w:t>
      </w:r>
      <m:oMath>
        <m:r>
          <w:rPr>
            <w:rFonts w:ascii="Cambria Math" w:hAnsi="Cambria Math" w:cs="Times"/>
            <w:color w:val="000000" w:themeColor="text1"/>
            <w:szCs w:val="20"/>
          </w:rPr>
          <m:t>P</m:t>
        </m:r>
      </m:oMath>
      <w:r w:rsidR="00C30489">
        <w:rPr>
          <w:rFonts w:hint="eastAsia"/>
          <w:color w:val="000000" w:themeColor="text1"/>
          <w:szCs w:val="20"/>
        </w:rPr>
        <w:t>는</w:t>
      </w:r>
      <w:r w:rsidR="00EA2BB2">
        <w:rPr>
          <w:rFonts w:hint="eastAsia"/>
          <w:color w:val="000000" w:themeColor="text1"/>
          <w:szCs w:val="20"/>
        </w:rPr>
        <w:t xml:space="preserve"> 상태 변환 확률이다.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>특정 상태에서 특정한 행동을 하였을 때,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 xml:space="preserve">어떠한 상태로 넘어가게 될 지를 정하는 기반이 </w:t>
      </w:r>
      <m:oMath>
        <m:r>
          <w:rPr>
            <w:rFonts w:ascii="Cambria Math" w:hAnsi="Cambria Math" w:cs="Times"/>
            <w:color w:val="000000" w:themeColor="text1"/>
            <w:szCs w:val="20"/>
          </w:rPr>
          <m:t>P</m:t>
        </m:r>
      </m:oMath>
      <w:r w:rsidR="00EA2BB2">
        <w:rPr>
          <w:rFonts w:hint="eastAsia"/>
          <w:color w:val="000000" w:themeColor="text1"/>
          <w:szCs w:val="20"/>
        </w:rPr>
        <w:t>이다.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 xml:space="preserve">네번째로 </w:t>
      </w:r>
      <m:oMath>
        <m:r>
          <w:rPr>
            <w:rFonts w:ascii="Cambria Math" w:hAnsi="Cambria Math" w:cs="Times"/>
            <w:color w:val="000000" w:themeColor="text1"/>
            <w:szCs w:val="20"/>
          </w:rPr>
          <m:t>R</m:t>
        </m:r>
      </m:oMath>
      <w:r w:rsidR="00EA2BB2">
        <w:rPr>
          <w:rFonts w:hint="eastAsia"/>
          <w:color w:val="000000" w:themeColor="text1"/>
          <w:szCs w:val="20"/>
        </w:rPr>
        <w:t>은 보상(reward)이다.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>강화학습은 현재와 미래의 보상을 최대화하는 최적의 행동 정책을 찾는 것이기에,</w:t>
      </w:r>
      <w:r w:rsidR="00EA2BB2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 xml:space="preserve">보상이 엄밀하게 정의 </w:t>
      </w:r>
      <w:del w:id="77" w:author="문일" w:date="2022-05-13T10:30:00Z">
        <w:r w:rsidR="00E3707F" w:rsidDel="00725515">
          <w:rPr>
            <w:rFonts w:hint="eastAsia"/>
            <w:color w:val="000000" w:themeColor="text1"/>
            <w:szCs w:val="20"/>
          </w:rPr>
          <w:delText>되어야지만</w:delText>
        </w:r>
      </w:del>
      <w:ins w:id="78" w:author="문일" w:date="2022-05-13T10:30:00Z">
        <w:r w:rsidR="00725515">
          <w:rPr>
            <w:rFonts w:hint="eastAsia"/>
            <w:color w:val="000000" w:themeColor="text1"/>
            <w:szCs w:val="20"/>
          </w:rPr>
          <w:t>되어야 하지만</w:t>
        </w:r>
      </w:ins>
      <w:r w:rsidR="00E3707F">
        <w:rPr>
          <w:rFonts w:hint="eastAsia"/>
          <w:color w:val="000000" w:themeColor="text1"/>
          <w:szCs w:val="20"/>
        </w:rPr>
        <w:t>,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어떤</w:t>
      </w:r>
      <w:r w:rsidR="007E6962">
        <w:rPr>
          <w:rFonts w:hint="eastAsia"/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행동이 옳고 그른</w:t>
      </w:r>
      <w:r w:rsidR="007E6962">
        <w:rPr>
          <w:rFonts w:hint="eastAsia"/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지를 에이전트가 배울 수 있다.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 xml:space="preserve">마지막으로 </w:t>
      </w:r>
      <m:oMath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</m:oMath>
      <w:r w:rsidR="00E3707F">
        <w:rPr>
          <w:rFonts w:hint="eastAsia"/>
          <w:color w:val="4D5156"/>
          <w:sz w:val="21"/>
          <w:szCs w:val="21"/>
          <w:shd w:val="clear" w:color="auto" w:fill="FFFFFF"/>
        </w:rPr>
        <w:t xml:space="preserve">는 </w:t>
      </w:r>
      <w:r w:rsidR="00E3707F">
        <w:rPr>
          <w:rFonts w:hint="eastAsia"/>
          <w:color w:val="000000" w:themeColor="text1"/>
          <w:szCs w:val="20"/>
        </w:rPr>
        <w:t>할인율(Discount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rate)이다.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현재의 행동에서도 보상은 나오고,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미래의 행동에서도 보상을 나온다.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이때,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현재 혹은 현재</w:t>
      </w:r>
      <w:r w:rsidR="00460F82">
        <w:rPr>
          <w:rFonts w:hint="eastAsia"/>
          <w:color w:val="000000" w:themeColor="text1"/>
          <w:szCs w:val="20"/>
        </w:rPr>
        <w:t>와</w:t>
      </w:r>
      <w:r w:rsidR="00E3707F">
        <w:rPr>
          <w:rFonts w:hint="eastAsia"/>
          <w:color w:val="000000" w:themeColor="text1"/>
          <w:szCs w:val="20"/>
        </w:rPr>
        <w:t xml:space="preserve"> 가까운 시점에서 나오는 보상에 더욱 중점을 둔 의사결정을 할 것인지,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아니면 미래에 궁극적으로 받게 될 보상에 더욱 중점을 둘 것인지의 여부가 할인율을 통해 결정된다.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이는 은행에서 말하는 이자율과도 같은 개념이다.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할인율이 높으면 미래에 얻을 보상보단 근래에 얻게 될 보상에 더 중점을 둔 의사결정을 의미한다.</w:t>
      </w:r>
    </w:p>
    <w:p w14:paraId="17A4DF43" w14:textId="2B15C4A3" w:rsidR="00E3707F" w:rsidRDefault="00E3707F" w:rsidP="00D9007A">
      <w:pPr>
        <w:rPr>
          <w:color w:val="000000" w:themeColor="text1"/>
          <w:szCs w:val="20"/>
        </w:rPr>
      </w:pPr>
    </w:p>
    <w:p w14:paraId="22395666" w14:textId="7AD65DA0" w:rsidR="00E3707F" w:rsidRDefault="00E3707F" w:rsidP="00E3707F">
      <w:pPr>
        <w:ind w:left="600" w:firstLineChars="300" w:firstLine="600"/>
      </w:pPr>
      <w:r>
        <w:rPr>
          <w:rFonts w:hint="eastAsia"/>
        </w:rPr>
        <w:t>2.2.2.</w:t>
      </w:r>
      <w:r>
        <w:t xml:space="preserve"> </w:t>
      </w:r>
      <w:r>
        <w:rPr>
          <w:rFonts w:hint="eastAsia"/>
        </w:rPr>
        <w:t xml:space="preserve">가치 함수와 </w:t>
      </w:r>
      <w:proofErr w:type="spellStart"/>
      <w:r>
        <w:rPr>
          <w:rFonts w:hint="eastAsia"/>
        </w:rPr>
        <w:t>벨만</w:t>
      </w:r>
      <w:proofErr w:type="spellEnd"/>
      <w:r>
        <w:rPr>
          <w:rFonts w:hint="eastAsia"/>
        </w:rPr>
        <w:t xml:space="preserve"> 방정식</w:t>
      </w:r>
    </w:p>
    <w:p w14:paraId="0CD2BF96" w14:textId="77777777" w:rsidR="00E3707F" w:rsidRPr="004F674A" w:rsidRDefault="00E3707F" w:rsidP="00E3707F"/>
    <w:p w14:paraId="7D257D00" w14:textId="4F7DC6FF" w:rsidR="00E3707F" w:rsidRDefault="0037165B" w:rsidP="00D9007A">
      <w:pPr>
        <w:rPr>
          <w:ins w:id="79" w:author="SEOKYOUNG" w:date="2022-05-13T17:32:00Z"/>
        </w:rPr>
      </w:pPr>
      <w:r>
        <w:rPr>
          <w:rFonts w:hint="eastAsia"/>
          <w:iCs/>
          <w:color w:val="000000" w:themeColor="text1"/>
          <w:szCs w:val="20"/>
        </w:rPr>
        <w:t>강화학습 에이전트가 최적의 정책을 찾는다는 것은,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시작을 할 때의 상태로부터 한 에피소드가 끝날 </w:t>
      </w:r>
      <w:r w:rsidR="00460F82">
        <w:rPr>
          <w:rFonts w:hint="eastAsia"/>
          <w:iCs/>
          <w:color w:val="000000" w:themeColor="text1"/>
          <w:szCs w:val="20"/>
        </w:rPr>
        <w:t>때</w:t>
      </w:r>
      <w:r w:rsidR="00460F82">
        <w:rPr>
          <w:iCs/>
          <w:color w:val="000000" w:themeColor="text1"/>
          <w:szCs w:val="20"/>
        </w:rPr>
        <w:t>까지의</w:t>
      </w:r>
      <w:r>
        <w:rPr>
          <w:rFonts w:hint="eastAsia"/>
          <w:iCs/>
          <w:color w:val="000000" w:themeColor="text1"/>
          <w:szCs w:val="20"/>
        </w:rPr>
        <w:t xml:space="preserve"> 보상합을 </w:t>
      </w:r>
      <w:proofErr w:type="spellStart"/>
      <w:r>
        <w:rPr>
          <w:rFonts w:hint="eastAsia"/>
          <w:iCs/>
          <w:color w:val="000000" w:themeColor="text1"/>
          <w:szCs w:val="20"/>
        </w:rPr>
        <w:t>최대화</w:t>
      </w:r>
      <w:del w:id="80" w:author="문일" w:date="2022-05-13T10:30:00Z">
        <w:r w:rsidDel="00725515">
          <w:rPr>
            <w:rFonts w:hint="eastAsia"/>
            <w:iCs/>
            <w:color w:val="000000" w:themeColor="text1"/>
            <w:szCs w:val="20"/>
          </w:rPr>
          <w:delText xml:space="preserve"> </w:delText>
        </w:r>
      </w:del>
      <w:r>
        <w:rPr>
          <w:rFonts w:hint="eastAsia"/>
          <w:iCs/>
          <w:color w:val="000000" w:themeColor="text1"/>
          <w:szCs w:val="20"/>
        </w:rPr>
        <w:t>시키는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 행동을 하게 된 다는 것이다.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이때 에피소드는 시작 상태로부터 종결상태(</w:t>
      </w:r>
      <w:r>
        <w:rPr>
          <w:iCs/>
          <w:color w:val="000000" w:themeColor="text1"/>
          <w:szCs w:val="20"/>
        </w:rPr>
        <w:t xml:space="preserve">terminal </w:t>
      </w:r>
      <w:r>
        <w:rPr>
          <w:rFonts w:hint="eastAsia"/>
          <w:iCs/>
          <w:color w:val="000000" w:themeColor="text1"/>
          <w:szCs w:val="20"/>
        </w:rPr>
        <w:t>state)까지의 에이전트와 환경의 상호작용을 의미한다.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현재 시점(T=</w:t>
      </w:r>
      <w:r w:rsidRPr="0037165B">
        <w:rPr>
          <w:rFonts w:hint="eastAsia"/>
          <w:i/>
          <w:iCs/>
          <w:color w:val="000000" w:themeColor="text1"/>
          <w:szCs w:val="20"/>
        </w:rPr>
        <w:t>t</w:t>
      </w:r>
      <w:r>
        <w:rPr>
          <w:rFonts w:hint="eastAsia"/>
          <w:iCs/>
          <w:color w:val="000000" w:themeColor="text1"/>
          <w:szCs w:val="20"/>
        </w:rPr>
        <w:t>)에서의 상태를 S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>t</w:t>
      </w:r>
      <w:r>
        <w:rPr>
          <w:rFonts w:hint="eastAsia"/>
          <w:iCs/>
          <w:color w:val="000000" w:themeColor="text1"/>
          <w:szCs w:val="20"/>
        </w:rPr>
        <w:t>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행동을 A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>t</w:t>
      </w:r>
      <w:r>
        <w:rPr>
          <w:rFonts w:hint="eastAsia"/>
          <w:iCs/>
          <w:color w:val="000000" w:themeColor="text1"/>
          <w:szCs w:val="20"/>
        </w:rPr>
        <w:t>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그때 </w:t>
      </w:r>
      <w:r w:rsidR="00523149">
        <w:rPr>
          <w:rFonts w:hint="eastAsia"/>
          <w:iCs/>
          <w:color w:val="000000" w:themeColor="text1"/>
          <w:szCs w:val="20"/>
        </w:rPr>
        <w:t>받게 되는</w:t>
      </w:r>
      <w:r>
        <w:rPr>
          <w:rFonts w:hint="eastAsia"/>
          <w:iCs/>
          <w:color w:val="000000" w:themeColor="text1"/>
          <w:szCs w:val="20"/>
        </w:rPr>
        <w:t xml:space="preserve"> 보상을 R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>t</w:t>
      </w:r>
      <w:r>
        <w:rPr>
          <w:rFonts w:hint="eastAsia"/>
          <w:iCs/>
          <w:color w:val="000000" w:themeColor="text1"/>
          <w:szCs w:val="20"/>
          <w:vertAlign w:val="subscript"/>
        </w:rPr>
        <w:t>+1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로 표현</w:t>
      </w:r>
      <w:del w:id="81" w:author="문일" w:date="2022-05-13T10:31:00Z">
        <w:r w:rsidDel="00725515">
          <w:rPr>
            <w:rFonts w:hint="eastAsia"/>
            <w:iCs/>
            <w:color w:val="000000" w:themeColor="text1"/>
            <w:szCs w:val="20"/>
          </w:rPr>
          <w:delText xml:space="preserve"> </w:delText>
        </w:r>
      </w:del>
      <w:r>
        <w:rPr>
          <w:rFonts w:hint="eastAsia"/>
          <w:iCs/>
          <w:color w:val="000000" w:themeColor="text1"/>
          <w:szCs w:val="20"/>
        </w:rPr>
        <w:t>하였을 때,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하나의 에피소드가 </w:t>
      </w:r>
      <w:r w:rsidR="00523149">
        <w:rPr>
          <w:rFonts w:hint="eastAsia"/>
          <w:iCs/>
          <w:color w:val="000000" w:themeColor="text1"/>
          <w:szCs w:val="20"/>
        </w:rPr>
        <w:t>끝</w:t>
      </w:r>
      <w:r w:rsidR="00523149">
        <w:rPr>
          <w:rFonts w:hint="eastAsia"/>
          <w:iCs/>
          <w:color w:val="000000" w:themeColor="text1"/>
          <w:szCs w:val="20"/>
        </w:rPr>
        <w:lastRenderedPageBreak/>
        <w:t>날 때</w:t>
      </w:r>
      <w:del w:id="82" w:author="문일" w:date="2022-05-13T10:31:00Z">
        <w:r w:rsidDel="00725515">
          <w:rPr>
            <w:rFonts w:hint="eastAsia"/>
            <w:iCs/>
            <w:color w:val="000000" w:themeColor="text1"/>
            <w:szCs w:val="20"/>
          </w:rPr>
          <w:delText xml:space="preserve"> </w:delText>
        </w:r>
      </w:del>
      <w:r>
        <w:rPr>
          <w:rFonts w:hint="eastAsia"/>
          <w:iCs/>
          <w:color w:val="000000" w:themeColor="text1"/>
          <w:szCs w:val="20"/>
        </w:rPr>
        <w:t xml:space="preserve">까지 </w:t>
      </w:r>
      <w:r w:rsidR="00523149">
        <w:rPr>
          <w:rFonts w:hint="eastAsia"/>
          <w:iCs/>
          <w:color w:val="000000" w:themeColor="text1"/>
          <w:szCs w:val="20"/>
        </w:rPr>
        <w:t>받게 되는</w:t>
      </w:r>
      <w:r>
        <w:rPr>
          <w:rFonts w:hint="eastAsia"/>
          <w:iCs/>
          <w:color w:val="000000" w:themeColor="text1"/>
          <w:szCs w:val="20"/>
        </w:rPr>
        <w:t xml:space="preserve"> 모든 보상의 합은 할인율을 적용하여 R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>t</w:t>
      </w:r>
      <w:r>
        <w:rPr>
          <w:rFonts w:hint="eastAsia"/>
          <w:iCs/>
          <w:color w:val="000000" w:themeColor="text1"/>
          <w:szCs w:val="20"/>
          <w:vertAlign w:val="subscript"/>
        </w:rPr>
        <w:t>+1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+</w:t>
      </w:r>
      <m:oMath>
        <m:r>
          <w:rPr>
            <w:rFonts w:ascii="Cambria Math" w:hAnsi="Cambria Math" w:cs="Times"/>
            <w:color w:val="000000" w:themeColor="text1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</m:oMath>
      <w:r>
        <w:rPr>
          <w:rFonts w:hint="eastAsia"/>
          <w:iCs/>
          <w:color w:val="000000" w:themeColor="text1"/>
          <w:szCs w:val="20"/>
        </w:rPr>
        <w:t>R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>t</w:t>
      </w:r>
      <w:r>
        <w:rPr>
          <w:rFonts w:hint="eastAsia"/>
          <w:iCs/>
          <w:color w:val="000000" w:themeColor="text1"/>
          <w:szCs w:val="20"/>
          <w:vertAlign w:val="subscript"/>
        </w:rPr>
        <w:t>+1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+</w:t>
      </w:r>
      <w:r w:rsidRPr="0037165B">
        <w:rPr>
          <w:rFonts w:hint="eastAsia"/>
          <w:iCs/>
          <w:color w:val="000000" w:themeColor="text1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</m:oMath>
      <w:r w:rsidRPr="0037165B">
        <w:rPr>
          <w:rFonts w:hint="eastAsia"/>
          <w:color w:val="4D5156"/>
          <w:sz w:val="21"/>
          <w:szCs w:val="21"/>
          <w:shd w:val="clear" w:color="auto" w:fill="FFFFFF"/>
          <w:vertAlign w:val="superscript"/>
        </w:rPr>
        <w:t>2</w:t>
      </w:r>
      <w:r>
        <w:rPr>
          <w:rFonts w:hint="eastAsia"/>
          <w:iCs/>
          <w:color w:val="000000" w:themeColor="text1"/>
          <w:szCs w:val="20"/>
        </w:rPr>
        <w:t>R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 xml:space="preserve"> t</w:t>
      </w:r>
      <w:r>
        <w:rPr>
          <w:rFonts w:hint="eastAsia"/>
          <w:iCs/>
          <w:color w:val="000000" w:themeColor="text1"/>
          <w:szCs w:val="20"/>
          <w:vertAlign w:val="subscript"/>
        </w:rPr>
        <w:t>+1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+</w:t>
      </w:r>
      <w:r>
        <w:rPr>
          <w:iCs/>
          <w:color w:val="000000" w:themeColor="text1"/>
          <w:szCs w:val="20"/>
        </w:rPr>
        <w:t xml:space="preserve"> </w:t>
      </w:r>
      <w:r>
        <w:rPr>
          <w:rFonts w:ascii="바탕" w:eastAsia="바탕" w:hAnsi="바탕" w:hint="eastAsia"/>
          <w:iCs/>
          <w:color w:val="000000" w:themeColor="text1"/>
          <w:szCs w:val="20"/>
        </w:rPr>
        <w:t>…</w:t>
      </w:r>
      <w:r>
        <w:rPr>
          <w:rFonts w:hint="eastAsia"/>
          <w:i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iCs/>
          <w:color w:val="000000" w:themeColor="text1"/>
          <w:szCs w:val="20"/>
        </w:rPr>
        <w:t>으로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 </w:t>
      </w:r>
      <w:proofErr w:type="gramStart"/>
      <w:r>
        <w:rPr>
          <w:rFonts w:hint="eastAsia"/>
          <w:iCs/>
          <w:color w:val="000000" w:themeColor="text1"/>
          <w:szCs w:val="20"/>
        </w:rPr>
        <w:t>표현 할</w:t>
      </w:r>
      <w:proofErr w:type="gramEnd"/>
      <w:r>
        <w:rPr>
          <w:rFonts w:hint="eastAsia"/>
          <w:iCs/>
          <w:color w:val="000000" w:themeColor="text1"/>
          <w:szCs w:val="20"/>
        </w:rPr>
        <w:t xml:space="preserve"> 수 있다.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이렇게 에피소드를 진행함에 따라 미래에 받게 될 모든 보상의 합을 </w:t>
      </w:r>
      <w:proofErr w:type="spellStart"/>
      <w:r>
        <w:rPr>
          <w:rFonts w:hint="eastAsia"/>
          <w:iCs/>
          <w:color w:val="000000" w:themeColor="text1"/>
          <w:szCs w:val="20"/>
        </w:rPr>
        <w:t>반환값</w:t>
      </w:r>
      <w:proofErr w:type="spellEnd"/>
      <w:r>
        <w:rPr>
          <w:rFonts w:hint="eastAsia"/>
          <w:iCs/>
          <w:color w:val="000000" w:themeColor="text1"/>
          <w:szCs w:val="20"/>
        </w:rPr>
        <w:t>(return)이라고 표현한다.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어떠한 상태에 진입하였을 때 어떤 </w:t>
      </w:r>
      <w:proofErr w:type="spellStart"/>
      <w:r>
        <w:rPr>
          <w:rFonts w:hint="eastAsia"/>
          <w:iCs/>
          <w:color w:val="000000" w:themeColor="text1"/>
          <w:szCs w:val="20"/>
        </w:rPr>
        <w:t>반환값을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 받게 되는지를 알 수 있다면,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에이전트는 최적의 의사결정을 내릴 수 있게끔 학습이 될 수 있다.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따라서,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어떠한 상태가 얼마만큼의 가치가 있는지</w:t>
      </w:r>
      <w:r w:rsidR="00702C36">
        <w:rPr>
          <w:rFonts w:hint="eastAsia"/>
          <w:iCs/>
          <w:color w:val="000000" w:themeColor="text1"/>
          <w:szCs w:val="20"/>
        </w:rPr>
        <w:t>를 가치함수(value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>function)을 정의하여 계산한다.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>수식적으로는 다음과 같이 표현할 수 있다:</w:t>
      </w:r>
      <w:r w:rsidR="00702C36">
        <w:rPr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hint="eastAsia"/>
            <w:color w:val="000000" w:themeColor="text1"/>
            <w:szCs w:val="20"/>
          </w:rPr>
          <m:t>v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 w:themeColor="text1"/>
            <w:szCs w:val="20"/>
          </w:rPr>
          <m:t>=E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"/>
                <w:iCs/>
                <w:color w:val="000000" w:themeColor="text1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+</m:t>
            </m:r>
            <m:r>
              <w:rPr>
                <w:rFonts w:ascii="Cambria Math" w:hAnsi="Cambria Math" w:cs="Times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γ</m:t>
            </m:r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t+1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γ</m:t>
            </m:r>
            <m:r>
              <m:rPr>
                <m:sty m:val="p"/>
              </m:rPr>
              <w:rPr>
                <w:rFonts w:ascii="Cambria Math" w:hAnsi="Cambria Math" w:hint="eastAsia"/>
                <w:color w:val="4D5156"/>
                <w:sz w:val="21"/>
                <w:szCs w:val="21"/>
                <w:shd w:val="clear" w:color="auto" w:fill="FFFFFF"/>
                <w:vertAlign w:val="superscript"/>
              </w:rPr>
              <m:t>2</m:t>
            </m:r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t+2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eastAsia="바탕" w:hAnsi="Cambria Math" w:hint="eastAsia"/>
                <w:color w:val="000000" w:themeColor="text1"/>
                <w:szCs w:val="20"/>
              </w:rPr>
              <m:t>…</m:t>
            </m:r>
          </m:e>
          <m:e>
            <m:sSub>
              <m:sSubPr>
                <m:ctrlPr>
                  <w:rPr>
                    <w:rFonts w:ascii="Cambria Math" w:hAnsi="Cambria Math" w:cs="Times"/>
                    <w:i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Times" w:hint="eastAsia"/>
                <w:color w:val="000000" w:themeColor="text1"/>
                <w:szCs w:val="20"/>
              </w:rPr>
              <m:t>=s</m:t>
            </m: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e>
        </m:d>
      </m:oMath>
      <w:r w:rsidR="00702C36">
        <w:rPr>
          <w:rFonts w:hint="eastAsia"/>
          <w:iCs/>
          <w:color w:val="000000" w:themeColor="text1"/>
          <w:szCs w:val="20"/>
        </w:rPr>
        <w:t>.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 xml:space="preserve">막연할 수 있는 </w:t>
      </w:r>
      <w:r w:rsidR="00702C36">
        <w:rPr>
          <w:iCs/>
          <w:color w:val="000000" w:themeColor="text1"/>
          <w:szCs w:val="20"/>
        </w:rPr>
        <w:t>‘</w:t>
      </w:r>
      <w:r w:rsidR="00702C36">
        <w:rPr>
          <w:rFonts w:hint="eastAsia"/>
          <w:iCs/>
          <w:color w:val="000000" w:themeColor="text1"/>
          <w:szCs w:val="20"/>
        </w:rPr>
        <w:t>미래의 보상</w:t>
      </w:r>
      <w:r w:rsidR="00702C36">
        <w:rPr>
          <w:iCs/>
          <w:color w:val="000000" w:themeColor="text1"/>
          <w:szCs w:val="20"/>
        </w:rPr>
        <w:t>’</w:t>
      </w:r>
      <w:r w:rsidR="00702C36">
        <w:rPr>
          <w:rFonts w:hint="eastAsia"/>
          <w:iCs/>
          <w:color w:val="000000" w:themeColor="text1"/>
          <w:szCs w:val="20"/>
        </w:rPr>
        <w:t>을 조금 더 정확히 표현하기 위하여 가치함수를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>재귀하는 형태로 나타낼 수 있는데 이는 다음과 같다:</w:t>
      </w:r>
      <w:r w:rsidR="00702C36">
        <w:rPr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hint="eastAsia"/>
            <w:color w:val="000000" w:themeColor="text1"/>
            <w:szCs w:val="20"/>
          </w:rPr>
          <m:t>v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 w:themeColor="text1"/>
            <w:szCs w:val="20"/>
          </w:rPr>
          <m:t>=E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"/>
                <w:iCs/>
                <w:color w:val="000000" w:themeColor="text1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+</m:t>
            </m:r>
            <m:r>
              <w:rPr>
                <w:rFonts w:ascii="Cambria Math" w:hAnsi="Cambria Math" w:cs="Times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γ</m:t>
            </m:r>
            <m:r>
              <w:rPr>
                <w:rFonts w:ascii="Cambria Math" w:hAnsi="Cambria Math" w:hint="eastAsia"/>
                <w:color w:val="000000" w:themeColor="text1"/>
                <w:szCs w:val="20"/>
              </w:rPr>
              <m:t>v</m:t>
            </m:r>
            <m:r>
              <m:rPr>
                <m:sty m:val="p"/>
              </m:rPr>
              <w:rPr>
                <w:rFonts w:ascii="Cambria Math" w:hAnsi="Cambria Math" w:cs="Arial" w:hint="eastAsia"/>
                <w:color w:val="4D5156"/>
                <w:sz w:val="21"/>
                <w:szCs w:val="21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 w:cs="Times"/>
                    <w:i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 w:cs="Times" w:hint="eastAsia"/>
                <w:color w:val="000000" w:themeColor="text1"/>
                <w:szCs w:val="20"/>
              </w:rPr>
              <m:t>)</m:t>
            </m:r>
          </m:e>
          <m:e>
            <m:sSub>
              <m:sSubPr>
                <m:ctrlPr>
                  <w:rPr>
                    <w:rFonts w:ascii="Cambria Math" w:hAnsi="Cambria Math" w:cs="Times"/>
                    <w:i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Times" w:hint="eastAsia"/>
                <w:color w:val="000000" w:themeColor="text1"/>
                <w:szCs w:val="20"/>
              </w:rPr>
              <m:t>=s</m:t>
            </m: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e>
        </m:d>
      </m:oMath>
      <w:r w:rsidR="00702C36">
        <w:rPr>
          <w:rFonts w:hint="eastAsia"/>
          <w:iCs/>
          <w:color w:val="000000" w:themeColor="text1"/>
          <w:szCs w:val="20"/>
        </w:rPr>
        <w:t>.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>여기서 에이전트는 특정 상태에서 특정 행동을 취하는 정책</w:t>
      </w:r>
      <m:oMath>
        <m:r>
          <m:rPr>
            <m:sty m:val="p"/>
          </m:rPr>
          <w:rPr>
            <w:rFonts w:ascii="Cambria Math" w:hAnsi="Cambria Math"/>
          </w:rPr>
          <m:t xml:space="preserve"> π</m:t>
        </m:r>
      </m:oMath>
      <w:r w:rsidR="00702C36">
        <w:rPr>
          <w:rFonts w:hint="eastAsia"/>
        </w:rPr>
        <w:t>를 기반으로 행동을 하기에,</w:t>
      </w:r>
      <w:r w:rsidR="00702C36">
        <w:t xml:space="preserve"> </w:t>
      </w:r>
      <w:r w:rsidR="00702C36">
        <w:rPr>
          <w:rFonts w:hint="eastAsia"/>
        </w:rPr>
        <w:t xml:space="preserve">최종적으로는 가치함수를 </w:t>
      </w:r>
      <m:oMath>
        <m:sSub>
          <m:sSubPr>
            <m:ctrlPr>
              <w:del w:id="83" w:author="SEOKYOUNG" w:date="2022-05-13T17:31:00Z">
                <w:rPr>
                  <w:rFonts w:ascii="Cambria Math" w:hAnsi="Cambria Math"/>
                  <w:iCs/>
                  <w:color w:val="000000" w:themeColor="text1"/>
                  <w:szCs w:val="20"/>
                </w:rPr>
              </w:del>
            </m:ctrlPr>
          </m:sSubPr>
          <m:e>
            <m:r>
              <w:del w:id="84" w:author="SEOKYOUNG" w:date="2022-05-13T17:31:00Z">
                <w:rPr>
                  <w:rFonts w:ascii="Cambria Math" w:hAnsi="Cambria Math" w:hint="eastAsia"/>
                  <w:color w:val="000000" w:themeColor="text1"/>
                  <w:szCs w:val="20"/>
                </w:rPr>
                <m:t>v</m:t>
              </w:del>
            </m:r>
          </m:e>
          <m:sub>
            <m:r>
              <w:del w:id="85" w:author="SEOKYOUNG" w:date="2022-05-13T17:31:00Z">
                <m:rPr>
                  <m:sty m:val="p"/>
                </m:rPr>
                <w:rPr>
                  <w:rFonts w:ascii="Cambria Math" w:hAnsi="Cambria Math"/>
                </w:rPr>
                <m:t>π</m:t>
              </w:del>
            </m:r>
          </m:sub>
        </m:sSub>
        <m:d>
          <m:dPr>
            <m:ctrlPr>
              <w:del w:id="86" w:author="SEOKYOUNG" w:date="2022-05-13T17:31:00Z">
                <w:rPr>
                  <w:rFonts w:ascii="Cambria Math" w:hAnsi="Cambria Math"/>
                  <w:iCs/>
                  <w:color w:val="000000" w:themeColor="text1"/>
                  <w:szCs w:val="20"/>
                </w:rPr>
              </w:del>
            </m:ctrlPr>
          </m:dPr>
          <m:e>
            <m:r>
              <w:del w:id="87" w:author="SEOKYOUNG" w:date="2022-05-13T17:31:00Z"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  <w:szCs w:val="20"/>
                </w:rPr>
                <m:t>s</m:t>
              </w:del>
            </m:r>
          </m:e>
        </m:d>
        <m:r>
          <w:del w:id="88" w:author="SEOKYOUNG" w:date="2022-05-13T17:31:00Z">
            <m:rPr>
              <m:sty m:val="p"/>
            </m:rPr>
            <w:rPr>
              <w:rFonts w:ascii="Cambria Math" w:hAnsi="Cambria Math" w:cs="Times" w:hint="eastAsia"/>
              <w:color w:val="000000" w:themeColor="text1"/>
              <w:szCs w:val="20"/>
            </w:rPr>
            <m:t>=</m:t>
          </w:del>
        </m:r>
        <m:sSub>
          <m:sSubPr>
            <m:ctrlPr>
              <w:del w:id="89" w:author="SEOKYOUNG" w:date="2022-05-13T17:31:00Z">
                <w:rPr>
                  <w:rFonts w:ascii="Cambria Math" w:hAnsi="Cambria Math" w:cs="Times"/>
                  <w:color w:val="000000" w:themeColor="text1"/>
                  <w:szCs w:val="20"/>
                </w:rPr>
              </w:del>
            </m:ctrlPr>
          </m:sSubPr>
          <m:e>
            <m:r>
              <w:del w:id="90" w:author="SEOKYOUNG" w:date="2022-05-13T17:31:00Z">
                <w:rPr>
                  <w:rFonts w:ascii="Cambria Math" w:hAnsi="Cambria Math" w:cs="Times" w:hint="eastAsia"/>
                  <w:color w:val="000000" w:themeColor="text1"/>
                  <w:szCs w:val="20"/>
                </w:rPr>
                <m:t>E</m:t>
              </w:del>
            </m:r>
          </m:e>
          <m:sub>
            <m:r>
              <w:del w:id="91" w:author="SEOKYOUNG" w:date="2022-05-13T17:31:00Z">
                <m:rPr>
                  <m:sty m:val="p"/>
                </m:rPr>
                <w:rPr>
                  <w:rFonts w:ascii="Cambria Math" w:hAnsi="Cambria Math"/>
                </w:rPr>
                <m:t>π</m:t>
              </w:del>
            </m:r>
          </m:sub>
        </m:sSub>
        <m:d>
          <m:dPr>
            <m:begChr m:val="["/>
            <m:sepChr m:val="∣"/>
            <m:endChr m:val="]"/>
            <m:ctrlPr>
              <w:del w:id="92" w:author="SEOKYOUNG" w:date="2022-05-13T17:31:00Z">
                <w:rPr>
                  <w:rFonts w:ascii="Cambria Math" w:hAnsi="Cambria Math" w:cs="Times"/>
                  <w:iCs/>
                  <w:color w:val="000000" w:themeColor="text1"/>
                  <w:szCs w:val="20"/>
                </w:rPr>
              </w:del>
            </m:ctrlPr>
          </m:dPr>
          <m:e>
            <m:sSub>
              <m:sSubPr>
                <m:ctrlPr>
                  <w:del w:id="93" w:author="SEOKYOUNG" w:date="2022-05-13T17:31:00Z">
                    <w:rPr>
                      <w:rFonts w:ascii="Cambria Math" w:hAnsi="Cambria Math"/>
                      <w:iCs/>
                      <w:color w:val="000000" w:themeColor="text1"/>
                      <w:szCs w:val="20"/>
                    </w:rPr>
                  </w:del>
                </m:ctrlPr>
              </m:sSubPr>
              <m:e>
                <m:r>
                  <w:del w:id="94" w:author="SEOKYOUNG" w:date="2022-05-13T17:31:00Z">
                    <w:rPr>
                      <w:rFonts w:ascii="Cambria Math" w:hAnsi="Cambria Math" w:hint="eastAsia"/>
                      <w:color w:val="000000" w:themeColor="text1"/>
                      <w:szCs w:val="20"/>
                    </w:rPr>
                    <m:t>R</m:t>
                  </w:del>
                </m:r>
              </m:e>
              <m:sub>
                <m:r>
                  <w:del w:id="95" w:author="SEOKYOUNG" w:date="2022-05-13T17:31:00Z">
                    <w:rPr>
                      <w:rFonts w:ascii="Cambria Math" w:hAnsi="Cambria Math" w:hint="eastAsia"/>
                      <w:color w:val="000000" w:themeColor="text1"/>
                      <w:szCs w:val="20"/>
                    </w:rPr>
                    <m:t>t</m:t>
                  </w:del>
                </m:r>
              </m:sub>
            </m:sSub>
            <m:r>
              <w:del w:id="96" w:author="SEOKYOUNG" w:date="2022-05-13T17:31:00Z"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0"/>
                </w:rPr>
                <m:t xml:space="preserve"> </m:t>
              </w:del>
            </m:r>
            <m:r>
              <w:del w:id="97" w:author="SEOKYOUNG" w:date="2022-05-13T17:31:00Z"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  <w:szCs w:val="20"/>
                </w:rPr>
                <m:t>+</m:t>
              </w:del>
            </m:r>
            <m:r>
              <w:del w:id="98" w:author="SEOKYOUNG" w:date="2022-05-13T17:31:00Z">
                <w:rPr>
                  <w:rFonts w:ascii="Cambria Math" w:hAnsi="Cambria Math" w:cs="Times"/>
                  <w:color w:val="000000" w:themeColor="text1"/>
                  <w:szCs w:val="20"/>
                </w:rPr>
                <m:t xml:space="preserve"> </m:t>
              </w:del>
            </m:r>
            <m:r>
              <w:del w:id="99" w:author="SEOKYOUNG" w:date="2022-05-13T17:31:00Z">
                <m:rPr>
                  <m:sty m:val="p"/>
                </m:rP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  <m:t>γ</m:t>
              </w:del>
            </m:r>
            <m:sSub>
              <m:sSubPr>
                <m:ctrlPr>
                  <w:del w:id="100" w:author="SEOKYOUNG" w:date="2022-05-13T17:31:00Z">
                    <w:rPr>
                      <w:rFonts w:ascii="Cambria Math" w:hAnsi="Cambria Math"/>
                      <w:iCs/>
                      <w:color w:val="000000" w:themeColor="text1"/>
                      <w:szCs w:val="20"/>
                    </w:rPr>
                  </w:del>
                </m:ctrlPr>
              </m:sSubPr>
              <m:e>
                <m:r>
                  <w:del w:id="101" w:author="SEOKYOUNG" w:date="2022-05-13T17:31:00Z">
                    <w:rPr>
                      <w:rFonts w:ascii="Cambria Math" w:hAnsi="Cambria Math" w:hint="eastAsia"/>
                      <w:color w:val="000000" w:themeColor="text1"/>
                      <w:szCs w:val="20"/>
                    </w:rPr>
                    <m:t>v</m:t>
                  </w:del>
                </m:r>
              </m:e>
              <m:sub>
                <m:r>
                  <w:del w:id="102" w:author="SEOKYOUNG" w:date="2022-05-13T17:31:00Z"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w:del>
                </m:r>
              </m:sub>
            </m:sSub>
            <m:d>
              <m:dPr>
                <m:ctrlPr>
                  <w:del w:id="103" w:author="SEOKYOUNG" w:date="2022-05-13T17:31:00Z">
                    <w:rPr>
                      <w:rFonts w:ascii="Cambria Math" w:hAnsi="Cambria Math"/>
                      <w:iCs/>
                      <w:color w:val="000000" w:themeColor="text1"/>
                      <w:szCs w:val="20"/>
                    </w:rPr>
                  </w:del>
                </m:ctrlPr>
              </m:dPr>
              <m:e>
                <m:sSub>
                  <m:sSubPr>
                    <m:ctrlPr>
                      <w:del w:id="104" w:author="SEOKYOUNG" w:date="2022-05-13T17:31:00Z">
                        <w:rPr>
                          <w:rFonts w:ascii="Cambria Math" w:hAnsi="Cambria Math"/>
                          <w:iCs/>
                          <w:color w:val="000000" w:themeColor="text1"/>
                          <w:szCs w:val="20"/>
                        </w:rPr>
                      </w:del>
                    </m:ctrlPr>
                  </m:sSubPr>
                  <m:e>
                    <m:r>
                      <w:del w:id="105" w:author="SEOKYOUNG" w:date="2022-05-13T17:31:00Z">
                        <w:rPr>
                          <w:rFonts w:ascii="Cambria Math" w:hAnsi="Cambria Math" w:hint="eastAsia"/>
                          <w:color w:val="000000" w:themeColor="text1"/>
                          <w:szCs w:val="20"/>
                        </w:rPr>
                        <m:t>S</m:t>
                      </w:del>
                    </m:r>
                  </m:e>
                  <m:sub>
                    <m:r>
                      <w:del w:id="106" w:author="SEOKYOUNG" w:date="2022-05-13T17:31:00Z">
                        <w:rPr>
                          <w:rFonts w:ascii="Cambria Math" w:hAnsi="Cambria Math" w:hint="eastAsia"/>
                          <w:color w:val="000000" w:themeColor="text1"/>
                          <w:szCs w:val="20"/>
                        </w:rPr>
                        <m:t>t+1</m:t>
                      </w:del>
                    </m:r>
                  </m:sub>
                </m:sSub>
              </m:e>
            </m:d>
          </m:e>
          <m:e>
            <m:sSub>
              <m:sSubPr>
                <m:ctrlPr>
                  <w:del w:id="107" w:author="SEOKYOUNG" w:date="2022-05-13T17:31:00Z">
                    <w:rPr>
                      <w:rFonts w:ascii="Cambria Math" w:hAnsi="Cambria Math" w:cs="Times"/>
                      <w:i/>
                      <w:iCs/>
                      <w:color w:val="000000" w:themeColor="text1"/>
                      <w:szCs w:val="20"/>
                    </w:rPr>
                  </w:del>
                </m:ctrlPr>
              </m:sSubPr>
              <m:e>
                <m:r>
                  <w:del w:id="108" w:author="SEOKYOUNG" w:date="2022-05-13T17:31:00Z">
                    <w:rPr>
                      <w:rFonts w:ascii="Cambria Math" w:hAnsi="Cambria Math" w:cs="Times" w:hint="eastAsia"/>
                      <w:color w:val="000000" w:themeColor="text1"/>
                      <w:szCs w:val="20"/>
                    </w:rPr>
                    <m:t>S</m:t>
                  </w:del>
                </m:r>
              </m:e>
              <m:sub>
                <m:r>
                  <w:del w:id="109" w:author="SEOKYOUNG" w:date="2022-05-13T17:31:00Z">
                    <w:rPr>
                      <w:rFonts w:ascii="Cambria Math" w:hAnsi="Cambria Math" w:cs="Times" w:hint="eastAsia"/>
                      <w:color w:val="000000" w:themeColor="text1"/>
                      <w:szCs w:val="20"/>
                    </w:rPr>
                    <m:t>t</m:t>
                  </w:del>
                </m:r>
              </m:sub>
            </m:sSub>
            <m:r>
              <w:del w:id="110" w:author="SEOKYOUNG" w:date="2022-05-13T17:31:00Z">
                <w:rPr>
                  <w:rFonts w:ascii="Cambria Math" w:hAnsi="Cambria Math" w:cs="Times" w:hint="eastAsia"/>
                  <w:color w:val="000000" w:themeColor="text1"/>
                  <w:szCs w:val="20"/>
                </w:rPr>
                <m:t>=s</m:t>
              </w:del>
            </m:r>
            <m:ctrlPr>
              <w:del w:id="111" w:author="SEOKYOUNG" w:date="2022-05-13T17:31:00Z">
                <w:rPr>
                  <w:rFonts w:ascii="Cambria Math" w:hAnsi="Cambria Math" w:cs="Times"/>
                  <w:i/>
                  <w:iCs/>
                  <w:color w:val="000000" w:themeColor="text1"/>
                  <w:szCs w:val="20"/>
                </w:rPr>
              </w:del>
            </m:ctrlPr>
          </m:e>
        </m:d>
      </m:oMath>
      <w:ins w:id="112" w:author="SEOKYOUNG" w:date="2022-05-13T17:31:00Z">
        <w:r w:rsidR="00F8196F">
          <w:rPr>
            <w:rFonts w:hint="eastAsia"/>
            <w:iCs/>
            <w:color w:val="000000" w:themeColor="text1"/>
            <w:szCs w:val="20"/>
          </w:rPr>
          <w:t xml:space="preserve">식 </w:t>
        </w:r>
        <w:r w:rsidR="00F8196F">
          <w:rPr>
            <w:iCs/>
            <w:color w:val="000000" w:themeColor="text1"/>
            <w:szCs w:val="20"/>
          </w:rPr>
          <w:t>1</w:t>
        </w:r>
      </w:ins>
      <w:r w:rsidR="00F27F98">
        <w:rPr>
          <w:rFonts w:hint="eastAsia"/>
          <w:iCs/>
          <w:color w:val="000000" w:themeColor="text1"/>
          <w:szCs w:val="20"/>
        </w:rPr>
        <w:t>로 나타낼 수 있다.</w:t>
      </w:r>
      <w:r w:rsidR="00F27F98">
        <w:rPr>
          <w:iCs/>
          <w:color w:val="000000" w:themeColor="text1"/>
          <w:szCs w:val="20"/>
        </w:rPr>
        <w:t xml:space="preserve"> </w:t>
      </w:r>
      <w:r w:rsidR="00F27F98">
        <w:rPr>
          <w:rFonts w:hint="eastAsia"/>
          <w:iCs/>
          <w:color w:val="000000" w:themeColor="text1"/>
          <w:szCs w:val="20"/>
        </w:rPr>
        <w:t xml:space="preserve">이 식이 강화학습에서 가장 중요한 개념인 </w:t>
      </w:r>
      <w:proofErr w:type="spellStart"/>
      <w:r w:rsidR="00F27F98">
        <w:rPr>
          <w:rFonts w:hint="eastAsia"/>
          <w:iCs/>
          <w:color w:val="000000" w:themeColor="text1"/>
          <w:szCs w:val="20"/>
        </w:rPr>
        <w:t>벨만</w:t>
      </w:r>
      <w:proofErr w:type="spellEnd"/>
      <w:r w:rsidR="00F27F98">
        <w:rPr>
          <w:rFonts w:hint="eastAsia"/>
          <w:iCs/>
          <w:color w:val="000000" w:themeColor="text1"/>
          <w:szCs w:val="20"/>
        </w:rPr>
        <w:t xml:space="preserve"> 방정식이다.</w:t>
      </w:r>
      <w:r w:rsidR="00F27F98">
        <w:rPr>
          <w:iCs/>
          <w:color w:val="000000" w:themeColor="text1"/>
          <w:szCs w:val="20"/>
        </w:rPr>
        <w:t xml:space="preserve"> </w:t>
      </w:r>
      <w:r w:rsidR="00F27F98">
        <w:rPr>
          <w:rFonts w:hint="eastAsia"/>
          <w:iCs/>
          <w:color w:val="000000" w:themeColor="text1"/>
          <w:szCs w:val="20"/>
        </w:rPr>
        <w:t>이 방정식을 풀어 나가서,</w:t>
      </w:r>
      <w:r w:rsidR="00F27F98">
        <w:rPr>
          <w:iCs/>
          <w:color w:val="000000" w:themeColor="text1"/>
          <w:szCs w:val="20"/>
        </w:rPr>
        <w:t xml:space="preserve"> </w:t>
      </w:r>
      <w:r w:rsidR="00F27F98">
        <w:rPr>
          <w:rFonts w:hint="eastAsia"/>
          <w:iCs/>
          <w:color w:val="000000" w:themeColor="text1"/>
          <w:szCs w:val="20"/>
        </w:rPr>
        <w:t xml:space="preserve">이 가치함수를 </w:t>
      </w:r>
      <w:proofErr w:type="gramStart"/>
      <w:r w:rsidR="00F27F98">
        <w:rPr>
          <w:rFonts w:hint="eastAsia"/>
          <w:iCs/>
          <w:color w:val="000000" w:themeColor="text1"/>
          <w:szCs w:val="20"/>
        </w:rPr>
        <w:t>최대화 할</w:t>
      </w:r>
      <w:proofErr w:type="gramEnd"/>
      <w:r w:rsidR="00F27F98">
        <w:rPr>
          <w:rFonts w:hint="eastAsia"/>
          <w:iCs/>
          <w:color w:val="000000" w:themeColor="text1"/>
          <w:szCs w:val="20"/>
        </w:rPr>
        <w:t xml:space="preserve"> 수 있는 </w:t>
      </w:r>
      <w:r w:rsidR="00523149">
        <w:rPr>
          <w:rFonts w:hint="eastAsia"/>
          <w:iCs/>
          <w:color w:val="000000" w:themeColor="text1"/>
          <w:szCs w:val="20"/>
        </w:rPr>
        <w:t>최적 정책</w:t>
      </w:r>
      <w:r w:rsidR="00F27F98">
        <w:rPr>
          <w:rFonts w:hint="eastAsia"/>
          <w:iCs/>
          <w:color w:val="000000" w:themeColor="text1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*</m:t>
        </m:r>
      </m:oMath>
      <w:r w:rsidR="00F27F98">
        <w:rPr>
          <w:rFonts w:hint="eastAsia"/>
        </w:rPr>
        <w:t xml:space="preserve">를 찾아내는 것이 바로 </w:t>
      </w:r>
      <w:r w:rsidR="008E79B1">
        <w:rPr>
          <w:rFonts w:hint="eastAsia"/>
        </w:rPr>
        <w:t>강화학습 에이전트를 트레이닝 하는</w:t>
      </w:r>
      <w:ins w:id="113" w:author="문일" w:date="2022-05-13T10:32:00Z">
        <w:r w:rsidR="00725515">
          <w:rPr>
            <w:rFonts w:hint="eastAsia"/>
          </w:rPr>
          <w:t xml:space="preserve"> </w:t>
        </w:r>
      </w:ins>
      <w:r w:rsidR="008E79B1">
        <w:rPr>
          <w:rFonts w:hint="eastAsia"/>
        </w:rPr>
        <w:t>것이다.</w:t>
      </w:r>
    </w:p>
    <w:tbl>
      <w:tblPr>
        <w:tblStyle w:val="af2"/>
        <w:tblW w:w="9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14" w:author="SEOKYOUNG" w:date="2022-05-13T17:32:00Z">
          <w:tblPr>
            <w:tblStyle w:val="af2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359"/>
        <w:gridCol w:w="661"/>
        <w:tblGridChange w:id="115">
          <w:tblGrid>
            <w:gridCol w:w="4508"/>
            <w:gridCol w:w="4508"/>
          </w:tblGrid>
        </w:tblGridChange>
      </w:tblGrid>
      <w:tr w:rsidR="00357892" w14:paraId="5CB99415" w14:textId="77777777" w:rsidTr="00357892">
        <w:trPr>
          <w:ins w:id="116" w:author="SEOKYOUNG" w:date="2022-05-13T17:32:00Z"/>
        </w:trPr>
        <w:tc>
          <w:tcPr>
            <w:tcW w:w="8359" w:type="dxa"/>
            <w:vAlign w:val="center"/>
            <w:tcPrChange w:id="117" w:author="SEOKYOUNG" w:date="2022-05-13T17:32:00Z">
              <w:tcPr>
                <w:tcW w:w="4508" w:type="dxa"/>
              </w:tcPr>
            </w:tcPrChange>
          </w:tcPr>
          <w:p w14:paraId="0DC5E70C" w14:textId="441FD4C0" w:rsidR="00357892" w:rsidRPr="00357892" w:rsidRDefault="00357892" w:rsidP="00357892">
            <w:pPr>
              <w:jc w:val="center"/>
              <w:rPr>
                <w:ins w:id="118" w:author="SEOKYOUNG" w:date="2022-05-13T17:32:00Z"/>
              </w:rPr>
              <w:pPrChange w:id="119" w:author="SEOKYOUNG" w:date="2022-05-13T17:32:00Z">
                <w:pPr/>
              </w:pPrChange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ins w:id="120" w:author="SEOKYOUNG" w:date="2022-05-13T17:32:00Z">
                        <w:rPr>
                          <w:rFonts w:ascii="Cambria Math" w:hAnsi="Cambria Math"/>
                          <w:iCs/>
                          <w:szCs w:val="20"/>
                          <w:rPrChange w:id="121" w:author="SEOKYOUNG" w:date="2022-05-13T17:32:00Z">
                            <w:rPr>
                              <w:rFonts w:ascii="Cambria Math" w:hAnsi="Cambria Math"/>
                              <w:iCs/>
                              <w:color w:val="000000" w:themeColor="text1"/>
                              <w:szCs w:val="20"/>
                            </w:rPr>
                          </w:rPrChange>
                        </w:rPr>
                      </w:ins>
                    </m:ctrlPr>
                  </m:sSubPr>
                  <m:e>
                    <m:r>
                      <w:ins w:id="122" w:author="SEOKYOUNG" w:date="2022-05-13T17:32:00Z">
                        <w:rPr>
                          <w:rFonts w:ascii="Cambria Math" w:hAnsi="Cambria Math" w:hint="eastAsia"/>
                          <w:szCs w:val="20"/>
                          <w:rPrChange w:id="123" w:author="SEOKYOUNG" w:date="2022-05-13T17:32:00Z">
                            <w:rPr>
                              <w:rFonts w:ascii="Cambria Math" w:hAnsi="Cambria Math" w:hint="eastAsia"/>
                              <w:color w:val="000000" w:themeColor="text1"/>
                              <w:szCs w:val="20"/>
                            </w:rPr>
                          </w:rPrChange>
                        </w:rPr>
                        <m:t>v</m:t>
                      </w:ins>
                    </m:r>
                  </m:e>
                  <m:sub>
                    <m:r>
                      <w:ins w:id="124" w:author="SEOKYOUNG" w:date="2022-05-13T17:32:00Z"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w:ins>
                    </m:r>
                  </m:sub>
                </m:sSub>
                <m:d>
                  <m:dPr>
                    <m:ctrlPr>
                      <w:ins w:id="125" w:author="SEOKYOUNG" w:date="2022-05-13T17:32:00Z">
                        <w:rPr>
                          <w:rFonts w:ascii="Cambria Math" w:hAnsi="Cambria Math"/>
                          <w:iCs/>
                          <w:szCs w:val="20"/>
                          <w:rPrChange w:id="126" w:author="SEOKYOUNG" w:date="2022-05-13T17:32:00Z">
                            <w:rPr>
                              <w:rFonts w:ascii="Cambria Math" w:hAnsi="Cambria Math"/>
                              <w:iCs/>
                              <w:color w:val="000000" w:themeColor="text1"/>
                              <w:szCs w:val="20"/>
                            </w:rPr>
                          </w:rPrChange>
                        </w:rPr>
                      </w:ins>
                    </m:ctrlPr>
                  </m:dPr>
                  <m:e>
                    <m:r>
                      <w:ins w:id="127" w:author="SEOKYOUNG" w:date="2022-05-13T17:32:00Z"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0"/>
                          <w:rPrChange w:id="128" w:author="SEOKYOUNG" w:date="2022-05-13T17:32:00Z">
                            <w:rPr>
                              <w:rFonts w:ascii="Cambria Math" w:hAnsi="Cambria Math" w:hint="eastAsia"/>
                              <w:color w:val="000000" w:themeColor="text1"/>
                              <w:szCs w:val="20"/>
                            </w:rPr>
                          </w:rPrChange>
                        </w:rPr>
                        <m:t>s</m:t>
                      </w:ins>
                    </m:r>
                  </m:e>
                </m:d>
                <m:r>
                  <w:ins w:id="129" w:author="SEOKYOUNG" w:date="2022-05-13T17:32:00Z">
                    <m:rPr>
                      <m:sty m:val="p"/>
                    </m:rPr>
                    <w:rPr>
                      <w:rFonts w:ascii="Cambria Math" w:hAnsi="Cambria Math" w:cs="Times" w:hint="eastAsia"/>
                      <w:szCs w:val="20"/>
                      <w:rPrChange w:id="130" w:author="SEOKYOUNG" w:date="2022-05-13T17:32:00Z">
                        <w:rPr>
                          <w:rFonts w:ascii="Cambria Math" w:hAnsi="Cambria Math" w:cs="Times" w:hint="eastAsia"/>
                          <w:color w:val="000000" w:themeColor="text1"/>
                          <w:szCs w:val="20"/>
                        </w:rPr>
                      </w:rPrChange>
                    </w:rPr>
                    <m:t>=</m:t>
                  </w:ins>
                </m:r>
                <m:sSub>
                  <m:sSubPr>
                    <m:ctrlPr>
                      <w:ins w:id="131" w:author="SEOKYOUNG" w:date="2022-05-13T17:32:00Z">
                        <w:rPr>
                          <w:rFonts w:ascii="Cambria Math" w:hAnsi="Cambria Math" w:cs="Times"/>
                          <w:szCs w:val="20"/>
                          <w:rPrChange w:id="132" w:author="SEOKYOUNG" w:date="2022-05-13T17:32:00Z">
                            <w:rPr>
                              <w:rFonts w:ascii="Cambria Math" w:hAnsi="Cambria Math" w:cs="Times"/>
                              <w:color w:val="000000" w:themeColor="text1"/>
                              <w:szCs w:val="20"/>
                            </w:rPr>
                          </w:rPrChange>
                        </w:rPr>
                      </w:ins>
                    </m:ctrlPr>
                  </m:sSubPr>
                  <m:e>
                    <m:r>
                      <w:ins w:id="133" w:author="SEOKYOUNG" w:date="2022-05-13T17:32:00Z">
                        <w:rPr>
                          <w:rFonts w:ascii="Cambria Math" w:hAnsi="Cambria Math" w:cs="Times" w:hint="eastAsia"/>
                          <w:szCs w:val="20"/>
                          <w:rPrChange w:id="134" w:author="SEOKYOUNG" w:date="2022-05-13T17:32:00Z">
                            <w:rPr>
                              <w:rFonts w:ascii="Cambria Math" w:hAnsi="Cambria Math" w:cs="Times" w:hint="eastAsia"/>
                              <w:color w:val="000000" w:themeColor="text1"/>
                              <w:szCs w:val="20"/>
                            </w:rPr>
                          </w:rPrChange>
                        </w:rPr>
                        <m:t>E</m:t>
                      </w:ins>
                    </m:r>
                  </m:e>
                  <m:sub>
                    <m:r>
                      <w:ins w:id="135" w:author="SEOKYOUNG" w:date="2022-05-13T17:32:00Z"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w:ins>
                    </m:r>
                  </m:sub>
                </m:sSub>
                <m:d>
                  <m:dPr>
                    <m:begChr m:val="["/>
                    <m:sepChr m:val="∣"/>
                    <m:endChr m:val="]"/>
                    <m:ctrlPr>
                      <w:ins w:id="136" w:author="SEOKYOUNG" w:date="2022-05-13T17:32:00Z">
                        <w:rPr>
                          <w:rFonts w:ascii="Cambria Math" w:hAnsi="Cambria Math" w:cs="Times"/>
                          <w:iCs/>
                          <w:szCs w:val="20"/>
                          <w:rPrChange w:id="137" w:author="SEOKYOUNG" w:date="2022-05-13T17:32:00Z">
                            <w:rPr>
                              <w:rFonts w:ascii="Cambria Math" w:hAnsi="Cambria Math" w:cs="Times"/>
                              <w:iCs/>
                              <w:color w:val="000000" w:themeColor="text1"/>
                              <w:szCs w:val="20"/>
                            </w:rPr>
                          </w:rPrChange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38" w:author="SEOKYOUNG" w:date="2022-05-13T17:32:00Z">
                            <w:rPr>
                              <w:rFonts w:ascii="Cambria Math" w:hAnsi="Cambria Math"/>
                              <w:iCs/>
                              <w:szCs w:val="20"/>
                              <w:rPrChange w:id="139" w:author="SEOKYOUNG" w:date="2022-05-13T17:32:00Z"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  <w:szCs w:val="20"/>
                                </w:rPr>
                              </w:rPrChange>
                            </w:rPr>
                          </w:ins>
                        </m:ctrlPr>
                      </m:sSubPr>
                      <m:e>
                        <m:r>
                          <w:ins w:id="140" w:author="SEOKYOUNG" w:date="2022-05-13T17:32:00Z">
                            <w:rPr>
                              <w:rFonts w:ascii="Cambria Math" w:hAnsi="Cambria Math" w:hint="eastAsia"/>
                              <w:szCs w:val="20"/>
                              <w:rPrChange w:id="141" w:author="SEOKYOUNG" w:date="2022-05-13T17:32:00Z">
                                <w:rPr>
                                  <w:rFonts w:ascii="Cambria Math" w:hAnsi="Cambria Math" w:hint="eastAsia"/>
                                  <w:color w:val="000000" w:themeColor="text1"/>
                                  <w:szCs w:val="20"/>
                                </w:rPr>
                              </w:rPrChange>
                            </w:rPr>
                            <m:t>R</m:t>
                          </w:ins>
                        </m:r>
                      </m:e>
                      <m:sub>
                        <m:r>
                          <w:ins w:id="142" w:author="SEOKYOUNG" w:date="2022-05-13T17:32:00Z">
                            <w:rPr>
                              <w:rFonts w:ascii="Cambria Math" w:hAnsi="Cambria Math" w:hint="eastAsia"/>
                              <w:szCs w:val="20"/>
                              <w:rPrChange w:id="143" w:author="SEOKYOUNG" w:date="2022-05-13T17:32:00Z">
                                <w:rPr>
                                  <w:rFonts w:ascii="Cambria Math" w:hAnsi="Cambria Math" w:hint="eastAsia"/>
                                  <w:color w:val="000000" w:themeColor="text1"/>
                                  <w:szCs w:val="20"/>
                                </w:rPr>
                              </w:rPrChange>
                            </w:rPr>
                            <m:t>t</m:t>
                          </w:ins>
                        </m:r>
                      </m:sub>
                    </m:sSub>
                    <m:r>
                      <w:ins w:id="144" w:author="SEOKYOUNG" w:date="2022-05-13T17:32:00Z"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rPrChange w:id="145" w:author="SEOKYOUNG" w:date="2022-05-13T17:32:00Z"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</w:rPrChange>
                        </w:rPr>
                        <m:t xml:space="preserve"> </m:t>
                      </w:ins>
                    </m:r>
                    <m:r>
                      <w:ins w:id="146" w:author="SEOKYOUNG" w:date="2022-05-13T17:32:00Z"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0"/>
                          <w:rPrChange w:id="147" w:author="SEOKYOUNG" w:date="2022-05-13T17:32:00Z">
                            <w:rPr>
                              <w:rFonts w:ascii="Cambria Math" w:hAnsi="Cambria Math" w:hint="eastAsia"/>
                              <w:color w:val="000000" w:themeColor="text1"/>
                              <w:szCs w:val="20"/>
                            </w:rPr>
                          </w:rPrChange>
                        </w:rPr>
                        <m:t>+</m:t>
                      </w:ins>
                    </m:r>
                    <m:r>
                      <w:ins w:id="148" w:author="SEOKYOUNG" w:date="2022-05-13T17:32:00Z">
                        <w:rPr>
                          <w:rFonts w:ascii="Cambria Math" w:hAnsi="Cambria Math" w:cs="Times"/>
                          <w:szCs w:val="20"/>
                          <w:rPrChange w:id="149" w:author="SEOKYOUNG" w:date="2022-05-13T17:32:00Z">
                            <w:rPr>
                              <w:rFonts w:ascii="Cambria Math" w:hAnsi="Cambria Math" w:cs="Times"/>
                              <w:color w:val="000000" w:themeColor="text1"/>
                              <w:szCs w:val="20"/>
                            </w:rPr>
                          </w:rPrChange>
                        </w:rPr>
                        <m:t xml:space="preserve"> </m:t>
                      </w:ins>
                    </m:r>
                    <m:r>
                      <w:ins w:id="150" w:author="SEOKYOUNG" w:date="2022-05-13T17:32:00Z"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  <w:rPrChange w:id="151" w:author="SEOKYOUNG" w:date="2022-05-13T17:32:00Z">
                            <w:rPr>
                              <w:rFonts w:ascii="Cambria Math" w:hAnsi="Cambria Math" w:cs="Arial"/>
                              <w:color w:val="4D5156"/>
                              <w:sz w:val="21"/>
                              <w:szCs w:val="21"/>
                              <w:shd w:val="clear" w:color="auto" w:fill="FFFFFF"/>
                            </w:rPr>
                          </w:rPrChange>
                        </w:rPr>
                        <m:t>γ</m:t>
                      </w:ins>
                    </m:r>
                    <m:sSub>
                      <m:sSubPr>
                        <m:ctrlPr>
                          <w:ins w:id="152" w:author="SEOKYOUNG" w:date="2022-05-13T17:32:00Z">
                            <w:rPr>
                              <w:rFonts w:ascii="Cambria Math" w:hAnsi="Cambria Math"/>
                              <w:iCs/>
                              <w:szCs w:val="20"/>
                              <w:rPrChange w:id="153" w:author="SEOKYOUNG" w:date="2022-05-13T17:32:00Z"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  <w:szCs w:val="20"/>
                                </w:rPr>
                              </w:rPrChange>
                            </w:rPr>
                          </w:ins>
                        </m:ctrlPr>
                      </m:sSubPr>
                      <m:e>
                        <m:r>
                          <w:ins w:id="154" w:author="SEOKYOUNG" w:date="2022-05-13T17:32:00Z">
                            <w:rPr>
                              <w:rFonts w:ascii="Cambria Math" w:hAnsi="Cambria Math" w:hint="eastAsia"/>
                              <w:szCs w:val="20"/>
                              <w:rPrChange w:id="155" w:author="SEOKYOUNG" w:date="2022-05-13T17:32:00Z">
                                <w:rPr>
                                  <w:rFonts w:ascii="Cambria Math" w:hAnsi="Cambria Math" w:hint="eastAsia"/>
                                  <w:color w:val="000000" w:themeColor="text1"/>
                                  <w:szCs w:val="20"/>
                                </w:rPr>
                              </w:rPrChange>
                            </w:rPr>
                            <m:t>v</m:t>
                          </w:ins>
                        </m:r>
                      </m:e>
                      <m:sub>
                        <m:r>
                          <w:ins w:id="156" w:author="SEOKYOUNG" w:date="2022-05-13T17:32:00Z"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w:ins>
                        </m:r>
                      </m:sub>
                    </m:sSub>
                    <m:d>
                      <m:dPr>
                        <m:ctrlPr>
                          <w:ins w:id="157" w:author="SEOKYOUNG" w:date="2022-05-13T17:32:00Z">
                            <w:rPr>
                              <w:rFonts w:ascii="Cambria Math" w:hAnsi="Cambria Math"/>
                              <w:iCs/>
                              <w:szCs w:val="20"/>
                              <w:rPrChange w:id="158" w:author="SEOKYOUNG" w:date="2022-05-13T17:32:00Z">
                                <w:rPr>
                                  <w:rFonts w:ascii="Cambria Math" w:hAnsi="Cambria Math"/>
                                  <w:iCs/>
                                  <w:color w:val="000000" w:themeColor="text1"/>
                                  <w:szCs w:val="20"/>
                                </w:rPr>
                              </w:rPrChange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159" w:author="SEOKYOUNG" w:date="2022-05-13T17:32:00Z">
                                <w:rPr>
                                  <w:rFonts w:ascii="Cambria Math" w:hAnsi="Cambria Math"/>
                                  <w:iCs/>
                                  <w:szCs w:val="20"/>
                                  <w:rPrChange w:id="160" w:author="SEOKYOUNG" w:date="2022-05-13T17:32:00Z">
                                    <w:rPr>
                                      <w:rFonts w:ascii="Cambria Math" w:hAnsi="Cambria Math"/>
                                      <w:iCs/>
                                      <w:color w:val="000000" w:themeColor="text1"/>
                                      <w:szCs w:val="20"/>
                                    </w:rPr>
                                  </w:rPrChange>
                                </w:rPr>
                              </w:ins>
                            </m:ctrlPr>
                          </m:sSubPr>
                          <m:e>
                            <m:r>
                              <w:ins w:id="161" w:author="SEOKYOUNG" w:date="2022-05-13T17:32:00Z">
                                <w:rPr>
                                  <w:rFonts w:ascii="Cambria Math" w:hAnsi="Cambria Math" w:hint="eastAsia"/>
                                  <w:szCs w:val="20"/>
                                  <w:rPrChange w:id="162" w:author="SEOKYOUNG" w:date="2022-05-13T17:32:00Z"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  <w:szCs w:val="20"/>
                                    </w:rPr>
                                  </w:rPrChange>
                                </w:rPr>
                                <m:t>S</m:t>
                              </w:ins>
                            </m:r>
                          </m:e>
                          <m:sub>
                            <m:r>
                              <w:ins w:id="163" w:author="SEOKYOUNG" w:date="2022-05-13T17:32:00Z">
                                <w:rPr>
                                  <w:rFonts w:ascii="Cambria Math" w:hAnsi="Cambria Math" w:hint="eastAsia"/>
                                  <w:szCs w:val="20"/>
                                  <w:rPrChange w:id="164" w:author="SEOKYOUNG" w:date="2022-05-13T17:32:00Z"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  <w:szCs w:val="20"/>
                                    </w:rPr>
                                  </w:rPrChange>
                                </w:rPr>
                                <m:t>t+1</m:t>
                              </w:ins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ins w:id="165" w:author="SEOKYOUNG" w:date="2022-05-13T17:32:00Z">
                            <w:rPr>
                              <w:rFonts w:ascii="Cambria Math" w:hAnsi="Cambria Math" w:cs="Times"/>
                              <w:i/>
                              <w:iCs/>
                              <w:szCs w:val="20"/>
                              <w:rPrChange w:id="166" w:author="SEOKYOUNG" w:date="2022-05-13T17:32:00Z">
                                <w:rPr>
                                  <w:rFonts w:ascii="Cambria Math" w:hAnsi="Cambria Math" w:cs="Times"/>
                                  <w:i/>
                                  <w:iCs/>
                                  <w:color w:val="000000" w:themeColor="text1"/>
                                  <w:szCs w:val="20"/>
                                </w:rPr>
                              </w:rPrChange>
                            </w:rPr>
                          </w:ins>
                        </m:ctrlPr>
                      </m:sSubPr>
                      <m:e>
                        <m:r>
                          <w:ins w:id="167" w:author="SEOKYOUNG" w:date="2022-05-13T17:32:00Z">
                            <w:rPr>
                              <w:rFonts w:ascii="Cambria Math" w:hAnsi="Cambria Math" w:cs="Times" w:hint="eastAsia"/>
                              <w:szCs w:val="20"/>
                              <w:rPrChange w:id="168" w:author="SEOKYOUNG" w:date="2022-05-13T17:32:00Z">
                                <w:rPr>
                                  <w:rFonts w:ascii="Cambria Math" w:hAnsi="Cambria Math" w:cs="Times" w:hint="eastAsia"/>
                                  <w:color w:val="000000" w:themeColor="text1"/>
                                  <w:szCs w:val="20"/>
                                </w:rPr>
                              </w:rPrChange>
                            </w:rPr>
                            <m:t>S</m:t>
                          </w:ins>
                        </m:r>
                      </m:e>
                      <m:sub>
                        <m:r>
                          <w:ins w:id="169" w:author="SEOKYOUNG" w:date="2022-05-13T17:32:00Z">
                            <w:rPr>
                              <w:rFonts w:ascii="Cambria Math" w:hAnsi="Cambria Math" w:cs="Times" w:hint="eastAsia"/>
                              <w:szCs w:val="20"/>
                              <w:rPrChange w:id="170" w:author="SEOKYOUNG" w:date="2022-05-13T17:32:00Z">
                                <w:rPr>
                                  <w:rFonts w:ascii="Cambria Math" w:hAnsi="Cambria Math" w:cs="Times" w:hint="eastAsia"/>
                                  <w:color w:val="000000" w:themeColor="text1"/>
                                  <w:szCs w:val="20"/>
                                </w:rPr>
                              </w:rPrChange>
                            </w:rPr>
                            <m:t>t</m:t>
                          </w:ins>
                        </m:r>
                      </m:sub>
                    </m:sSub>
                    <m:r>
                      <w:ins w:id="171" w:author="SEOKYOUNG" w:date="2022-05-13T17:32:00Z">
                        <w:rPr>
                          <w:rFonts w:ascii="Cambria Math" w:hAnsi="Cambria Math" w:cs="Times" w:hint="eastAsia"/>
                          <w:szCs w:val="20"/>
                          <w:rPrChange w:id="172" w:author="SEOKYOUNG" w:date="2022-05-13T17:32:00Z">
                            <w:rPr>
                              <w:rFonts w:ascii="Cambria Math" w:hAnsi="Cambria Math" w:cs="Times" w:hint="eastAsia"/>
                              <w:color w:val="000000" w:themeColor="text1"/>
                              <w:szCs w:val="20"/>
                            </w:rPr>
                          </w:rPrChange>
                        </w:rPr>
                        <m:t>=s</m:t>
                      </w:ins>
                    </m:r>
                    <m:ctrlPr>
                      <w:ins w:id="173" w:author="SEOKYOUNG" w:date="2022-05-13T17:32:00Z">
                        <w:rPr>
                          <w:rFonts w:ascii="Cambria Math" w:hAnsi="Cambria Math" w:cs="Times"/>
                          <w:i/>
                          <w:iCs/>
                          <w:szCs w:val="20"/>
                          <w:rPrChange w:id="174" w:author="SEOKYOUNG" w:date="2022-05-13T17:32:00Z">
                            <w:rPr>
                              <w:rFonts w:ascii="Cambria Math" w:hAnsi="Cambria Math" w:cs="Times"/>
                              <w:i/>
                              <w:iCs/>
                              <w:color w:val="000000" w:themeColor="text1"/>
                              <w:szCs w:val="20"/>
                            </w:rPr>
                          </w:rPrChange>
                        </w:rPr>
                      </w:ins>
                    </m:ctrlPr>
                  </m:e>
                </m:d>
              </m:oMath>
            </m:oMathPara>
          </w:p>
        </w:tc>
        <w:tc>
          <w:tcPr>
            <w:tcW w:w="661" w:type="dxa"/>
            <w:vAlign w:val="center"/>
            <w:tcPrChange w:id="175" w:author="SEOKYOUNG" w:date="2022-05-13T17:32:00Z">
              <w:tcPr>
                <w:tcW w:w="4508" w:type="dxa"/>
              </w:tcPr>
            </w:tcPrChange>
          </w:tcPr>
          <w:p w14:paraId="7C3D74DF" w14:textId="044D9E90" w:rsidR="00357892" w:rsidRPr="00357892" w:rsidRDefault="00357892" w:rsidP="00357892">
            <w:pPr>
              <w:jc w:val="center"/>
              <w:rPr>
                <w:ins w:id="176" w:author="SEOKYOUNG" w:date="2022-05-13T17:32:00Z"/>
              </w:rPr>
              <w:pPrChange w:id="177" w:author="SEOKYOUNG" w:date="2022-05-13T17:32:00Z">
                <w:pPr/>
              </w:pPrChange>
            </w:pPr>
            <w:ins w:id="178" w:author="SEOKYOUNG" w:date="2022-05-13T17:32:00Z">
              <w:r w:rsidRPr="00357892">
                <w:rPr>
                  <w:rFonts w:hint="eastAsia"/>
                </w:rPr>
                <w:t>(</w:t>
              </w:r>
              <w:r w:rsidRPr="00357892">
                <w:t>1)</w:t>
              </w:r>
            </w:ins>
          </w:p>
        </w:tc>
      </w:tr>
    </w:tbl>
    <w:p w14:paraId="5A62CBB5" w14:textId="3740ABE5" w:rsidR="00F8196F" w:rsidDel="00357892" w:rsidRDefault="00F8196F" w:rsidP="00D9007A">
      <w:pPr>
        <w:rPr>
          <w:del w:id="179" w:author="SEOKYOUNG" w:date="2022-05-13T17:33:00Z"/>
        </w:rPr>
      </w:pPr>
    </w:p>
    <w:p w14:paraId="6EA2008A" w14:textId="6A0839E4" w:rsidR="001D47BB" w:rsidDel="00357892" w:rsidRDefault="001D47BB" w:rsidP="001D47BB">
      <w:pPr>
        <w:keepNext/>
        <w:jc w:val="center"/>
        <w:rPr>
          <w:del w:id="180" w:author="SEOKYOUNG" w:date="2022-05-13T17:33:00Z"/>
        </w:rPr>
      </w:pPr>
      <w:del w:id="181" w:author="SEOKYOUNG" w:date="2022-05-13T17:33:00Z">
        <w:r w:rsidDel="00357892">
          <w:rPr>
            <w:noProof/>
          </w:rPr>
          <w:drawing>
            <wp:inline distT="0" distB="0" distL="0" distR="0" wp14:anchorId="4A8A5A0D" wp14:editId="0E35DB15">
              <wp:extent cx="3968750" cy="396240"/>
              <wp:effectExtent l="0" t="0" r="0" b="0"/>
              <wp:docPr id="5" name="그림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68750" cy="3962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p w14:paraId="2278382F" w14:textId="76EDA6F0" w:rsidR="001D47BB" w:rsidDel="00357892" w:rsidRDefault="001D47BB" w:rsidP="001D47BB">
      <w:pPr>
        <w:pStyle w:val="a6"/>
        <w:jc w:val="center"/>
        <w:rPr>
          <w:del w:id="182" w:author="SEOKYOUNG" w:date="2022-05-13T17:33:00Z"/>
        </w:rPr>
      </w:pPr>
      <w:del w:id="183" w:author="SEOKYOUNG" w:date="2022-05-13T17:33:00Z">
        <w:r w:rsidDel="00357892">
          <w:delText xml:space="preserve">Equation </w:delText>
        </w:r>
        <w:r w:rsidR="00713CFC" w:rsidDel="00357892">
          <w:fldChar w:fldCharType="begin"/>
        </w:r>
        <w:r w:rsidR="00713CFC" w:rsidDel="00357892">
          <w:delInstrText xml:space="preserve"> SEQ Equation \* ARABIC </w:delInstrText>
        </w:r>
        <w:r w:rsidR="00713CFC" w:rsidDel="00357892">
          <w:fldChar w:fldCharType="separate"/>
        </w:r>
        <w:r w:rsidR="003779E5" w:rsidDel="00357892">
          <w:rPr>
            <w:noProof/>
          </w:rPr>
          <w:delText>1</w:delText>
        </w:r>
        <w:r w:rsidR="00713CFC" w:rsidDel="00357892">
          <w:rPr>
            <w:noProof/>
          </w:rPr>
          <w:fldChar w:fldCharType="end"/>
        </w:r>
        <w:r w:rsidDel="00357892">
          <w:delText xml:space="preserve"> </w:delText>
        </w:r>
        <w:r w:rsidDel="00357892">
          <w:rPr>
            <w:rFonts w:hint="eastAsia"/>
          </w:rPr>
          <w:delText>벨만 기대 방정식</w:delText>
        </w:r>
      </w:del>
    </w:p>
    <w:p w14:paraId="7950D8FD" w14:textId="7D59959E" w:rsidR="006B1C3E" w:rsidRDefault="006B1C3E" w:rsidP="00D9007A"/>
    <w:p w14:paraId="591BC750" w14:textId="7B6F370E" w:rsidR="006B1C3E" w:rsidRDefault="006B1C3E" w:rsidP="006B1C3E">
      <w:pPr>
        <w:ind w:left="600" w:firstLineChars="300" w:firstLine="600"/>
      </w:pPr>
      <w:r>
        <w:rPr>
          <w:rFonts w:hint="eastAsia"/>
        </w:rPr>
        <w:t>2.2.3.</w:t>
      </w:r>
      <w:r>
        <w:t xml:space="preserve"> </w:t>
      </w:r>
      <w:r>
        <w:rPr>
          <w:rFonts w:hint="eastAsia"/>
        </w:rPr>
        <w:t>MC</w:t>
      </w:r>
      <w:r w:rsidR="001D47BB">
        <w:rPr>
          <w:rFonts w:hint="eastAsia"/>
        </w:rPr>
        <w:t>(몬테카를로)</w:t>
      </w:r>
      <w:r>
        <w:t xml:space="preserve"> </w:t>
      </w:r>
      <w:r>
        <w:rPr>
          <w:rFonts w:hint="eastAsia"/>
        </w:rPr>
        <w:t>학습과 TD</w:t>
      </w:r>
      <w:r w:rsidR="001D47BB">
        <w:rPr>
          <w:rFonts w:hint="eastAsia"/>
        </w:rPr>
        <w:t>(시간차)</w:t>
      </w:r>
      <w:r>
        <w:t xml:space="preserve"> </w:t>
      </w:r>
      <w:r>
        <w:rPr>
          <w:rFonts w:hint="eastAsia"/>
        </w:rPr>
        <w:t>학습</w:t>
      </w:r>
    </w:p>
    <w:p w14:paraId="74A01F86" w14:textId="77777777" w:rsidR="003779E5" w:rsidRDefault="003779E5" w:rsidP="006B1C3E">
      <w:pPr>
        <w:ind w:left="600" w:firstLineChars="300" w:firstLine="600"/>
      </w:pPr>
    </w:p>
    <w:p w14:paraId="1FDF6B15" w14:textId="18325A27" w:rsidR="006B1C3E" w:rsidRDefault="008F596E" w:rsidP="00D9007A">
      <w:pPr>
        <w:rPr>
          <w:ins w:id="184" w:author="SEOKYOUNG" w:date="2022-05-13T17:33:00Z"/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전 챕터로부터,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특정 상태(s)에서 정책(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)</w:t>
      </w:r>
      <w:r w:rsidR="00084EB9">
        <w:rPr>
          <w:rFonts w:hint="eastAsia"/>
        </w:rPr>
        <w:t>을</w:t>
      </w:r>
      <w:r>
        <w:rPr>
          <w:rFonts w:hint="eastAsia"/>
        </w:rPr>
        <w:t xml:space="preserve"> 따라 행동하였을 때의 </w:t>
      </w:r>
      <w:r>
        <w:rPr>
          <w:rFonts w:hint="eastAsia"/>
          <w:iCs/>
          <w:color w:val="000000" w:themeColor="text1"/>
          <w:szCs w:val="20"/>
        </w:rPr>
        <w:t xml:space="preserve">가치를 </w:t>
      </w:r>
      <w:r w:rsidR="001D47BB">
        <w:rPr>
          <w:rFonts w:hint="eastAsia"/>
          <w:iCs/>
          <w:color w:val="000000" w:themeColor="text1"/>
          <w:szCs w:val="20"/>
        </w:rPr>
        <w:t xml:space="preserve">나타내는 </w:t>
      </w:r>
      <w:proofErr w:type="spellStart"/>
      <w:r w:rsidR="001D47BB">
        <w:rPr>
          <w:rFonts w:hint="eastAsia"/>
          <w:iCs/>
          <w:color w:val="000000" w:themeColor="text1"/>
          <w:szCs w:val="20"/>
        </w:rPr>
        <w:t>벨만</w:t>
      </w:r>
      <w:proofErr w:type="spellEnd"/>
      <w:r w:rsidR="001D47BB">
        <w:rPr>
          <w:rFonts w:hint="eastAsia"/>
          <w:iCs/>
          <w:color w:val="000000" w:themeColor="text1"/>
          <w:szCs w:val="20"/>
        </w:rPr>
        <w:t xml:space="preserve"> 방정식에 대해서 이야기를 해 보았는데,</w:t>
      </w:r>
      <w:r w:rsidR="001D47BB">
        <w:rPr>
          <w:iCs/>
          <w:color w:val="000000" w:themeColor="text1"/>
          <w:szCs w:val="20"/>
        </w:rPr>
        <w:t xml:space="preserve"> </w:t>
      </w:r>
      <w:r w:rsidR="001D47BB">
        <w:rPr>
          <w:rFonts w:hint="eastAsia"/>
          <w:iCs/>
          <w:color w:val="000000" w:themeColor="text1"/>
          <w:szCs w:val="20"/>
        </w:rPr>
        <w:t>가치 함수를 추정하는 방식에 따라서 MC</w:t>
      </w:r>
      <w:r w:rsidR="001D47BB">
        <w:rPr>
          <w:iCs/>
          <w:color w:val="000000" w:themeColor="text1"/>
          <w:szCs w:val="20"/>
        </w:rPr>
        <w:t xml:space="preserve"> </w:t>
      </w:r>
      <w:r w:rsidR="001D47BB">
        <w:rPr>
          <w:rFonts w:hint="eastAsia"/>
          <w:iCs/>
          <w:color w:val="000000" w:themeColor="text1"/>
          <w:szCs w:val="20"/>
        </w:rPr>
        <w:t>학습법과 TD</w:t>
      </w:r>
      <w:r w:rsidR="001D47BB">
        <w:rPr>
          <w:iCs/>
          <w:color w:val="000000" w:themeColor="text1"/>
          <w:szCs w:val="20"/>
        </w:rPr>
        <w:t xml:space="preserve"> </w:t>
      </w:r>
      <w:r w:rsidR="001D47BB">
        <w:rPr>
          <w:rFonts w:hint="eastAsia"/>
          <w:iCs/>
          <w:color w:val="000000" w:themeColor="text1"/>
          <w:szCs w:val="20"/>
        </w:rPr>
        <w:t>학습법으로 나눌 수 있다.</w:t>
      </w:r>
      <w:r w:rsidR="001D47BB">
        <w:rPr>
          <w:iCs/>
          <w:color w:val="000000" w:themeColor="text1"/>
          <w:szCs w:val="20"/>
        </w:rPr>
        <w:t xml:space="preserve"> </w:t>
      </w:r>
      <w:r w:rsidR="00A17ED5">
        <w:rPr>
          <w:rFonts w:hint="eastAsia"/>
          <w:iCs/>
          <w:color w:val="000000" w:themeColor="text1"/>
          <w:szCs w:val="20"/>
        </w:rPr>
        <w:t>MC</w:t>
      </w:r>
      <w:r w:rsidR="00A17ED5">
        <w:rPr>
          <w:iCs/>
          <w:color w:val="000000" w:themeColor="text1"/>
          <w:szCs w:val="20"/>
        </w:rPr>
        <w:t xml:space="preserve"> </w:t>
      </w:r>
      <w:r w:rsidR="00A17ED5">
        <w:rPr>
          <w:rFonts w:hint="eastAsia"/>
          <w:iCs/>
          <w:color w:val="000000" w:themeColor="text1"/>
          <w:szCs w:val="20"/>
        </w:rPr>
        <w:t xml:space="preserve">학습은 몬테카를로 </w:t>
      </w:r>
      <w:r w:rsidR="00084EB9">
        <w:rPr>
          <w:rFonts w:hint="eastAsia"/>
          <w:iCs/>
          <w:color w:val="000000" w:themeColor="text1"/>
          <w:szCs w:val="20"/>
        </w:rPr>
        <w:t>방법을 사용하여 가치함수를 추정한다.</w:t>
      </w:r>
      <w:r w:rsidR="00084EB9">
        <w:rPr>
          <w:iCs/>
          <w:color w:val="000000" w:themeColor="text1"/>
          <w:szCs w:val="20"/>
        </w:rPr>
        <w:t xml:space="preserve"> </w:t>
      </w:r>
      <w:r w:rsidR="00084EB9">
        <w:rPr>
          <w:rFonts w:hint="eastAsia"/>
          <w:iCs/>
          <w:color w:val="000000" w:themeColor="text1"/>
          <w:szCs w:val="20"/>
        </w:rPr>
        <w:t>몬테카를로 방법 혹은 몬테카를로 알고리즘은 특정한 상태에서 에피소드를 따라 종결상태까지 의사결정을 진행해</w:t>
      </w:r>
      <w:r w:rsidR="00275025">
        <w:rPr>
          <w:rFonts w:hint="eastAsia"/>
          <w:iCs/>
          <w:color w:val="000000" w:themeColor="text1"/>
          <w:szCs w:val="20"/>
        </w:rPr>
        <w:t>본다.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종결상태까지 진행하였기에,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 xml:space="preserve">각 상태에서의 </w:t>
      </w:r>
      <w:proofErr w:type="spellStart"/>
      <w:r w:rsidR="00275025">
        <w:rPr>
          <w:rFonts w:hint="eastAsia"/>
          <w:iCs/>
          <w:color w:val="000000" w:themeColor="text1"/>
          <w:szCs w:val="20"/>
        </w:rPr>
        <w:t>반환값</w:t>
      </w:r>
      <w:proofErr w:type="spellEnd"/>
      <w:r w:rsidR="00275025">
        <w:rPr>
          <w:rFonts w:hint="eastAsia"/>
          <w:iCs/>
          <w:color w:val="000000" w:themeColor="text1"/>
          <w:szCs w:val="20"/>
        </w:rPr>
        <w:t>(return)이 어땠는지를 얻을 수 있다.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이러한 과정을 여러 번 반복하다 보면,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 xml:space="preserve">특정 상태에서의 </w:t>
      </w:r>
      <w:proofErr w:type="spellStart"/>
      <w:r w:rsidR="00275025">
        <w:rPr>
          <w:rFonts w:hint="eastAsia"/>
          <w:iCs/>
          <w:color w:val="000000" w:themeColor="text1"/>
          <w:szCs w:val="20"/>
        </w:rPr>
        <w:t>반환값이</w:t>
      </w:r>
      <w:proofErr w:type="spellEnd"/>
      <w:r w:rsidR="00275025">
        <w:rPr>
          <w:rFonts w:hint="eastAsia"/>
          <w:iCs/>
          <w:color w:val="000000" w:themeColor="text1"/>
          <w:szCs w:val="20"/>
        </w:rPr>
        <w:t xml:space="preserve"> 여러 번 구해질 수가 있다.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만약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 xml:space="preserve">무수히 많은 반복을 통하여 여러 번 구해진 </w:t>
      </w:r>
      <w:proofErr w:type="spellStart"/>
      <w:r w:rsidR="00275025">
        <w:rPr>
          <w:rFonts w:hint="eastAsia"/>
          <w:iCs/>
          <w:color w:val="000000" w:themeColor="text1"/>
          <w:szCs w:val="20"/>
        </w:rPr>
        <w:t>반환값들의</w:t>
      </w:r>
      <w:proofErr w:type="spellEnd"/>
      <w:r w:rsidR="00275025">
        <w:rPr>
          <w:rFonts w:hint="eastAsia"/>
          <w:iCs/>
          <w:color w:val="000000" w:themeColor="text1"/>
          <w:szCs w:val="20"/>
        </w:rPr>
        <w:t xml:space="preserve"> 평균을 낸다면,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그 평균값은 가치함수의 참값에 한없이 가까워진다.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이러한 방식을 통해서 가치 함수를 추정하는 것이 MC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학습법이다.</w:t>
      </w:r>
      <w:r w:rsidR="00275025">
        <w:rPr>
          <w:iCs/>
          <w:color w:val="000000" w:themeColor="text1"/>
          <w:szCs w:val="20"/>
        </w:rPr>
        <w:t xml:space="preserve"> </w:t>
      </w:r>
      <w:ins w:id="185" w:author="SEOKYOUNG" w:date="2022-05-13T17:33:00Z">
        <w:r w:rsidR="00357892">
          <w:rPr>
            <w:rFonts w:hint="eastAsia"/>
          </w:rPr>
          <w:t>MC</w:t>
        </w:r>
        <w:r w:rsidR="00357892">
          <w:t xml:space="preserve"> </w:t>
        </w:r>
        <w:r w:rsidR="00357892">
          <w:rPr>
            <w:rFonts w:hint="eastAsia"/>
          </w:rPr>
          <w:t>학습</w:t>
        </w:r>
        <w:r w:rsidR="00357892">
          <w:rPr>
            <w:rFonts w:hint="eastAsia"/>
          </w:rPr>
          <w:t xml:space="preserve">에서는 식 </w:t>
        </w:r>
        <w:r w:rsidR="00357892">
          <w:t>2</w:t>
        </w:r>
        <w:r w:rsidR="00357892">
          <w:rPr>
            <w:rFonts w:hint="eastAsia"/>
          </w:rPr>
          <w:t>를 통해 가</w:t>
        </w:r>
      </w:ins>
      <w:ins w:id="186" w:author="SEOKYOUNG" w:date="2022-05-13T17:34:00Z">
        <w:r w:rsidR="00357892">
          <w:rPr>
            <w:rFonts w:hint="eastAsia"/>
          </w:rPr>
          <w:t>치함수를</w:t>
        </w:r>
      </w:ins>
      <w:ins w:id="187" w:author="SEOKYOUNG" w:date="2022-05-13T17:33:00Z">
        <w:r w:rsidR="00357892">
          <w:rPr>
            <w:rFonts w:hint="eastAsia"/>
          </w:rPr>
          <w:t xml:space="preserve"> 업데이트</w:t>
        </w:r>
      </w:ins>
      <w:ins w:id="188" w:author="SEOKYOUNG" w:date="2022-05-13T17:34:00Z">
        <w:r w:rsidR="00357892">
          <w:rPr>
            <w:rFonts w:hint="eastAsia"/>
          </w:rPr>
          <w:t>한다.</w:t>
        </w:r>
      </w:ins>
    </w:p>
    <w:tbl>
      <w:tblPr>
        <w:tblStyle w:val="af2"/>
        <w:tblW w:w="9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1"/>
      </w:tblGrid>
      <w:tr w:rsidR="00357892" w14:paraId="00126580" w14:textId="77777777" w:rsidTr="005A752F">
        <w:trPr>
          <w:ins w:id="189" w:author="SEOKYOUNG" w:date="2022-05-13T17:33:00Z"/>
        </w:trPr>
        <w:tc>
          <w:tcPr>
            <w:tcW w:w="8359" w:type="dxa"/>
            <w:vAlign w:val="center"/>
          </w:tcPr>
          <w:p w14:paraId="5830030A" w14:textId="209E5593" w:rsidR="00357892" w:rsidRPr="00357892" w:rsidRDefault="00357892" w:rsidP="005A752F">
            <w:pPr>
              <w:jc w:val="center"/>
              <w:rPr>
                <w:ins w:id="190" w:author="SEOKYOUNG" w:date="2022-05-13T17:33:00Z"/>
              </w:rPr>
            </w:pPr>
            <m:oMathPara>
              <m:oMathParaPr>
                <m:jc m:val="center"/>
              </m:oMathParaPr>
              <m:oMath>
                <m:r>
                  <w:ins w:id="191" w:author="SEOKYOUNG" w:date="2022-05-13T17:34:00Z">
                    <w:rPr>
                      <w:rFonts w:ascii="Cambria Math" w:hAnsi="Cambria Math" w:cs="Times"/>
                      <w:szCs w:val="20"/>
                    </w:rPr>
                    <m:t>v</m:t>
                  </w:ins>
                </m:r>
                <m:d>
                  <m:dPr>
                    <m:ctrlPr>
                      <w:ins w:id="192" w:author="SEOKYOUNG" w:date="2022-05-13T17:34:00Z">
                        <w:rPr>
                          <w:rFonts w:ascii="Cambria Math" w:hAnsi="Cambria Math" w:cs="Times"/>
                          <w:i/>
                          <w:iCs/>
                          <w:szCs w:val="20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93" w:author="SEOKYOUNG" w:date="2022-05-13T17:34:00Z">
                            <w:rPr>
                              <w:rFonts w:ascii="Cambria Math" w:hAnsi="Cambria Math" w:cs="Times"/>
                              <w:i/>
                              <w:iCs/>
                              <w:szCs w:val="20"/>
                            </w:rPr>
                          </w:ins>
                        </m:ctrlPr>
                      </m:sSubPr>
                      <m:e>
                        <m:r>
                          <w:ins w:id="194" w:author="SEOKYOUNG" w:date="2022-05-13T17:34:00Z">
                            <w:rPr>
                              <w:rFonts w:ascii="Cambria Math" w:hAnsi="Cambria Math" w:cs="Times"/>
                              <w:szCs w:val="20"/>
                            </w:rPr>
                            <m:t>S</m:t>
                          </w:ins>
                        </m:r>
                      </m:e>
                      <m:sub>
                        <m:r>
                          <w:ins w:id="195" w:author="SEOKYOUNG" w:date="2022-05-13T17:34:00Z">
                            <w:rPr>
                              <w:rFonts w:ascii="Cambria Math" w:hAnsi="Cambria Math" w:cs="Times"/>
                              <w:szCs w:val="20"/>
                            </w:rPr>
                            <m:t>t</m:t>
                          </w:ins>
                        </m:r>
                      </m:sub>
                    </m:sSub>
                  </m:e>
                </m:d>
                <m:r>
                  <w:ins w:id="196" w:author="SEOKYOUNG" w:date="2022-05-13T17:34:00Z">
                    <w:rPr>
                      <w:rFonts w:ascii="Cambria Math" w:hAnsi="Cambria Math" w:cs="Times"/>
                      <w:szCs w:val="20"/>
                    </w:rPr>
                    <m:t>←v</m:t>
                  </w:ins>
                </m:r>
                <m:d>
                  <m:dPr>
                    <m:ctrlPr>
                      <w:ins w:id="197" w:author="SEOKYOUNG" w:date="2022-05-13T17:34:00Z">
                        <w:rPr>
                          <w:rFonts w:ascii="Cambria Math" w:hAnsi="Cambria Math" w:cs="Times"/>
                          <w:i/>
                          <w:iCs/>
                          <w:szCs w:val="20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98" w:author="SEOKYOUNG" w:date="2022-05-13T17:34:00Z">
                            <w:rPr>
                              <w:rFonts w:ascii="Cambria Math" w:hAnsi="Cambria Math" w:cs="Times"/>
                              <w:i/>
                              <w:iCs/>
                              <w:szCs w:val="20"/>
                            </w:rPr>
                          </w:ins>
                        </m:ctrlPr>
                      </m:sSubPr>
                      <m:e>
                        <m:r>
                          <w:ins w:id="199" w:author="SEOKYOUNG" w:date="2022-05-13T17:34:00Z">
                            <w:rPr>
                              <w:rFonts w:ascii="Cambria Math" w:hAnsi="Cambria Math" w:cs="Times"/>
                              <w:szCs w:val="20"/>
                            </w:rPr>
                            <m:t>S</m:t>
                          </w:ins>
                        </m:r>
                      </m:e>
                      <m:sub>
                        <m:r>
                          <w:ins w:id="200" w:author="SEOKYOUNG" w:date="2022-05-13T17:34:00Z">
                            <w:rPr>
                              <w:rFonts w:ascii="Cambria Math" w:hAnsi="Cambria Math" w:cs="Times"/>
                              <w:szCs w:val="20"/>
                            </w:rPr>
                            <m:t>t</m:t>
                          </w:ins>
                        </m:r>
                      </m:sub>
                    </m:sSub>
                  </m:e>
                </m:d>
                <m:r>
                  <w:ins w:id="201" w:author="SEOKYOUNG" w:date="2022-05-13T17:34:00Z">
                    <w:rPr>
                      <w:rFonts w:ascii="Cambria Math" w:hAnsi="Cambria Math" w:cs="Times"/>
                      <w:szCs w:val="20"/>
                    </w:rPr>
                    <m:t>+α</m:t>
                  </w:ins>
                </m:r>
                <m:d>
                  <m:dPr>
                    <m:ctrlPr>
                      <w:ins w:id="202" w:author="SEOKYOUNG" w:date="2022-05-13T17:34:00Z">
                        <w:rPr>
                          <w:rFonts w:ascii="Cambria Math" w:hAnsi="Cambria Math" w:cs="Times"/>
                          <w:i/>
                          <w:iCs/>
                          <w:szCs w:val="20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203" w:author="SEOKYOUNG" w:date="2022-05-13T17:34:00Z">
                            <w:rPr>
                              <w:rFonts w:ascii="Cambria Math" w:hAnsi="Cambria Math" w:cs="Times"/>
                              <w:i/>
                              <w:iCs/>
                              <w:szCs w:val="20"/>
                            </w:rPr>
                          </w:ins>
                        </m:ctrlPr>
                      </m:sSubPr>
                      <m:e>
                        <m:r>
                          <w:ins w:id="204" w:author="SEOKYOUNG" w:date="2022-05-13T17:34:00Z">
                            <w:rPr>
                              <w:rFonts w:ascii="Cambria Math" w:hAnsi="Cambria Math" w:cs="Times"/>
                              <w:szCs w:val="20"/>
                            </w:rPr>
                            <m:t>G</m:t>
                          </w:ins>
                        </m:r>
                      </m:e>
                      <m:sub>
                        <m:r>
                          <w:ins w:id="205" w:author="SEOKYOUNG" w:date="2022-05-13T17:34:00Z">
                            <w:rPr>
                              <w:rFonts w:ascii="Cambria Math" w:hAnsi="Cambria Math" w:cs="Times"/>
                              <w:szCs w:val="20"/>
                            </w:rPr>
                            <m:t>t</m:t>
                          </w:ins>
                        </m:r>
                      </m:sub>
                    </m:sSub>
                    <m:r>
                      <w:ins w:id="206" w:author="SEOKYOUNG" w:date="2022-05-13T17:34:00Z">
                        <w:rPr>
                          <w:rFonts w:ascii="Cambria Math" w:hAnsi="Cambria Math" w:cs="Times"/>
                          <w:szCs w:val="20"/>
                        </w:rPr>
                        <m:t>-v</m:t>
                      </w:ins>
                    </m:r>
                    <m:d>
                      <m:dPr>
                        <m:ctrlPr>
                          <w:ins w:id="207" w:author="SEOKYOUNG" w:date="2022-05-13T17:34:00Z">
                            <w:rPr>
                              <w:rFonts w:ascii="Cambria Math" w:hAnsi="Cambria Math" w:cs="Times"/>
                              <w:i/>
                              <w:iCs/>
                              <w:szCs w:val="20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208" w:author="SEOKYOUNG" w:date="2022-05-13T17:34:00Z">
                                <w:rPr>
                                  <w:rFonts w:ascii="Cambria Math" w:hAnsi="Cambria Math" w:cs="Times"/>
                                  <w:i/>
                                  <w:iCs/>
                                  <w:szCs w:val="20"/>
                                </w:rPr>
                              </w:ins>
                            </m:ctrlPr>
                          </m:sSubPr>
                          <m:e>
                            <m:r>
                              <w:ins w:id="209" w:author="SEOKYOUNG" w:date="2022-05-13T17:34:00Z">
                                <w:rPr>
                                  <w:rFonts w:ascii="Cambria Math" w:hAnsi="Cambria Math" w:cs="Times"/>
                                  <w:szCs w:val="20"/>
                                </w:rPr>
                                <m:t>S</m:t>
                              </w:ins>
                            </m:r>
                          </m:e>
                          <m:sub>
                            <m:r>
                              <w:ins w:id="210" w:author="SEOKYOUNG" w:date="2022-05-13T17:34:00Z">
                                <w:rPr>
                                  <w:rFonts w:ascii="Cambria Math" w:hAnsi="Cambria Math" w:cs="Times"/>
                                  <w:szCs w:val="20"/>
                                </w:rPr>
                                <m:t>t</m:t>
                              </w:ins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61" w:type="dxa"/>
            <w:vAlign w:val="center"/>
          </w:tcPr>
          <w:p w14:paraId="44F181EE" w14:textId="35D16893" w:rsidR="00357892" w:rsidRPr="00357892" w:rsidRDefault="00357892" w:rsidP="005A752F">
            <w:pPr>
              <w:jc w:val="center"/>
              <w:rPr>
                <w:ins w:id="211" w:author="SEOKYOUNG" w:date="2022-05-13T17:33:00Z"/>
              </w:rPr>
            </w:pPr>
            <w:ins w:id="212" w:author="SEOKYOUNG" w:date="2022-05-13T17:33:00Z">
              <w:r w:rsidRPr="00357892">
                <w:rPr>
                  <w:rFonts w:hint="eastAsia"/>
                </w:rPr>
                <w:t>(</w:t>
              </w:r>
            </w:ins>
            <w:ins w:id="213" w:author="SEOKYOUNG" w:date="2022-05-13T17:34:00Z">
              <w:r>
                <w:t>2</w:t>
              </w:r>
            </w:ins>
            <w:ins w:id="214" w:author="SEOKYOUNG" w:date="2022-05-13T17:33:00Z">
              <w:r w:rsidRPr="00357892">
                <w:t>)</w:t>
              </w:r>
            </w:ins>
          </w:p>
        </w:tc>
      </w:tr>
    </w:tbl>
    <w:p w14:paraId="33185C7E" w14:textId="77777777" w:rsidR="00357892" w:rsidDel="00357892" w:rsidRDefault="00357892" w:rsidP="00D9007A">
      <w:pPr>
        <w:rPr>
          <w:del w:id="215" w:author="SEOKYOUNG" w:date="2022-05-13T17:35:00Z"/>
          <w:iCs/>
          <w:color w:val="000000" w:themeColor="text1"/>
          <w:szCs w:val="20"/>
        </w:rPr>
      </w:pPr>
    </w:p>
    <w:p w14:paraId="199C0455" w14:textId="59BB81F7" w:rsidR="00344155" w:rsidDel="00357892" w:rsidRDefault="00344155" w:rsidP="00357892">
      <w:pPr>
        <w:keepNext/>
        <w:rPr>
          <w:del w:id="216" w:author="SEOKYOUNG" w:date="2022-05-13T17:34:00Z"/>
        </w:rPr>
        <w:pPrChange w:id="217" w:author="SEOKYOUNG" w:date="2022-05-13T17:35:00Z">
          <w:pPr>
            <w:keepNext/>
            <w:jc w:val="center"/>
          </w:pPr>
        </w:pPrChange>
      </w:pPr>
      <w:del w:id="218" w:author="SEOKYOUNG" w:date="2022-05-13T17:34:00Z">
        <w:r w:rsidDel="00357892">
          <w:rPr>
            <w:noProof/>
          </w:rPr>
          <w:lastRenderedPageBreak/>
          <w:drawing>
            <wp:inline distT="0" distB="0" distL="0" distR="0" wp14:anchorId="095D8573" wp14:editId="2112239B">
              <wp:extent cx="3304540" cy="408305"/>
              <wp:effectExtent l="0" t="0" r="0" b="0"/>
              <wp:docPr id="11" name="그림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04540" cy="40830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p w14:paraId="30C66177" w14:textId="6F9450C9" w:rsidR="00344155" w:rsidDel="00357892" w:rsidRDefault="00344155" w:rsidP="00344155">
      <w:pPr>
        <w:pStyle w:val="a6"/>
        <w:jc w:val="center"/>
        <w:rPr>
          <w:del w:id="219" w:author="SEOKYOUNG" w:date="2022-05-13T17:34:00Z"/>
          <w:iCs/>
          <w:color w:val="000000" w:themeColor="text1"/>
        </w:rPr>
      </w:pPr>
      <w:del w:id="220" w:author="SEOKYOUNG" w:date="2022-05-13T17:34:00Z">
        <w:r w:rsidDel="00357892">
          <w:delText xml:space="preserve">Equation </w:delText>
        </w:r>
        <w:r w:rsidR="00713CFC" w:rsidDel="00357892">
          <w:fldChar w:fldCharType="begin"/>
        </w:r>
        <w:r w:rsidR="00713CFC" w:rsidDel="00357892">
          <w:delInstrText xml:space="preserve"> SEQ Equation \* ARABIC </w:delInstrText>
        </w:r>
        <w:r w:rsidR="00713CFC" w:rsidDel="00357892">
          <w:fldChar w:fldCharType="separate"/>
        </w:r>
        <w:r w:rsidR="003779E5" w:rsidDel="00357892">
          <w:rPr>
            <w:noProof/>
          </w:rPr>
          <w:delText>2</w:delText>
        </w:r>
        <w:r w:rsidR="00713CFC" w:rsidDel="00357892">
          <w:rPr>
            <w:noProof/>
          </w:rPr>
          <w:fldChar w:fldCharType="end"/>
        </w:r>
        <w:r w:rsidDel="00357892">
          <w:delText xml:space="preserve"> </w:delText>
        </w:r>
        <w:r w:rsidDel="00357892">
          <w:rPr>
            <w:rFonts w:hint="eastAsia"/>
          </w:rPr>
          <w:delText>MC</w:delText>
        </w:r>
        <w:r w:rsidDel="00357892">
          <w:delText xml:space="preserve"> </w:delText>
        </w:r>
        <w:r w:rsidDel="00357892">
          <w:rPr>
            <w:rFonts w:hint="eastAsia"/>
          </w:rPr>
          <w:delText>학습의 가치함수 업데이트</w:delText>
        </w:r>
      </w:del>
    </w:p>
    <w:p w14:paraId="499538B7" w14:textId="2A50A23B" w:rsidR="00335297" w:rsidRDefault="00335297" w:rsidP="00D9007A">
      <w:pPr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MC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학습법은 직관적이고 효용이 높은 학습법이지만,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몇가지의 단점이 있다.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크게 두가지의 문제를 꼽자면,</w:t>
      </w:r>
      <w:r w:rsidR="004E37E9">
        <w:rPr>
          <w:iCs/>
          <w:color w:val="000000" w:themeColor="text1"/>
          <w:szCs w:val="20"/>
        </w:rPr>
        <w:t xml:space="preserve"> </w:t>
      </w:r>
      <w:r w:rsidR="004E37E9">
        <w:rPr>
          <w:rFonts w:hint="eastAsia"/>
          <w:iCs/>
          <w:color w:val="000000" w:themeColor="text1"/>
          <w:szCs w:val="20"/>
        </w:rPr>
        <w:t>첫째로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학습을 위해서는 한 에피소드의 끝까지 기다려야 하기에 </w:t>
      </w:r>
      <w:r w:rsidR="004E37E9">
        <w:rPr>
          <w:rFonts w:hint="eastAsia"/>
          <w:iCs/>
          <w:color w:val="000000" w:themeColor="text1"/>
          <w:szCs w:val="20"/>
        </w:rPr>
        <w:t>실시간 학습이 불가능 하다는 것이고</w:t>
      </w:r>
      <w:r>
        <w:rPr>
          <w:rFonts w:hint="eastAsia"/>
          <w:iCs/>
          <w:color w:val="000000" w:themeColor="text1"/>
          <w:szCs w:val="20"/>
        </w:rPr>
        <w:t>,</w:t>
      </w:r>
      <w:r>
        <w:rPr>
          <w:iCs/>
          <w:color w:val="000000" w:themeColor="text1"/>
          <w:szCs w:val="20"/>
        </w:rPr>
        <w:t xml:space="preserve"> </w:t>
      </w:r>
      <w:r w:rsidR="004E37E9">
        <w:rPr>
          <w:rFonts w:hint="eastAsia"/>
          <w:iCs/>
          <w:color w:val="000000" w:themeColor="text1"/>
          <w:szCs w:val="20"/>
        </w:rPr>
        <w:t>둘째로</w:t>
      </w:r>
      <w:r>
        <w:rPr>
          <w:rFonts w:hint="eastAsia"/>
          <w:iCs/>
          <w:color w:val="000000" w:themeColor="text1"/>
          <w:szCs w:val="20"/>
        </w:rPr>
        <w:t xml:space="preserve"> 에피소드가 끝</w:t>
      </w:r>
      <w:r w:rsidR="004E37E9">
        <w:rPr>
          <w:rFonts w:hint="eastAsia"/>
          <w:iCs/>
          <w:color w:val="000000" w:themeColor="text1"/>
          <w:szCs w:val="20"/>
        </w:rPr>
        <w:t xml:space="preserve">나지 않고 계속 지속되는 경우 학습이 불가능하다는 </w:t>
      </w:r>
      <w:proofErr w:type="gramStart"/>
      <w:r w:rsidR="004E37E9">
        <w:rPr>
          <w:rFonts w:hint="eastAsia"/>
          <w:iCs/>
          <w:color w:val="000000" w:themeColor="text1"/>
          <w:szCs w:val="20"/>
        </w:rPr>
        <w:t>점 이다</w:t>
      </w:r>
      <w:proofErr w:type="gramEnd"/>
      <w:r w:rsidR="004E37E9">
        <w:rPr>
          <w:rFonts w:hint="eastAsia"/>
          <w:iCs/>
          <w:color w:val="000000" w:themeColor="text1"/>
          <w:szCs w:val="20"/>
        </w:rPr>
        <w:t>.</w:t>
      </w:r>
      <w:r w:rsidR="004E37E9">
        <w:rPr>
          <w:iCs/>
          <w:color w:val="000000" w:themeColor="text1"/>
          <w:szCs w:val="20"/>
        </w:rPr>
        <w:t xml:space="preserve"> </w:t>
      </w:r>
      <w:r w:rsidR="004E37E9">
        <w:rPr>
          <w:rFonts w:hint="eastAsia"/>
          <w:iCs/>
          <w:color w:val="000000" w:themeColor="text1"/>
          <w:szCs w:val="20"/>
        </w:rPr>
        <w:t>따라서 이러한 문제점을 보완</w:t>
      </w:r>
      <w:r w:rsidR="00344155">
        <w:rPr>
          <w:rFonts w:hint="eastAsia"/>
          <w:iCs/>
          <w:color w:val="000000" w:themeColor="text1"/>
          <w:szCs w:val="20"/>
        </w:rPr>
        <w:t>한 정책평가 방식이 바로 TD(시간차)</w:t>
      </w:r>
      <w:r w:rsidR="00344155">
        <w:rPr>
          <w:iCs/>
          <w:color w:val="000000" w:themeColor="text1"/>
          <w:szCs w:val="20"/>
        </w:rPr>
        <w:t xml:space="preserve"> </w:t>
      </w:r>
      <w:r w:rsidR="00344155">
        <w:rPr>
          <w:rFonts w:hint="eastAsia"/>
          <w:iCs/>
          <w:color w:val="000000" w:themeColor="text1"/>
          <w:szCs w:val="20"/>
        </w:rPr>
        <w:t>학습이다.</w:t>
      </w:r>
      <w:r w:rsidR="00344155">
        <w:rPr>
          <w:iCs/>
          <w:color w:val="000000" w:themeColor="text1"/>
          <w:szCs w:val="20"/>
        </w:rPr>
        <w:t xml:space="preserve"> </w:t>
      </w:r>
    </w:p>
    <w:p w14:paraId="726C7624" w14:textId="3AFF66F7" w:rsidR="00344155" w:rsidRDefault="00344155" w:rsidP="00D9007A">
      <w:pPr>
        <w:rPr>
          <w:ins w:id="221" w:author="SEOKYOUNG" w:date="2022-05-13T17:35:00Z"/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TD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학습법은 에피소드가 끝날 </w:t>
      </w:r>
      <w:r w:rsidR="008E79B1">
        <w:rPr>
          <w:rFonts w:hint="eastAsia"/>
          <w:iCs/>
          <w:color w:val="000000" w:themeColor="text1"/>
          <w:szCs w:val="20"/>
        </w:rPr>
        <w:t>때</w:t>
      </w:r>
      <w:r w:rsidR="008E79B1">
        <w:rPr>
          <w:iCs/>
          <w:color w:val="000000" w:themeColor="text1"/>
          <w:szCs w:val="20"/>
        </w:rPr>
        <w:t>까지</w:t>
      </w:r>
      <w:r>
        <w:rPr>
          <w:rFonts w:hint="eastAsia"/>
          <w:iCs/>
          <w:color w:val="000000" w:themeColor="text1"/>
          <w:szCs w:val="20"/>
        </w:rPr>
        <w:t xml:space="preserve"> 기다린 후에 가치함수를 업데이트 하는 것이 아닌,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에피소드가 진행되는 와중에 매 의사결정 스텝마다 가치함수를 업데이트 한다.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매 스텝마다 업데이트를 하기 때문에 한번에 하나의 가치함수만을 업데이트 하는 것이 MC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방법과의 가장 큰 차이이다.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실시간으로 업데이트가 </w:t>
      </w:r>
      <w:proofErr w:type="gramStart"/>
      <w:r>
        <w:rPr>
          <w:rFonts w:hint="eastAsia"/>
          <w:iCs/>
          <w:color w:val="000000" w:themeColor="text1"/>
          <w:szCs w:val="20"/>
        </w:rPr>
        <w:t>이루어 지기</w:t>
      </w:r>
      <w:proofErr w:type="gramEnd"/>
      <w:r>
        <w:rPr>
          <w:rFonts w:hint="eastAsia"/>
          <w:iCs/>
          <w:color w:val="000000" w:themeColor="text1"/>
          <w:szCs w:val="20"/>
        </w:rPr>
        <w:t xml:space="preserve"> 때문에,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가치함수를 업데이트 할 때,</w:t>
      </w:r>
      <w:r>
        <w:rPr>
          <w:iCs/>
          <w:color w:val="000000" w:themeColor="text1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t</m:t>
            </m:r>
          </m:sub>
        </m:sSub>
      </m:oMath>
      <w:r>
        <w:rPr>
          <w:rFonts w:hint="eastAsia"/>
          <w:iCs/>
          <w:color w:val="000000" w:themeColor="text1"/>
          <w:szCs w:val="20"/>
        </w:rPr>
        <w:t xml:space="preserve"> 항을 사용해서 업데이트를 하는 것이 아닌,</w:t>
      </w:r>
      <w:r>
        <w:rPr>
          <w:iCs/>
          <w:color w:val="000000" w:themeColor="text1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Cs w:val="20"/>
          </w:rPr>
          <m:t>+</m:t>
        </m:r>
        <m:r>
          <w:rPr>
            <w:rFonts w:ascii="Cambria Math" w:hAnsi="Cambria Math"/>
            <w:color w:val="000000" w:themeColor="text1"/>
            <w:szCs w:val="20"/>
          </w:rPr>
          <m:t>γv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+1</m:t>
                </m:r>
              </m:sub>
            </m:sSub>
          </m:e>
        </m:d>
      </m:oMath>
      <w:r>
        <w:rPr>
          <w:rFonts w:hint="eastAsia"/>
        </w:rPr>
        <w:t xml:space="preserve"> 항을 사용하여 업데이트를 하게 된다.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tbl>
      <w:tblPr>
        <w:tblStyle w:val="af2"/>
        <w:tblW w:w="9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1"/>
      </w:tblGrid>
      <w:tr w:rsidR="00357892" w14:paraId="65BE8633" w14:textId="77777777" w:rsidTr="005A752F">
        <w:trPr>
          <w:ins w:id="222" w:author="SEOKYOUNG" w:date="2022-05-13T17:35:00Z"/>
        </w:trPr>
        <w:tc>
          <w:tcPr>
            <w:tcW w:w="8359" w:type="dxa"/>
            <w:vAlign w:val="center"/>
          </w:tcPr>
          <w:p w14:paraId="24DBF862" w14:textId="36264A5B" w:rsidR="00357892" w:rsidRPr="00357892" w:rsidRDefault="00357892" w:rsidP="005A752F">
            <w:pPr>
              <w:jc w:val="center"/>
              <w:rPr>
                <w:ins w:id="223" w:author="SEOKYOUNG" w:date="2022-05-13T17:35:00Z"/>
              </w:rPr>
            </w:pPr>
            <m:oMathPara>
              <m:oMathParaPr>
                <m:jc m:val="center"/>
              </m:oMathParaPr>
              <m:oMath>
                <m:r>
                  <w:ins w:id="224" w:author="SEOKYOUNG" w:date="2022-05-13T17:35:00Z">
                    <w:rPr>
                      <w:rFonts w:ascii="Cambria Math" w:hAnsi="Cambria Math" w:cs="Times"/>
                      <w:szCs w:val="20"/>
                    </w:rPr>
                    <m:t>v</m:t>
                  </w:ins>
                </m:r>
                <m:d>
                  <m:dPr>
                    <m:ctrlPr>
                      <w:ins w:id="225" w:author="SEOKYOUNG" w:date="2022-05-13T17:35:00Z">
                        <w:rPr>
                          <w:rFonts w:ascii="Cambria Math" w:hAnsi="Cambria Math" w:cs="Times"/>
                          <w:i/>
                          <w:iCs/>
                          <w:szCs w:val="20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226" w:author="SEOKYOUNG" w:date="2022-05-13T17:35:00Z">
                            <w:rPr>
                              <w:rFonts w:ascii="Cambria Math" w:hAnsi="Cambria Math" w:cs="Times"/>
                              <w:i/>
                              <w:iCs/>
                              <w:szCs w:val="20"/>
                            </w:rPr>
                          </w:ins>
                        </m:ctrlPr>
                      </m:sSubPr>
                      <m:e>
                        <m:r>
                          <w:ins w:id="227" w:author="SEOKYOUNG" w:date="2022-05-13T17:35:00Z">
                            <w:rPr>
                              <w:rFonts w:ascii="Cambria Math" w:hAnsi="Cambria Math" w:cs="Times"/>
                              <w:szCs w:val="20"/>
                            </w:rPr>
                            <m:t>S</m:t>
                          </w:ins>
                        </m:r>
                      </m:e>
                      <m:sub>
                        <m:r>
                          <w:ins w:id="228" w:author="SEOKYOUNG" w:date="2022-05-13T17:35:00Z">
                            <w:rPr>
                              <w:rFonts w:ascii="Cambria Math" w:hAnsi="Cambria Math" w:cs="Times"/>
                              <w:szCs w:val="20"/>
                            </w:rPr>
                            <m:t>t</m:t>
                          </w:ins>
                        </m:r>
                      </m:sub>
                    </m:sSub>
                  </m:e>
                </m:d>
                <m:r>
                  <w:ins w:id="229" w:author="SEOKYOUNG" w:date="2022-05-13T17:35:00Z">
                    <w:rPr>
                      <w:rFonts w:ascii="Cambria Math" w:hAnsi="Cambria Math" w:cs="Times"/>
                      <w:szCs w:val="20"/>
                    </w:rPr>
                    <m:t>←v</m:t>
                  </w:ins>
                </m:r>
                <m:d>
                  <m:dPr>
                    <m:ctrlPr>
                      <w:ins w:id="230" w:author="SEOKYOUNG" w:date="2022-05-13T17:35:00Z">
                        <w:rPr>
                          <w:rFonts w:ascii="Cambria Math" w:hAnsi="Cambria Math" w:cs="Times"/>
                          <w:i/>
                          <w:iCs/>
                          <w:szCs w:val="20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231" w:author="SEOKYOUNG" w:date="2022-05-13T17:35:00Z">
                            <w:rPr>
                              <w:rFonts w:ascii="Cambria Math" w:hAnsi="Cambria Math" w:cs="Times"/>
                              <w:i/>
                              <w:iCs/>
                              <w:szCs w:val="20"/>
                            </w:rPr>
                          </w:ins>
                        </m:ctrlPr>
                      </m:sSubPr>
                      <m:e>
                        <m:r>
                          <w:ins w:id="232" w:author="SEOKYOUNG" w:date="2022-05-13T17:35:00Z">
                            <w:rPr>
                              <w:rFonts w:ascii="Cambria Math" w:hAnsi="Cambria Math" w:cs="Times"/>
                              <w:szCs w:val="20"/>
                            </w:rPr>
                            <m:t>S</m:t>
                          </w:ins>
                        </m:r>
                      </m:e>
                      <m:sub>
                        <m:r>
                          <w:ins w:id="233" w:author="SEOKYOUNG" w:date="2022-05-13T17:35:00Z">
                            <w:rPr>
                              <w:rFonts w:ascii="Cambria Math" w:hAnsi="Cambria Math" w:cs="Times"/>
                              <w:szCs w:val="20"/>
                            </w:rPr>
                            <m:t>t</m:t>
                          </w:ins>
                        </m:r>
                      </m:sub>
                    </m:sSub>
                  </m:e>
                </m:d>
                <m:r>
                  <w:ins w:id="234" w:author="SEOKYOUNG" w:date="2022-05-13T17:35:00Z">
                    <w:rPr>
                      <w:rFonts w:ascii="Cambria Math" w:hAnsi="Cambria Math" w:cs="Times"/>
                      <w:szCs w:val="20"/>
                    </w:rPr>
                    <m:t>+α</m:t>
                  </w:ins>
                </m:r>
                <m:d>
                  <m:dPr>
                    <m:ctrlPr>
                      <w:ins w:id="235" w:author="SEOKYOUNG" w:date="2022-05-13T17:35:00Z">
                        <w:rPr>
                          <w:rFonts w:ascii="Cambria Math" w:hAnsi="Cambria Math" w:cs="Times"/>
                          <w:i/>
                          <w:iCs/>
                          <w:szCs w:val="20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236" w:author="SEOKYOUNG" w:date="2022-05-13T17:35:00Z">
                            <w:rPr>
                              <w:rFonts w:ascii="Cambria Math" w:hAnsi="Cambria Math" w:cs="Times"/>
                              <w:i/>
                              <w:iCs/>
                              <w:szCs w:val="20"/>
                            </w:rPr>
                          </w:ins>
                        </m:ctrlPr>
                      </m:sSubPr>
                      <m:e>
                        <m:r>
                          <w:ins w:id="237" w:author="SEOKYOUNG" w:date="2022-05-13T17:35:00Z">
                            <w:rPr>
                              <w:rFonts w:ascii="Cambria Math" w:hAnsi="Cambria Math" w:cs="Times"/>
                              <w:szCs w:val="20"/>
                            </w:rPr>
                            <m:t>R</m:t>
                          </w:ins>
                        </m:r>
                      </m:e>
                      <m:sub>
                        <m:r>
                          <w:ins w:id="238" w:author="SEOKYOUNG" w:date="2022-05-13T17:35:00Z">
                            <w:rPr>
                              <w:rFonts w:ascii="Cambria Math" w:hAnsi="Cambria Math" w:cs="Times"/>
                              <w:szCs w:val="20"/>
                            </w:rPr>
                            <m:t>t</m:t>
                          </w:ins>
                        </m:r>
                        <m:r>
                          <w:ins w:id="239" w:author="SEOKYOUNG" w:date="2022-05-13T17:35:00Z">
                            <w:rPr>
                              <w:rFonts w:ascii="Cambria Math" w:hAnsi="Cambria Math" w:cs="Times"/>
                              <w:szCs w:val="20"/>
                            </w:rPr>
                            <m:t>+1</m:t>
                          </w:ins>
                        </m:r>
                      </m:sub>
                    </m:sSub>
                    <m:r>
                      <w:ins w:id="240" w:author="SEOKYOUNG" w:date="2022-05-13T17:35:00Z">
                        <w:rPr>
                          <w:rFonts w:ascii="Cambria Math" w:hAnsi="Cambria Math" w:cs="Times"/>
                          <w:szCs w:val="20"/>
                        </w:rPr>
                        <m:t>+γv</m:t>
                      </w:ins>
                    </m:r>
                    <m:d>
                      <m:dPr>
                        <m:ctrlPr>
                          <w:ins w:id="241" w:author="SEOKYOUNG" w:date="2022-05-13T17:35:00Z">
                            <w:rPr>
                              <w:rFonts w:ascii="Cambria Math" w:hAnsi="Cambria Math" w:cs="Times"/>
                              <w:i/>
                              <w:iCs/>
                              <w:szCs w:val="20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242" w:author="SEOKYOUNG" w:date="2022-05-13T17:35:00Z">
                                <w:rPr>
                                  <w:rFonts w:ascii="Cambria Math" w:hAnsi="Cambria Math" w:cs="Times"/>
                                  <w:i/>
                                  <w:iCs/>
                                  <w:szCs w:val="20"/>
                                </w:rPr>
                              </w:ins>
                            </m:ctrlPr>
                          </m:sSubPr>
                          <m:e>
                            <m:r>
                              <w:ins w:id="243" w:author="SEOKYOUNG" w:date="2022-05-13T17:35:00Z">
                                <w:rPr>
                                  <w:rFonts w:ascii="Cambria Math" w:hAnsi="Cambria Math" w:cs="Times"/>
                                  <w:szCs w:val="20"/>
                                </w:rPr>
                                <m:t>S</m:t>
                              </w:ins>
                            </m:r>
                          </m:e>
                          <m:sub>
                            <m:r>
                              <w:ins w:id="244" w:author="SEOKYOUNG" w:date="2022-05-13T17:35:00Z">
                                <w:rPr>
                                  <w:rFonts w:ascii="Cambria Math" w:hAnsi="Cambria Math" w:cs="Times"/>
                                  <w:szCs w:val="20"/>
                                </w:rPr>
                                <m:t>t+1</m:t>
                              </w:ins>
                            </m:r>
                          </m:sub>
                        </m:sSub>
                      </m:e>
                    </m:d>
                    <m:r>
                      <w:ins w:id="245" w:author="SEOKYOUNG" w:date="2022-05-13T17:35:00Z">
                        <w:rPr>
                          <w:rFonts w:ascii="Cambria Math" w:hAnsi="Cambria Math" w:cs="Times"/>
                          <w:szCs w:val="20"/>
                        </w:rPr>
                        <m:t>-v</m:t>
                      </w:ins>
                    </m:r>
                    <m:d>
                      <m:dPr>
                        <m:ctrlPr>
                          <w:ins w:id="246" w:author="SEOKYOUNG" w:date="2022-05-13T17:35:00Z">
                            <w:rPr>
                              <w:rFonts w:ascii="Cambria Math" w:hAnsi="Cambria Math" w:cs="Times"/>
                              <w:i/>
                              <w:iCs/>
                              <w:szCs w:val="20"/>
                            </w:rPr>
                          </w:ins>
                        </m:ctrlPr>
                      </m:dPr>
                      <m:e>
                        <m:sSub>
                          <m:sSubPr>
                            <m:ctrlPr>
                              <w:ins w:id="247" w:author="SEOKYOUNG" w:date="2022-05-13T17:35:00Z">
                                <w:rPr>
                                  <w:rFonts w:ascii="Cambria Math" w:hAnsi="Cambria Math" w:cs="Times"/>
                                  <w:i/>
                                  <w:iCs/>
                                  <w:szCs w:val="20"/>
                                </w:rPr>
                              </w:ins>
                            </m:ctrlPr>
                          </m:sSubPr>
                          <m:e>
                            <m:r>
                              <w:ins w:id="248" w:author="SEOKYOUNG" w:date="2022-05-13T17:35:00Z">
                                <w:rPr>
                                  <w:rFonts w:ascii="Cambria Math" w:hAnsi="Cambria Math" w:cs="Times"/>
                                  <w:szCs w:val="20"/>
                                </w:rPr>
                                <m:t>S</m:t>
                              </w:ins>
                            </m:r>
                          </m:e>
                          <m:sub>
                            <m:r>
                              <w:ins w:id="249" w:author="SEOKYOUNG" w:date="2022-05-13T17:35:00Z">
                                <w:rPr>
                                  <w:rFonts w:ascii="Cambria Math" w:hAnsi="Cambria Math" w:cs="Times"/>
                                  <w:szCs w:val="20"/>
                                </w:rPr>
                                <m:t>t</m:t>
                              </w:ins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661" w:type="dxa"/>
            <w:vAlign w:val="center"/>
          </w:tcPr>
          <w:p w14:paraId="25D489FD" w14:textId="799BD61A" w:rsidR="00357892" w:rsidRPr="00357892" w:rsidRDefault="00357892" w:rsidP="005A752F">
            <w:pPr>
              <w:jc w:val="center"/>
              <w:rPr>
                <w:ins w:id="250" w:author="SEOKYOUNG" w:date="2022-05-13T17:35:00Z"/>
              </w:rPr>
            </w:pPr>
            <w:ins w:id="251" w:author="SEOKYOUNG" w:date="2022-05-13T17:35:00Z">
              <w:r w:rsidRPr="00357892">
                <w:rPr>
                  <w:rFonts w:hint="eastAsia"/>
                </w:rPr>
                <w:t>(</w:t>
              </w:r>
              <w:r>
                <w:t>3</w:t>
              </w:r>
              <w:r w:rsidRPr="00357892">
                <w:t>)</w:t>
              </w:r>
            </w:ins>
          </w:p>
        </w:tc>
      </w:tr>
    </w:tbl>
    <w:p w14:paraId="731DE426" w14:textId="02B9F523" w:rsidR="00357892" w:rsidRPr="006B1C3E" w:rsidDel="00357892" w:rsidRDefault="00357892" w:rsidP="00D9007A">
      <w:pPr>
        <w:rPr>
          <w:del w:id="252" w:author="SEOKYOUNG" w:date="2022-05-13T17:35:00Z"/>
          <w:iCs/>
          <w:color w:val="000000" w:themeColor="text1"/>
          <w:szCs w:val="20"/>
        </w:rPr>
      </w:pPr>
    </w:p>
    <w:p w14:paraId="7C470AE6" w14:textId="31201F65" w:rsidR="003779E5" w:rsidDel="00357892" w:rsidRDefault="003779E5" w:rsidP="003779E5">
      <w:pPr>
        <w:keepNext/>
        <w:spacing w:line="360" w:lineRule="auto"/>
        <w:jc w:val="center"/>
        <w:rPr>
          <w:del w:id="253" w:author="SEOKYOUNG" w:date="2022-05-13T17:35:00Z"/>
        </w:rPr>
      </w:pPr>
      <w:del w:id="254" w:author="SEOKYOUNG" w:date="2022-05-13T17:35:00Z">
        <w:r w:rsidDel="00357892">
          <w:rPr>
            <w:noProof/>
            <w:sz w:val="22"/>
          </w:rPr>
          <w:drawing>
            <wp:inline distT="0" distB="0" distL="0" distR="0" wp14:anchorId="25BCD648" wp14:editId="71DE5DED">
              <wp:extent cx="4730750" cy="408305"/>
              <wp:effectExtent l="0" t="0" r="0" b="0"/>
              <wp:docPr id="14" name="그림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30750" cy="40830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p w14:paraId="0F01C23F" w14:textId="4312CA4D" w:rsidR="003C7FE2" w:rsidRPr="00702C36" w:rsidDel="00357892" w:rsidRDefault="003779E5" w:rsidP="003779E5">
      <w:pPr>
        <w:pStyle w:val="a6"/>
        <w:jc w:val="center"/>
        <w:rPr>
          <w:del w:id="255" w:author="SEOKYOUNG" w:date="2022-05-13T17:35:00Z"/>
          <w:sz w:val="22"/>
        </w:rPr>
      </w:pPr>
      <w:del w:id="256" w:author="SEOKYOUNG" w:date="2022-05-13T17:35:00Z">
        <w:r w:rsidDel="00357892">
          <w:delText xml:space="preserve">Equation </w:delText>
        </w:r>
        <w:r w:rsidR="00713CFC" w:rsidDel="00357892">
          <w:fldChar w:fldCharType="begin"/>
        </w:r>
        <w:r w:rsidR="00713CFC" w:rsidDel="00357892">
          <w:delInstrText xml:space="preserve"> SEQ Equation \* ARABIC </w:delInstrText>
        </w:r>
        <w:r w:rsidR="00713CFC" w:rsidDel="00357892">
          <w:fldChar w:fldCharType="separate"/>
        </w:r>
        <w:r w:rsidDel="00357892">
          <w:rPr>
            <w:noProof/>
          </w:rPr>
          <w:delText>3</w:delText>
        </w:r>
        <w:r w:rsidR="00713CFC" w:rsidDel="00357892">
          <w:rPr>
            <w:noProof/>
          </w:rPr>
          <w:fldChar w:fldCharType="end"/>
        </w:r>
        <w:r w:rsidDel="00357892">
          <w:delText xml:space="preserve"> </w:delText>
        </w:r>
        <w:r w:rsidDel="00357892">
          <w:rPr>
            <w:rFonts w:hint="eastAsia"/>
          </w:rPr>
          <w:delText>TD학습의 가치함수 업데이트</w:delText>
        </w:r>
      </w:del>
    </w:p>
    <w:p w14:paraId="47EB1C80" w14:textId="7CBD0C40" w:rsidR="003779E5" w:rsidRDefault="009B6D14" w:rsidP="00781689">
      <w:r>
        <w:rPr>
          <w:rFonts w:hint="eastAsia"/>
        </w:rPr>
        <w:t xml:space="preserve">대표적인 </w:t>
      </w:r>
      <w:r w:rsidR="003779E5">
        <w:rPr>
          <w:rFonts w:hint="eastAsia"/>
        </w:rPr>
        <w:t>TD학습의</w:t>
      </w:r>
      <w:r>
        <w:rPr>
          <w:rFonts w:hint="eastAsia"/>
        </w:rPr>
        <w:t xml:space="preserve"> 알고리즘으로는 살사 알고리즘과 큐러닝이 존재한다.</w:t>
      </w:r>
      <w:r>
        <w:t xml:space="preserve"> </w:t>
      </w:r>
      <w:r>
        <w:rPr>
          <w:rFonts w:hint="eastAsia"/>
        </w:rPr>
        <w:t xml:space="preserve">이 둘의 차이는 학습하는 정책과 실제로 행동하는 정책이 </w:t>
      </w:r>
      <w:r w:rsidR="008E79B1">
        <w:rPr>
          <w:rFonts w:hint="eastAsia"/>
        </w:rPr>
        <w:t>같은 지의</w:t>
      </w:r>
      <w:r>
        <w:rPr>
          <w:rFonts w:hint="eastAsia"/>
        </w:rPr>
        <w:t xml:space="preserve"> 여부이며,</w:t>
      </w:r>
      <w:r>
        <w:t xml:space="preserve"> </w:t>
      </w:r>
      <w:r>
        <w:rPr>
          <w:rFonts w:hint="eastAsia"/>
        </w:rPr>
        <w:t>그 두개가 같으면 살사 알고리즘,</w:t>
      </w:r>
      <w:r>
        <w:t xml:space="preserve"> </w:t>
      </w:r>
      <w:r w:rsidR="009A1FF7">
        <w:rPr>
          <w:rFonts w:hint="eastAsia"/>
        </w:rPr>
        <w:t>다르면 큐러닝이다.</w:t>
      </w:r>
      <w:r w:rsidR="009A1FF7">
        <w:t xml:space="preserve"> </w:t>
      </w:r>
    </w:p>
    <w:p w14:paraId="1690F1E5" w14:textId="77777777" w:rsidR="006200FB" w:rsidRDefault="006200FB" w:rsidP="006200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F2F3F4" wp14:editId="0ABE8CEC">
            <wp:extent cx="4859020" cy="331660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8BDFD1" w14:textId="72F13EAC" w:rsidR="006200FB" w:rsidRDefault="006200FB" w:rsidP="006200FB">
      <w:pPr>
        <w:pStyle w:val="a6"/>
        <w:jc w:val="center"/>
      </w:pPr>
      <w:r>
        <w:t xml:space="preserve">Figure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TD</w:t>
      </w:r>
      <w:r>
        <w:t xml:space="preserve"> </w:t>
      </w:r>
      <w:r>
        <w:rPr>
          <w:rFonts w:hint="eastAsia"/>
        </w:rPr>
        <w:t>러닝과 MC</w:t>
      </w:r>
      <w:r>
        <w:t xml:space="preserve"> </w:t>
      </w:r>
      <w:r>
        <w:rPr>
          <w:rFonts w:hint="eastAsia"/>
        </w:rPr>
        <w:t>러닝</w:t>
      </w:r>
    </w:p>
    <w:p w14:paraId="03785B9D" w14:textId="77777777" w:rsidR="003779E5" w:rsidRDefault="003779E5" w:rsidP="00781689"/>
    <w:p w14:paraId="41B40B00" w14:textId="5EA605EF" w:rsidR="00781689" w:rsidRDefault="00781689" w:rsidP="00781689">
      <w:pPr>
        <w:pStyle w:val="2"/>
        <w:numPr>
          <w:ilvl w:val="0"/>
          <w:numId w:val="34"/>
        </w:numPr>
      </w:pPr>
      <w:r>
        <w:rPr>
          <w:rFonts w:hint="eastAsia"/>
        </w:rPr>
        <w:t>알고리즘</w:t>
      </w:r>
      <w:r w:rsidR="009A1FF7">
        <w:rPr>
          <w:rFonts w:hint="eastAsia"/>
        </w:rPr>
        <w:t xml:space="preserve"> 선택</w:t>
      </w:r>
    </w:p>
    <w:p w14:paraId="2D5279EF" w14:textId="6AB7A76D" w:rsidR="00B01E8C" w:rsidRDefault="009A1FF7" w:rsidP="00B01E8C">
      <w:r>
        <w:rPr>
          <w:rFonts w:hint="eastAsia"/>
        </w:rPr>
        <w:t xml:space="preserve">본 장에서 소개한 베이지안 최적화와 강화학습은 각 방법론이 어떤 </w:t>
      </w:r>
      <w:r w:rsidR="00950E54">
        <w:rPr>
          <w:rFonts w:hint="eastAsia"/>
        </w:rPr>
        <w:t>원리를 가지고 있고,</w:t>
      </w:r>
      <w:r w:rsidR="00950E54">
        <w:t xml:space="preserve"> </w:t>
      </w:r>
      <w:r w:rsidR="00950E54">
        <w:rPr>
          <w:rFonts w:hint="eastAsia"/>
        </w:rPr>
        <w:t>어떠한 문제 상황에 사용될 수 있는지에 대한 감을 잡을 수 있도록 소개되었다.</w:t>
      </w:r>
      <w:r w:rsidR="00950E54">
        <w:t xml:space="preserve"> </w:t>
      </w:r>
      <w:r w:rsidR="00950E54">
        <w:rPr>
          <w:rFonts w:hint="eastAsia"/>
        </w:rPr>
        <w:t>화학공학 산업에서 디지털 전환(digital</w:t>
      </w:r>
      <w:r w:rsidR="00950E54">
        <w:t xml:space="preserve"> </w:t>
      </w:r>
      <w:r w:rsidR="00950E54">
        <w:rPr>
          <w:rFonts w:hint="eastAsia"/>
        </w:rPr>
        <w:t>transformation)이 이루어짐에 따라,</w:t>
      </w:r>
      <w:r w:rsidR="00950E54">
        <w:t xml:space="preserve"> </w:t>
      </w:r>
      <w:r w:rsidR="00950E54">
        <w:rPr>
          <w:rFonts w:hint="eastAsia"/>
        </w:rPr>
        <w:t>효율적인 의사결정을 해 낼 수 있는 베이지안 최적화와 강화학습의 효용이 더 커지고 있기에,</w:t>
      </w:r>
      <w:r w:rsidR="00950E54">
        <w:t xml:space="preserve"> </w:t>
      </w:r>
      <w:r w:rsidR="00950E54">
        <w:rPr>
          <w:rFonts w:hint="eastAsia"/>
        </w:rPr>
        <w:t>해당 기계학습 방법에 대한 공부는 지속적으로 되어야 한다.</w:t>
      </w:r>
      <w:r w:rsidR="00950E54">
        <w:t xml:space="preserve"> </w:t>
      </w:r>
    </w:p>
    <w:p w14:paraId="24DB7D87" w14:textId="705C5B59" w:rsidR="00950E54" w:rsidRDefault="00950E54" w:rsidP="00B01E8C">
      <w:r>
        <w:rPr>
          <w:rFonts w:hint="eastAsia"/>
        </w:rPr>
        <w:t>베이지안 최적화의 경우,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베이지안 최적화,</w:t>
      </w:r>
      <w:r>
        <w:t xml:space="preserve"> </w:t>
      </w:r>
      <w:r>
        <w:rPr>
          <w:rFonts w:hint="eastAsia"/>
        </w:rPr>
        <w:t>Rollout기반 베이지안 최적화,</w:t>
      </w:r>
      <w:r>
        <w:t xml:space="preserve"> </w:t>
      </w:r>
      <w:r>
        <w:rPr>
          <w:rFonts w:hint="eastAsia"/>
        </w:rPr>
        <w:t>강화학습 기반 베이지안 최적화 등의 기법이 최근에 연구가 되고 있</w:t>
      </w:r>
      <w:r w:rsidR="007E6962">
        <w:rPr>
          <w:rFonts w:hint="eastAsia"/>
        </w:rPr>
        <w:t>다</w:t>
      </w:r>
      <w:r>
        <w:rPr>
          <w:rFonts w:hint="eastAsia"/>
        </w:rPr>
        <w:t>.</w:t>
      </w:r>
      <w:r w:rsidR="007E6962">
        <w:t xml:space="preserve">  </w:t>
      </w:r>
      <w:r w:rsidR="007E6962">
        <w:rPr>
          <w:rFonts w:hint="eastAsia"/>
        </w:rPr>
        <w:t>강화학습은 크게 가치함수</w:t>
      </w:r>
      <w:r w:rsidR="007E6962">
        <w:t>(value function)</w:t>
      </w:r>
      <w:r w:rsidR="007E6962">
        <w:rPr>
          <w:rFonts w:hint="eastAsia"/>
        </w:rPr>
        <w:t>를 학습하는 방법</w:t>
      </w:r>
      <w:r w:rsidR="007E6962">
        <w:t xml:space="preserve">, </w:t>
      </w:r>
      <w:r w:rsidR="007E6962">
        <w:rPr>
          <w:rFonts w:hint="eastAsia"/>
        </w:rPr>
        <w:t>정책</w:t>
      </w:r>
      <w:r w:rsidR="007E6962">
        <w:t>(policy)</w:t>
      </w:r>
      <w:r w:rsidR="007E6962">
        <w:rPr>
          <w:rFonts w:hint="eastAsia"/>
        </w:rPr>
        <w:t>을 학습하는 방법,</w:t>
      </w:r>
      <w:r w:rsidR="007E6962">
        <w:t xml:space="preserve"> </w:t>
      </w:r>
      <w:r w:rsidR="007E6962">
        <w:rPr>
          <w:rFonts w:hint="eastAsia"/>
        </w:rPr>
        <w:t xml:space="preserve">또 두가지를 같이 하는 방법 </w:t>
      </w:r>
      <w:r w:rsidR="007E6962">
        <w:t>(actor-critic)</w:t>
      </w:r>
      <w:r w:rsidR="007E6962">
        <w:rPr>
          <w:rFonts w:hint="eastAsia"/>
        </w:rPr>
        <w:t>으로 구분할 수 있는,</w:t>
      </w:r>
      <w:r w:rsidR="007E6962">
        <w:t xml:space="preserve"> </w:t>
      </w:r>
      <w:r w:rsidR="007E6962">
        <w:rPr>
          <w:rFonts w:hint="eastAsia"/>
        </w:rPr>
        <w:t>PPO.</w:t>
      </w:r>
      <w:r w:rsidR="007E6962">
        <w:t xml:space="preserve"> </w:t>
      </w:r>
      <w:r w:rsidR="007E6962">
        <w:rPr>
          <w:rFonts w:hint="eastAsia"/>
        </w:rPr>
        <w:t>DDPG,</w:t>
      </w:r>
      <w:r w:rsidR="007E6962">
        <w:t xml:space="preserve"> </w:t>
      </w:r>
      <w:r w:rsidR="007E6962">
        <w:rPr>
          <w:rFonts w:hint="eastAsia"/>
        </w:rPr>
        <w:t xml:space="preserve">베이지안 강화학습 등의 기법이 새로 등장하면서 효율적인 의사결정을 돕고 있다 </w:t>
      </w:r>
      <w:r w:rsidR="007E6962">
        <w:t xml:space="preserve">(Figure </w:t>
      </w:r>
      <w:r w:rsidR="0085501D">
        <w:t>8</w:t>
      </w:r>
      <w:r w:rsidR="007E6962">
        <w:t>).</w:t>
      </w:r>
    </w:p>
    <w:p w14:paraId="2BE2E286" w14:textId="6F715ADC" w:rsidR="00950E54" w:rsidRDefault="00950E54" w:rsidP="00B01E8C">
      <w:r>
        <w:rPr>
          <w:rFonts w:hint="eastAsia"/>
        </w:rPr>
        <w:t xml:space="preserve">기계학습의 핵심은 현재 풀려고 하는 문제의 상황이 </w:t>
      </w:r>
      <w:proofErr w:type="spellStart"/>
      <w:r>
        <w:rPr>
          <w:rFonts w:hint="eastAsia"/>
        </w:rPr>
        <w:t>어떤지를</w:t>
      </w:r>
      <w:proofErr w:type="spellEnd"/>
      <w:r>
        <w:rPr>
          <w:rFonts w:hint="eastAsia"/>
        </w:rPr>
        <w:t xml:space="preserve"> 명확하게 인식하고,</w:t>
      </w:r>
      <w:r>
        <w:t xml:space="preserve"> </w:t>
      </w:r>
      <w:r>
        <w:rPr>
          <w:rFonts w:hint="eastAsia"/>
        </w:rPr>
        <w:t>그러한 문제상황에 알맞은 알고리즘이 무엇인지를 정확하게 파악하는 것이다.</w:t>
      </w:r>
      <w:r>
        <w:t xml:space="preserve"> </w:t>
      </w:r>
      <w:r>
        <w:rPr>
          <w:rFonts w:hint="eastAsia"/>
        </w:rPr>
        <w:t xml:space="preserve">파악한 알고리즘을 바탕으로 널리 알려진 라이브러리 혹은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에 등재되어 있는 코드를 응용하여 문제 상황에 맞게 </w:t>
      </w:r>
      <w:r w:rsidR="008E79B1">
        <w:rPr>
          <w:rFonts w:hint="eastAsia"/>
        </w:rPr>
        <w:t>변형하는 것이</w:t>
      </w:r>
      <w:r>
        <w:rPr>
          <w:rFonts w:hint="eastAsia"/>
        </w:rPr>
        <w:t xml:space="preserve"> 미래의 화학공학자들에게 필요한 능력이다.</w:t>
      </w:r>
    </w:p>
    <w:p w14:paraId="27134C1C" w14:textId="77777777" w:rsidR="00D81297" w:rsidRDefault="001A5EBC" w:rsidP="00D81297">
      <w:pPr>
        <w:keepNext/>
      </w:pPr>
      <w:r>
        <w:rPr>
          <w:noProof/>
        </w:rPr>
        <w:lastRenderedPageBreak/>
        <w:drawing>
          <wp:inline distT="0" distB="0" distL="0" distR="0" wp14:anchorId="6B42C033" wp14:editId="1B18072D">
            <wp:extent cx="5738495" cy="2296718"/>
            <wp:effectExtent l="0" t="0" r="0" b="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17" cy="2318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C7FD9" w14:textId="41EDE111" w:rsidR="001A5EBC" w:rsidRDefault="00D81297" w:rsidP="00D81297">
      <w:pPr>
        <w:pStyle w:val="a6"/>
        <w:jc w:val="center"/>
      </w:pPr>
      <w:r>
        <w:t xml:space="preserve">Figure </w:t>
      </w:r>
      <w:r w:rsidR="006200FB">
        <w:rPr>
          <w:rFonts w:hint="eastAsia"/>
        </w:rPr>
        <w:t>8</w:t>
      </w:r>
      <w:r>
        <w:t xml:space="preserve"> </w:t>
      </w:r>
      <w:r>
        <w:rPr>
          <w:rFonts w:hint="eastAsia"/>
        </w:rPr>
        <w:t>강화학습 알고리즘의 종류</w:t>
      </w:r>
    </w:p>
    <w:p w14:paraId="6B031B45" w14:textId="1B5021F6" w:rsidR="002B0F67" w:rsidRDefault="002B0F67">
      <w:pPr>
        <w:widowControl/>
        <w:wordWrap/>
        <w:autoSpaceDE/>
        <w:autoSpaceDN/>
      </w:pPr>
    </w:p>
    <w:p w14:paraId="0CAC6669" w14:textId="115C7CF2" w:rsidR="000D7EB8" w:rsidRPr="004F2503" w:rsidRDefault="00950E54" w:rsidP="00950E54">
      <w:pPr>
        <w:pStyle w:val="2"/>
        <w:numPr>
          <w:ilvl w:val="0"/>
          <w:numId w:val="34"/>
        </w:numPr>
      </w:pPr>
      <w:r>
        <w:rPr>
          <w:rFonts w:hint="eastAsia"/>
        </w:rPr>
        <w:t>결론</w:t>
      </w:r>
    </w:p>
    <w:p w14:paraId="4B1CE8DA" w14:textId="01085198" w:rsidR="00616903" w:rsidRPr="00904F54" w:rsidRDefault="003602FE" w:rsidP="001471F5">
      <w:r>
        <w:rPr>
          <w:rFonts w:hint="eastAsia"/>
        </w:rPr>
        <w:t>본 장에서는</w:t>
      </w:r>
      <w:r>
        <w:t xml:space="preserve"> </w:t>
      </w:r>
      <w:r w:rsidR="0031309E">
        <w:rPr>
          <w:rFonts w:hint="eastAsia"/>
        </w:rPr>
        <w:t>순차적인 의사결정 문제에 사용할 수 있는 베이지안 최적화와 강화학습을 공부하였다.</w:t>
      </w:r>
      <w:r w:rsidR="0031309E">
        <w:t xml:space="preserve"> </w:t>
      </w:r>
      <w:r w:rsidR="0031309E">
        <w:rPr>
          <w:rFonts w:hint="eastAsia"/>
        </w:rPr>
        <w:t>베이지안 최적화는 실험 혹은 샘플링 한번 한번이 비용이 많이 들고,</w:t>
      </w:r>
      <w:r w:rsidR="0031309E">
        <w:t xml:space="preserve"> </w:t>
      </w:r>
      <w:r w:rsidR="0031309E">
        <w:rPr>
          <w:rFonts w:hint="eastAsia"/>
        </w:rPr>
        <w:t>시간이 많이 드는</w:t>
      </w:r>
      <w:r w:rsidR="00E17214">
        <w:rPr>
          <w:rFonts w:hint="eastAsia"/>
        </w:rPr>
        <w:t xml:space="preserve"> black-box</w:t>
      </w:r>
      <w:r w:rsidR="0031309E">
        <w:rPr>
          <w:rFonts w:hint="eastAsia"/>
        </w:rPr>
        <w:t xml:space="preserve"> 최적화</w:t>
      </w:r>
      <w:r w:rsidR="00E17214">
        <w:rPr>
          <w:rFonts w:hint="eastAsia"/>
        </w:rPr>
        <w:t>에 사용되는 의사결정 방법론이고,</w:t>
      </w:r>
      <w:r w:rsidR="00E17214">
        <w:t xml:space="preserve"> </w:t>
      </w:r>
      <w:r w:rsidR="00E17214">
        <w:rPr>
          <w:rFonts w:hint="eastAsia"/>
        </w:rPr>
        <w:t xml:space="preserve">강화학습은 에이전트가 환경과 상호작용을 통하여 현재와 미래를 모두 고려한 의사결정을 </w:t>
      </w:r>
      <w:proofErr w:type="spellStart"/>
      <w:r w:rsidR="00E17214">
        <w:rPr>
          <w:rFonts w:hint="eastAsia"/>
        </w:rPr>
        <w:t>하여아</w:t>
      </w:r>
      <w:proofErr w:type="spellEnd"/>
      <w:r w:rsidR="00E17214">
        <w:rPr>
          <w:rFonts w:hint="eastAsia"/>
        </w:rPr>
        <w:t xml:space="preserve"> 할 때 사용하는 의사결정 방법론이다.</w:t>
      </w:r>
      <w:r w:rsidR="00E17214">
        <w:t xml:space="preserve"> </w:t>
      </w:r>
      <w:r w:rsidR="0000140B">
        <w:rPr>
          <w:rFonts w:hint="eastAsia"/>
        </w:rPr>
        <w:t>본인이 풀고자 하는 문제의 특성을 파악한 후,</w:t>
      </w:r>
      <w:r w:rsidR="0000140B">
        <w:t xml:space="preserve"> </w:t>
      </w:r>
      <w:r w:rsidR="0000140B">
        <w:rPr>
          <w:rFonts w:hint="eastAsia"/>
        </w:rPr>
        <w:t xml:space="preserve">정확한 </w:t>
      </w:r>
      <w:proofErr w:type="spellStart"/>
      <w:r w:rsidR="0000140B">
        <w:rPr>
          <w:rFonts w:hint="eastAsia"/>
        </w:rPr>
        <w:t>머신러닝</w:t>
      </w:r>
      <w:proofErr w:type="spellEnd"/>
      <w:r w:rsidR="0000140B">
        <w:rPr>
          <w:rFonts w:hint="eastAsia"/>
        </w:rPr>
        <w:t xml:space="preserve"> 기법을 사용하여 효율적인 의사결정을 해 나가는 것이 중요하다.</w:t>
      </w:r>
    </w:p>
    <w:sectPr w:rsidR="00616903" w:rsidRPr="00904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4" w:author="문일" w:date="2022-05-13T10:24:00Z" w:initials="문">
    <w:p w14:paraId="0E748F1D" w14:textId="34969591" w:rsidR="00D45C63" w:rsidRDefault="00D45C6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그림에 초기화와 조건문을 넣어줘야함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748F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8B076" w16cex:dateUtc="2022-05-13T0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748F1D" w16cid:durableId="2628B0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AF6F" w14:textId="77777777" w:rsidR="00915AE2" w:rsidRDefault="00915AE2" w:rsidP="00C73C19">
      <w:pPr>
        <w:spacing w:after="0" w:line="240" w:lineRule="auto"/>
      </w:pPr>
      <w:r>
        <w:separator/>
      </w:r>
    </w:p>
  </w:endnote>
  <w:endnote w:type="continuationSeparator" w:id="0">
    <w:p w14:paraId="377DACD8" w14:textId="77777777" w:rsidR="00915AE2" w:rsidRDefault="00915AE2" w:rsidP="00C7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725A1" w14:textId="77777777" w:rsidR="00915AE2" w:rsidRDefault="00915AE2" w:rsidP="00C73C19">
      <w:pPr>
        <w:spacing w:after="0" w:line="240" w:lineRule="auto"/>
      </w:pPr>
      <w:r>
        <w:separator/>
      </w:r>
    </w:p>
  </w:footnote>
  <w:footnote w:type="continuationSeparator" w:id="0">
    <w:p w14:paraId="67158BA4" w14:textId="77777777" w:rsidR="00915AE2" w:rsidRDefault="00915AE2" w:rsidP="00C73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40"/>
    <w:multiLevelType w:val="hybridMultilevel"/>
    <w:tmpl w:val="C2C6A04E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D384368"/>
    <w:multiLevelType w:val="hybridMultilevel"/>
    <w:tmpl w:val="715C649C"/>
    <w:lvl w:ilvl="0" w:tplc="B7B29C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AB1365"/>
    <w:multiLevelType w:val="hybridMultilevel"/>
    <w:tmpl w:val="3168AF2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D382948"/>
    <w:multiLevelType w:val="hybridMultilevel"/>
    <w:tmpl w:val="DB8E74DC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DE3C0F"/>
    <w:multiLevelType w:val="multilevel"/>
    <w:tmpl w:val="30AC98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lvlText w:val="4.%2.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B261972"/>
    <w:multiLevelType w:val="hybridMultilevel"/>
    <w:tmpl w:val="7A7AF95A"/>
    <w:lvl w:ilvl="0" w:tplc="8AE63A98">
      <w:start w:val="5"/>
      <w:numFmt w:val="decimal"/>
      <w:lvlText w:val="Chapter %1."/>
      <w:lvlJc w:val="left"/>
      <w:pPr>
        <w:ind w:left="800" w:hanging="40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2B519C"/>
    <w:multiLevelType w:val="hybridMultilevel"/>
    <w:tmpl w:val="7A404FB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EE83CDF"/>
    <w:multiLevelType w:val="hybridMultilevel"/>
    <w:tmpl w:val="EA72D43E"/>
    <w:lvl w:ilvl="0" w:tplc="24EA8FFC">
      <w:start w:val="1"/>
      <w:numFmt w:val="decimal"/>
      <w:lvlText w:val="1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8" w15:restartNumberingAfterBreak="0">
    <w:nsid w:val="34E90E30"/>
    <w:multiLevelType w:val="hybridMultilevel"/>
    <w:tmpl w:val="038A44AA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FF58DD"/>
    <w:multiLevelType w:val="hybridMultilevel"/>
    <w:tmpl w:val="E4D42454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678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4253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567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3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80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51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08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64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355" w:hanging="1700"/>
      </w:pPr>
      <w:rPr>
        <w:rFonts w:hint="eastAsia"/>
      </w:rPr>
    </w:lvl>
  </w:abstractNum>
  <w:abstractNum w:abstractNumId="11" w15:restartNumberingAfterBreak="0">
    <w:nsid w:val="3B3D5E8E"/>
    <w:multiLevelType w:val="hybridMultilevel"/>
    <w:tmpl w:val="FD08B3BC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475" w:hanging="400"/>
      </w:pPr>
    </w:lvl>
    <w:lvl w:ilvl="2" w:tplc="0409001B">
      <w:start w:val="1"/>
      <w:numFmt w:val="lowerRoman"/>
      <w:lvlText w:val="%3."/>
      <w:lvlJc w:val="right"/>
      <w:pPr>
        <w:ind w:left="875" w:hanging="400"/>
      </w:pPr>
    </w:lvl>
    <w:lvl w:ilvl="3" w:tplc="0409000F">
      <w:start w:val="1"/>
      <w:numFmt w:val="decimal"/>
      <w:lvlText w:val="%4."/>
      <w:lvlJc w:val="left"/>
      <w:pPr>
        <w:ind w:left="1275" w:hanging="400"/>
      </w:pPr>
    </w:lvl>
    <w:lvl w:ilvl="4" w:tplc="04090019">
      <w:start w:val="1"/>
      <w:numFmt w:val="upperLetter"/>
      <w:lvlText w:val="%5."/>
      <w:lvlJc w:val="left"/>
      <w:pPr>
        <w:ind w:left="1675" w:hanging="400"/>
      </w:pPr>
    </w:lvl>
    <w:lvl w:ilvl="5" w:tplc="0409001B" w:tentative="1">
      <w:start w:val="1"/>
      <w:numFmt w:val="lowerRoman"/>
      <w:lvlText w:val="%6."/>
      <w:lvlJc w:val="right"/>
      <w:pPr>
        <w:ind w:left="2075" w:hanging="400"/>
      </w:pPr>
    </w:lvl>
    <w:lvl w:ilvl="6" w:tplc="0409000F" w:tentative="1">
      <w:start w:val="1"/>
      <w:numFmt w:val="decimal"/>
      <w:lvlText w:val="%7."/>
      <w:lvlJc w:val="left"/>
      <w:pPr>
        <w:ind w:left="2475" w:hanging="400"/>
      </w:pPr>
    </w:lvl>
    <w:lvl w:ilvl="7" w:tplc="04090019" w:tentative="1">
      <w:start w:val="1"/>
      <w:numFmt w:val="upperLetter"/>
      <w:lvlText w:val="%8."/>
      <w:lvlJc w:val="left"/>
      <w:pPr>
        <w:ind w:left="2875" w:hanging="400"/>
      </w:pPr>
    </w:lvl>
    <w:lvl w:ilvl="8" w:tplc="0409001B" w:tentative="1">
      <w:start w:val="1"/>
      <w:numFmt w:val="lowerRoman"/>
      <w:lvlText w:val="%9."/>
      <w:lvlJc w:val="right"/>
      <w:pPr>
        <w:ind w:left="3275" w:hanging="400"/>
      </w:pPr>
    </w:lvl>
  </w:abstractNum>
  <w:abstractNum w:abstractNumId="12" w15:restartNumberingAfterBreak="0">
    <w:nsid w:val="3C3C12EF"/>
    <w:multiLevelType w:val="hybridMultilevel"/>
    <w:tmpl w:val="A0464F3E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3" w15:restartNumberingAfterBreak="0">
    <w:nsid w:val="42B13CED"/>
    <w:multiLevelType w:val="hybridMultilevel"/>
    <w:tmpl w:val="21FC41DC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FA1973"/>
    <w:multiLevelType w:val="hybridMultilevel"/>
    <w:tmpl w:val="10D88DEC"/>
    <w:lvl w:ilvl="0" w:tplc="C2EEA544">
      <w:start w:val="1"/>
      <w:numFmt w:val="decimal"/>
      <w:lvlText w:val="3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5" w15:restartNumberingAfterBreak="0">
    <w:nsid w:val="441F16A3"/>
    <w:multiLevelType w:val="hybridMultilevel"/>
    <w:tmpl w:val="C7DE4DC4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7E570E7"/>
    <w:multiLevelType w:val="hybridMultilevel"/>
    <w:tmpl w:val="1DB63268"/>
    <w:lvl w:ilvl="0" w:tplc="3616641C">
      <w:start w:val="1"/>
      <w:numFmt w:val="decimal"/>
      <w:lvlText w:val="1.%1."/>
      <w:lvlJc w:val="left"/>
      <w:pPr>
        <w:ind w:left="400" w:hanging="40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9853B9B"/>
    <w:multiLevelType w:val="hybridMultilevel"/>
    <w:tmpl w:val="9ABCB28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5" w:hanging="400"/>
      </w:pPr>
    </w:lvl>
    <w:lvl w:ilvl="2" w:tplc="0409001B" w:tentative="1">
      <w:start w:val="1"/>
      <w:numFmt w:val="lowerRoman"/>
      <w:lvlText w:val="%3."/>
      <w:lvlJc w:val="right"/>
      <w:pPr>
        <w:ind w:left="825" w:hanging="400"/>
      </w:pPr>
    </w:lvl>
    <w:lvl w:ilvl="3" w:tplc="0409000F" w:tentative="1">
      <w:start w:val="1"/>
      <w:numFmt w:val="decimal"/>
      <w:lvlText w:val="%4."/>
      <w:lvlJc w:val="left"/>
      <w:pPr>
        <w:ind w:left="1225" w:hanging="400"/>
      </w:pPr>
    </w:lvl>
    <w:lvl w:ilvl="4" w:tplc="04090019" w:tentative="1">
      <w:start w:val="1"/>
      <w:numFmt w:val="upperLetter"/>
      <w:lvlText w:val="%5."/>
      <w:lvlJc w:val="left"/>
      <w:pPr>
        <w:ind w:left="1625" w:hanging="400"/>
      </w:pPr>
    </w:lvl>
    <w:lvl w:ilvl="5" w:tplc="0409001B" w:tentative="1">
      <w:start w:val="1"/>
      <w:numFmt w:val="lowerRoman"/>
      <w:lvlText w:val="%6."/>
      <w:lvlJc w:val="right"/>
      <w:pPr>
        <w:ind w:left="2025" w:hanging="400"/>
      </w:pPr>
    </w:lvl>
    <w:lvl w:ilvl="6" w:tplc="0409000F" w:tentative="1">
      <w:start w:val="1"/>
      <w:numFmt w:val="decimal"/>
      <w:lvlText w:val="%7."/>
      <w:lvlJc w:val="left"/>
      <w:pPr>
        <w:ind w:left="2425" w:hanging="400"/>
      </w:pPr>
    </w:lvl>
    <w:lvl w:ilvl="7" w:tplc="04090019" w:tentative="1">
      <w:start w:val="1"/>
      <w:numFmt w:val="upperLetter"/>
      <w:lvlText w:val="%8."/>
      <w:lvlJc w:val="left"/>
      <w:pPr>
        <w:ind w:left="2825" w:hanging="400"/>
      </w:pPr>
    </w:lvl>
    <w:lvl w:ilvl="8" w:tplc="0409001B" w:tentative="1">
      <w:start w:val="1"/>
      <w:numFmt w:val="lowerRoman"/>
      <w:lvlText w:val="%9."/>
      <w:lvlJc w:val="right"/>
      <w:pPr>
        <w:ind w:left="3225" w:hanging="400"/>
      </w:pPr>
    </w:lvl>
  </w:abstractNum>
  <w:abstractNum w:abstractNumId="18" w15:restartNumberingAfterBreak="0">
    <w:nsid w:val="4BF702CF"/>
    <w:multiLevelType w:val="multilevel"/>
    <w:tmpl w:val="F4F28E6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9" w15:restartNumberingAfterBreak="0">
    <w:nsid w:val="4EAF6741"/>
    <w:multiLevelType w:val="hybridMultilevel"/>
    <w:tmpl w:val="2C726110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A32488"/>
    <w:multiLevelType w:val="hybridMultilevel"/>
    <w:tmpl w:val="1C7E548E"/>
    <w:lvl w:ilvl="0" w:tplc="8E2CB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B41EB8"/>
    <w:multiLevelType w:val="hybridMultilevel"/>
    <w:tmpl w:val="6020426E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2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EC86FCB"/>
    <w:multiLevelType w:val="hybridMultilevel"/>
    <w:tmpl w:val="A30C7924"/>
    <w:lvl w:ilvl="0" w:tplc="606812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781D55"/>
    <w:multiLevelType w:val="hybridMultilevel"/>
    <w:tmpl w:val="DDAC90BA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2A81697"/>
    <w:multiLevelType w:val="hybridMultilevel"/>
    <w:tmpl w:val="B09E0B28"/>
    <w:lvl w:ilvl="0" w:tplc="CB30720E">
      <w:start w:val="1"/>
      <w:numFmt w:val="decimal"/>
      <w:lvlText w:val="2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32C580F"/>
    <w:multiLevelType w:val="hybridMultilevel"/>
    <w:tmpl w:val="E3BE917E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5082DAD"/>
    <w:multiLevelType w:val="hybridMultilevel"/>
    <w:tmpl w:val="0958AFC4"/>
    <w:lvl w:ilvl="0" w:tplc="C002B7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2E431C"/>
    <w:multiLevelType w:val="hybridMultilevel"/>
    <w:tmpl w:val="A8703974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A935951"/>
    <w:multiLevelType w:val="hybridMultilevel"/>
    <w:tmpl w:val="64EE86F4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543AEE"/>
    <w:multiLevelType w:val="hybridMultilevel"/>
    <w:tmpl w:val="272C4DE6"/>
    <w:lvl w:ilvl="0" w:tplc="FFFFFFFF">
      <w:start w:val="1"/>
      <w:numFmt w:val="decimal"/>
      <w:lvlText w:val="3.%1."/>
      <w:lvlJc w:val="left"/>
      <w:pPr>
        <w:ind w:left="2425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3BA7A3F"/>
    <w:multiLevelType w:val="hybridMultilevel"/>
    <w:tmpl w:val="2A0EC17C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33" w15:restartNumberingAfterBreak="0">
    <w:nsid w:val="74244890"/>
    <w:multiLevelType w:val="hybridMultilevel"/>
    <w:tmpl w:val="B7467828"/>
    <w:lvl w:ilvl="0" w:tplc="8F2AEAB0">
      <w:start w:val="1"/>
      <w:numFmt w:val="decimal"/>
      <w:lvlText w:val="2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4" w15:restartNumberingAfterBreak="0">
    <w:nsid w:val="7A295647"/>
    <w:multiLevelType w:val="hybridMultilevel"/>
    <w:tmpl w:val="3F38CBE4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B983F36"/>
    <w:multiLevelType w:val="hybridMultilevel"/>
    <w:tmpl w:val="6C30C7D8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DB85106"/>
    <w:multiLevelType w:val="hybridMultilevel"/>
    <w:tmpl w:val="F90E1A9E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5" w:hanging="400"/>
      </w:pPr>
    </w:lvl>
    <w:lvl w:ilvl="2" w:tplc="0409001B" w:tentative="1">
      <w:start w:val="1"/>
      <w:numFmt w:val="lowerRoman"/>
      <w:lvlText w:val="%3."/>
      <w:lvlJc w:val="right"/>
      <w:pPr>
        <w:ind w:left="825" w:hanging="400"/>
      </w:pPr>
    </w:lvl>
    <w:lvl w:ilvl="3" w:tplc="0409000F" w:tentative="1">
      <w:start w:val="1"/>
      <w:numFmt w:val="decimal"/>
      <w:lvlText w:val="%4."/>
      <w:lvlJc w:val="left"/>
      <w:pPr>
        <w:ind w:left="1225" w:hanging="400"/>
      </w:pPr>
    </w:lvl>
    <w:lvl w:ilvl="4" w:tplc="04090019" w:tentative="1">
      <w:start w:val="1"/>
      <w:numFmt w:val="upperLetter"/>
      <w:lvlText w:val="%5."/>
      <w:lvlJc w:val="left"/>
      <w:pPr>
        <w:ind w:left="1625" w:hanging="400"/>
      </w:pPr>
    </w:lvl>
    <w:lvl w:ilvl="5" w:tplc="0409001B" w:tentative="1">
      <w:start w:val="1"/>
      <w:numFmt w:val="lowerRoman"/>
      <w:lvlText w:val="%6."/>
      <w:lvlJc w:val="right"/>
      <w:pPr>
        <w:ind w:left="2025" w:hanging="400"/>
      </w:pPr>
    </w:lvl>
    <w:lvl w:ilvl="6" w:tplc="0409000F" w:tentative="1">
      <w:start w:val="1"/>
      <w:numFmt w:val="decimal"/>
      <w:lvlText w:val="%7."/>
      <w:lvlJc w:val="left"/>
      <w:pPr>
        <w:ind w:left="2425" w:hanging="400"/>
      </w:pPr>
    </w:lvl>
    <w:lvl w:ilvl="7" w:tplc="04090019" w:tentative="1">
      <w:start w:val="1"/>
      <w:numFmt w:val="upperLetter"/>
      <w:lvlText w:val="%8."/>
      <w:lvlJc w:val="left"/>
      <w:pPr>
        <w:ind w:left="2825" w:hanging="400"/>
      </w:pPr>
    </w:lvl>
    <w:lvl w:ilvl="8" w:tplc="0409001B" w:tentative="1">
      <w:start w:val="1"/>
      <w:numFmt w:val="lowerRoman"/>
      <w:lvlText w:val="%9."/>
      <w:lvlJc w:val="right"/>
      <w:pPr>
        <w:ind w:left="3225" w:hanging="400"/>
      </w:pPr>
    </w:lvl>
  </w:abstractNum>
  <w:abstractNum w:abstractNumId="37" w15:restartNumberingAfterBreak="0">
    <w:nsid w:val="7DF27507"/>
    <w:multiLevelType w:val="hybridMultilevel"/>
    <w:tmpl w:val="B1F80B74"/>
    <w:lvl w:ilvl="0" w:tplc="24EA8FFC">
      <w:start w:val="1"/>
      <w:numFmt w:val="decimal"/>
      <w:lvlText w:val="1.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num w:numId="1" w16cid:durableId="1583680637">
    <w:abstractNumId w:val="22"/>
  </w:num>
  <w:num w:numId="2" w16cid:durableId="627276664">
    <w:abstractNumId w:val="23"/>
  </w:num>
  <w:num w:numId="3" w16cid:durableId="145516785">
    <w:abstractNumId w:val="10"/>
  </w:num>
  <w:num w:numId="4" w16cid:durableId="1823352360">
    <w:abstractNumId w:val="7"/>
  </w:num>
  <w:num w:numId="5" w16cid:durableId="1293749711">
    <w:abstractNumId w:val="32"/>
  </w:num>
  <w:num w:numId="6" w16cid:durableId="538512573">
    <w:abstractNumId w:val="20"/>
  </w:num>
  <w:num w:numId="7" w16cid:durableId="610433017">
    <w:abstractNumId w:val="24"/>
  </w:num>
  <w:num w:numId="8" w16cid:durableId="787353603">
    <w:abstractNumId w:val="28"/>
  </w:num>
  <w:num w:numId="9" w16cid:durableId="4402765">
    <w:abstractNumId w:val="37"/>
  </w:num>
  <w:num w:numId="10" w16cid:durableId="1844120749">
    <w:abstractNumId w:val="16"/>
  </w:num>
  <w:num w:numId="11" w16cid:durableId="372384250">
    <w:abstractNumId w:val="26"/>
  </w:num>
  <w:num w:numId="12" w16cid:durableId="1625847844">
    <w:abstractNumId w:val="19"/>
  </w:num>
  <w:num w:numId="13" w16cid:durableId="808285728">
    <w:abstractNumId w:val="13"/>
  </w:num>
  <w:num w:numId="14" w16cid:durableId="690692948">
    <w:abstractNumId w:val="36"/>
  </w:num>
  <w:num w:numId="15" w16cid:durableId="508450688">
    <w:abstractNumId w:val="30"/>
  </w:num>
  <w:num w:numId="16" w16cid:durableId="667946003">
    <w:abstractNumId w:val="15"/>
  </w:num>
  <w:num w:numId="17" w16cid:durableId="1874877700">
    <w:abstractNumId w:val="6"/>
  </w:num>
  <w:num w:numId="18" w16cid:durableId="948199620">
    <w:abstractNumId w:val="31"/>
  </w:num>
  <w:num w:numId="19" w16cid:durableId="55904401">
    <w:abstractNumId w:val="11"/>
  </w:num>
  <w:num w:numId="20" w16cid:durableId="1103574506">
    <w:abstractNumId w:val="0"/>
  </w:num>
  <w:num w:numId="21" w16cid:durableId="1555199198">
    <w:abstractNumId w:val="2"/>
  </w:num>
  <w:num w:numId="22" w16cid:durableId="1720981406">
    <w:abstractNumId w:val="3"/>
  </w:num>
  <w:num w:numId="23" w16cid:durableId="1978803860">
    <w:abstractNumId w:val="9"/>
  </w:num>
  <w:num w:numId="24" w16cid:durableId="2059207683">
    <w:abstractNumId w:val="17"/>
  </w:num>
  <w:num w:numId="25" w16cid:durableId="1966767547">
    <w:abstractNumId w:val="8"/>
  </w:num>
  <w:num w:numId="26" w16cid:durableId="449327156">
    <w:abstractNumId w:val="34"/>
  </w:num>
  <w:num w:numId="27" w16cid:durableId="398214566">
    <w:abstractNumId w:val="35"/>
  </w:num>
  <w:num w:numId="28" w16cid:durableId="1899515203">
    <w:abstractNumId w:val="29"/>
  </w:num>
  <w:num w:numId="29" w16cid:durableId="1402681293">
    <w:abstractNumId w:val="27"/>
  </w:num>
  <w:num w:numId="30" w16cid:durableId="1060716157">
    <w:abstractNumId w:val="1"/>
  </w:num>
  <w:num w:numId="31" w16cid:durableId="1013923276">
    <w:abstractNumId w:val="4"/>
  </w:num>
  <w:num w:numId="32" w16cid:durableId="884485766">
    <w:abstractNumId w:val="25"/>
  </w:num>
  <w:num w:numId="33" w16cid:durableId="1127353525">
    <w:abstractNumId w:val="5"/>
  </w:num>
  <w:num w:numId="34" w16cid:durableId="1403869850">
    <w:abstractNumId w:val="18"/>
  </w:num>
  <w:num w:numId="35" w16cid:durableId="1970698993">
    <w:abstractNumId w:val="21"/>
  </w:num>
  <w:num w:numId="36" w16cid:durableId="960037049">
    <w:abstractNumId w:val="12"/>
  </w:num>
  <w:num w:numId="37" w16cid:durableId="1114909723">
    <w:abstractNumId w:val="33"/>
  </w:num>
  <w:num w:numId="38" w16cid:durableId="195613383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문일">
    <w15:presenceInfo w15:providerId="AD" w15:userId="S::ilmoon@o365.yonsei.ac.kr::43b434a9-efb2-453f-afe7-3911fd5c58ce"/>
  </w15:person>
  <w15:person w15:author="SEOKYOUNG">
    <w15:presenceInfo w15:providerId="Windows Live" w15:userId="3b02b1b9b2f42a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yMzYytTQ3N7E0sDBQ0lEKTi0uzszPAykwNK0FANnBwmwtAAAA"/>
  </w:docVars>
  <w:rsids>
    <w:rsidRoot w:val="00AC3B42"/>
    <w:rsid w:val="0000140B"/>
    <w:rsid w:val="000031F9"/>
    <w:rsid w:val="00010665"/>
    <w:rsid w:val="0001157C"/>
    <w:rsid w:val="00012E71"/>
    <w:rsid w:val="00020B3E"/>
    <w:rsid w:val="0002126E"/>
    <w:rsid w:val="000251A8"/>
    <w:rsid w:val="00032CCD"/>
    <w:rsid w:val="00046F8D"/>
    <w:rsid w:val="000475EB"/>
    <w:rsid w:val="00060466"/>
    <w:rsid w:val="0006395F"/>
    <w:rsid w:val="00064288"/>
    <w:rsid w:val="00064FC9"/>
    <w:rsid w:val="000669FE"/>
    <w:rsid w:val="00084EB9"/>
    <w:rsid w:val="00085124"/>
    <w:rsid w:val="000863BB"/>
    <w:rsid w:val="00095008"/>
    <w:rsid w:val="000951A5"/>
    <w:rsid w:val="000A1D69"/>
    <w:rsid w:val="000A2112"/>
    <w:rsid w:val="000B1CB8"/>
    <w:rsid w:val="000B3DCA"/>
    <w:rsid w:val="000B7583"/>
    <w:rsid w:val="000D0A69"/>
    <w:rsid w:val="000D7EB8"/>
    <w:rsid w:val="000E37D1"/>
    <w:rsid w:val="000E4F10"/>
    <w:rsid w:val="000F4F29"/>
    <w:rsid w:val="00105C6D"/>
    <w:rsid w:val="0010724B"/>
    <w:rsid w:val="00112547"/>
    <w:rsid w:val="00113D8D"/>
    <w:rsid w:val="00120DF4"/>
    <w:rsid w:val="00122857"/>
    <w:rsid w:val="00123380"/>
    <w:rsid w:val="00124142"/>
    <w:rsid w:val="001251B1"/>
    <w:rsid w:val="00130567"/>
    <w:rsid w:val="001458AA"/>
    <w:rsid w:val="00146ECD"/>
    <w:rsid w:val="001471F5"/>
    <w:rsid w:val="001721A9"/>
    <w:rsid w:val="00180AEC"/>
    <w:rsid w:val="00180FE9"/>
    <w:rsid w:val="00181A3E"/>
    <w:rsid w:val="0019723D"/>
    <w:rsid w:val="00197562"/>
    <w:rsid w:val="001A266F"/>
    <w:rsid w:val="001A5EBC"/>
    <w:rsid w:val="001B5218"/>
    <w:rsid w:val="001B63CE"/>
    <w:rsid w:val="001C0174"/>
    <w:rsid w:val="001C1EB0"/>
    <w:rsid w:val="001C7A8E"/>
    <w:rsid w:val="001D3195"/>
    <w:rsid w:val="001D47BB"/>
    <w:rsid w:val="001D5CB1"/>
    <w:rsid w:val="001D6748"/>
    <w:rsid w:val="001E0CB1"/>
    <w:rsid w:val="001F39A1"/>
    <w:rsid w:val="001F46E3"/>
    <w:rsid w:val="00200434"/>
    <w:rsid w:val="0020729C"/>
    <w:rsid w:val="00211289"/>
    <w:rsid w:val="002238C9"/>
    <w:rsid w:val="00225A5F"/>
    <w:rsid w:val="00226F0C"/>
    <w:rsid w:val="002308D1"/>
    <w:rsid w:val="00231A65"/>
    <w:rsid w:val="002320F1"/>
    <w:rsid w:val="00236ECB"/>
    <w:rsid w:val="002403FC"/>
    <w:rsid w:val="002414E7"/>
    <w:rsid w:val="002549D8"/>
    <w:rsid w:val="0025657A"/>
    <w:rsid w:val="00264FD8"/>
    <w:rsid w:val="0027369B"/>
    <w:rsid w:val="00275025"/>
    <w:rsid w:val="00280E83"/>
    <w:rsid w:val="002A71A6"/>
    <w:rsid w:val="002A7F2E"/>
    <w:rsid w:val="002B0F67"/>
    <w:rsid w:val="002B5468"/>
    <w:rsid w:val="002C49DE"/>
    <w:rsid w:val="002D50D7"/>
    <w:rsid w:val="002E2E82"/>
    <w:rsid w:val="002E5DD9"/>
    <w:rsid w:val="002F06F4"/>
    <w:rsid w:val="002F6499"/>
    <w:rsid w:val="0030544B"/>
    <w:rsid w:val="0031309E"/>
    <w:rsid w:val="00325C8A"/>
    <w:rsid w:val="00335297"/>
    <w:rsid w:val="00344155"/>
    <w:rsid w:val="00352FCC"/>
    <w:rsid w:val="00355B6F"/>
    <w:rsid w:val="00357892"/>
    <w:rsid w:val="003602FE"/>
    <w:rsid w:val="00370AD7"/>
    <w:rsid w:val="0037165B"/>
    <w:rsid w:val="00372F1A"/>
    <w:rsid w:val="003779E5"/>
    <w:rsid w:val="00383C11"/>
    <w:rsid w:val="00391197"/>
    <w:rsid w:val="003916B6"/>
    <w:rsid w:val="003952B6"/>
    <w:rsid w:val="003B19D0"/>
    <w:rsid w:val="003B31B9"/>
    <w:rsid w:val="003B4625"/>
    <w:rsid w:val="003C01AE"/>
    <w:rsid w:val="003C31F2"/>
    <w:rsid w:val="003C7FE2"/>
    <w:rsid w:val="003D7788"/>
    <w:rsid w:val="00403F4E"/>
    <w:rsid w:val="004061B2"/>
    <w:rsid w:val="00421F58"/>
    <w:rsid w:val="004240CA"/>
    <w:rsid w:val="004308A9"/>
    <w:rsid w:val="0044055A"/>
    <w:rsid w:val="0045092D"/>
    <w:rsid w:val="00460F82"/>
    <w:rsid w:val="00465579"/>
    <w:rsid w:val="004918E1"/>
    <w:rsid w:val="0049473C"/>
    <w:rsid w:val="004947D0"/>
    <w:rsid w:val="004A7458"/>
    <w:rsid w:val="004B5161"/>
    <w:rsid w:val="004C1877"/>
    <w:rsid w:val="004C2EF8"/>
    <w:rsid w:val="004D5044"/>
    <w:rsid w:val="004D6DE9"/>
    <w:rsid w:val="004D7609"/>
    <w:rsid w:val="004D7C7E"/>
    <w:rsid w:val="004E37E9"/>
    <w:rsid w:val="004E46D8"/>
    <w:rsid w:val="004E7363"/>
    <w:rsid w:val="004F2503"/>
    <w:rsid w:val="004F2BA1"/>
    <w:rsid w:val="004F302E"/>
    <w:rsid w:val="004F4496"/>
    <w:rsid w:val="004F674A"/>
    <w:rsid w:val="005011F3"/>
    <w:rsid w:val="005037B6"/>
    <w:rsid w:val="00513816"/>
    <w:rsid w:val="005173F5"/>
    <w:rsid w:val="005175F3"/>
    <w:rsid w:val="00523149"/>
    <w:rsid w:val="005338DF"/>
    <w:rsid w:val="005352AD"/>
    <w:rsid w:val="00555542"/>
    <w:rsid w:val="005651B1"/>
    <w:rsid w:val="005662FA"/>
    <w:rsid w:val="00572E27"/>
    <w:rsid w:val="0057495B"/>
    <w:rsid w:val="00577F28"/>
    <w:rsid w:val="00587C79"/>
    <w:rsid w:val="00593E67"/>
    <w:rsid w:val="00594467"/>
    <w:rsid w:val="005953E9"/>
    <w:rsid w:val="005956AB"/>
    <w:rsid w:val="00597313"/>
    <w:rsid w:val="005B2098"/>
    <w:rsid w:val="005B5DE2"/>
    <w:rsid w:val="005C4513"/>
    <w:rsid w:val="005D0CBC"/>
    <w:rsid w:val="005D3A1A"/>
    <w:rsid w:val="005D47C4"/>
    <w:rsid w:val="005D5CEA"/>
    <w:rsid w:val="005E470F"/>
    <w:rsid w:val="005E62A1"/>
    <w:rsid w:val="005E72C2"/>
    <w:rsid w:val="005E7892"/>
    <w:rsid w:val="005E79F2"/>
    <w:rsid w:val="005F45D5"/>
    <w:rsid w:val="005F45F6"/>
    <w:rsid w:val="0060232D"/>
    <w:rsid w:val="00607B25"/>
    <w:rsid w:val="00616903"/>
    <w:rsid w:val="006200FB"/>
    <w:rsid w:val="00623AF1"/>
    <w:rsid w:val="006313F0"/>
    <w:rsid w:val="00633034"/>
    <w:rsid w:val="00633077"/>
    <w:rsid w:val="006353D4"/>
    <w:rsid w:val="00641A1F"/>
    <w:rsid w:val="006542E4"/>
    <w:rsid w:val="00655B2A"/>
    <w:rsid w:val="00660BF4"/>
    <w:rsid w:val="00661B6E"/>
    <w:rsid w:val="00664655"/>
    <w:rsid w:val="00673F22"/>
    <w:rsid w:val="006764A6"/>
    <w:rsid w:val="006778A5"/>
    <w:rsid w:val="00677F01"/>
    <w:rsid w:val="00685735"/>
    <w:rsid w:val="00685D96"/>
    <w:rsid w:val="006903E8"/>
    <w:rsid w:val="00694586"/>
    <w:rsid w:val="00695C2F"/>
    <w:rsid w:val="006966F8"/>
    <w:rsid w:val="006A469E"/>
    <w:rsid w:val="006A6349"/>
    <w:rsid w:val="006B1C3E"/>
    <w:rsid w:val="006B449E"/>
    <w:rsid w:val="006C19A8"/>
    <w:rsid w:val="006D4430"/>
    <w:rsid w:val="006E518A"/>
    <w:rsid w:val="006F10DE"/>
    <w:rsid w:val="00702C36"/>
    <w:rsid w:val="00703C3B"/>
    <w:rsid w:val="0071169B"/>
    <w:rsid w:val="00713CFC"/>
    <w:rsid w:val="00725515"/>
    <w:rsid w:val="00735A41"/>
    <w:rsid w:val="007368F8"/>
    <w:rsid w:val="00740969"/>
    <w:rsid w:val="007427BA"/>
    <w:rsid w:val="007505AB"/>
    <w:rsid w:val="00761EFD"/>
    <w:rsid w:val="00762310"/>
    <w:rsid w:val="007705B5"/>
    <w:rsid w:val="00775ED9"/>
    <w:rsid w:val="00781689"/>
    <w:rsid w:val="007826BB"/>
    <w:rsid w:val="00785573"/>
    <w:rsid w:val="007953D5"/>
    <w:rsid w:val="007A2068"/>
    <w:rsid w:val="007A6A1D"/>
    <w:rsid w:val="007B1651"/>
    <w:rsid w:val="007C64CB"/>
    <w:rsid w:val="007D5307"/>
    <w:rsid w:val="007D5EF0"/>
    <w:rsid w:val="007E300B"/>
    <w:rsid w:val="007E6962"/>
    <w:rsid w:val="007E7858"/>
    <w:rsid w:val="007F6524"/>
    <w:rsid w:val="007F6A72"/>
    <w:rsid w:val="007F790D"/>
    <w:rsid w:val="008016AF"/>
    <w:rsid w:val="00805770"/>
    <w:rsid w:val="008324B6"/>
    <w:rsid w:val="00844E2F"/>
    <w:rsid w:val="0085501D"/>
    <w:rsid w:val="00870731"/>
    <w:rsid w:val="008712B0"/>
    <w:rsid w:val="00891D22"/>
    <w:rsid w:val="00892DE8"/>
    <w:rsid w:val="008A041A"/>
    <w:rsid w:val="008A10BD"/>
    <w:rsid w:val="008A25B7"/>
    <w:rsid w:val="008A67A6"/>
    <w:rsid w:val="008B5FFD"/>
    <w:rsid w:val="008B77D8"/>
    <w:rsid w:val="008B7AC5"/>
    <w:rsid w:val="008C3504"/>
    <w:rsid w:val="008C5162"/>
    <w:rsid w:val="008D2044"/>
    <w:rsid w:val="008D35D5"/>
    <w:rsid w:val="008E0777"/>
    <w:rsid w:val="008E343A"/>
    <w:rsid w:val="008E518B"/>
    <w:rsid w:val="008E79B1"/>
    <w:rsid w:val="008F596E"/>
    <w:rsid w:val="008F7599"/>
    <w:rsid w:val="00904F54"/>
    <w:rsid w:val="00914C84"/>
    <w:rsid w:val="00915AE2"/>
    <w:rsid w:val="0091648E"/>
    <w:rsid w:val="009178B5"/>
    <w:rsid w:val="00917ADF"/>
    <w:rsid w:val="00920AE0"/>
    <w:rsid w:val="00920C0C"/>
    <w:rsid w:val="00922741"/>
    <w:rsid w:val="00936F5F"/>
    <w:rsid w:val="00950E54"/>
    <w:rsid w:val="00951C27"/>
    <w:rsid w:val="009534AA"/>
    <w:rsid w:val="009546DE"/>
    <w:rsid w:val="00955190"/>
    <w:rsid w:val="009562E4"/>
    <w:rsid w:val="009577DE"/>
    <w:rsid w:val="009604FB"/>
    <w:rsid w:val="0096123E"/>
    <w:rsid w:val="00964B3A"/>
    <w:rsid w:val="00967528"/>
    <w:rsid w:val="00976901"/>
    <w:rsid w:val="009802F8"/>
    <w:rsid w:val="0098512B"/>
    <w:rsid w:val="00985E75"/>
    <w:rsid w:val="009A1FF7"/>
    <w:rsid w:val="009A2552"/>
    <w:rsid w:val="009B34B4"/>
    <w:rsid w:val="009B39F9"/>
    <w:rsid w:val="009B3B58"/>
    <w:rsid w:val="009B4718"/>
    <w:rsid w:val="009B4910"/>
    <w:rsid w:val="009B5701"/>
    <w:rsid w:val="009B6D14"/>
    <w:rsid w:val="009C54F1"/>
    <w:rsid w:val="009D1D2A"/>
    <w:rsid w:val="009D6F50"/>
    <w:rsid w:val="009E1492"/>
    <w:rsid w:val="009E3666"/>
    <w:rsid w:val="009F14BA"/>
    <w:rsid w:val="009F7725"/>
    <w:rsid w:val="00A03AC6"/>
    <w:rsid w:val="00A117DE"/>
    <w:rsid w:val="00A17ED5"/>
    <w:rsid w:val="00A32F07"/>
    <w:rsid w:val="00A33908"/>
    <w:rsid w:val="00A3556B"/>
    <w:rsid w:val="00A409EB"/>
    <w:rsid w:val="00A53021"/>
    <w:rsid w:val="00A53474"/>
    <w:rsid w:val="00A57FB5"/>
    <w:rsid w:val="00A67D07"/>
    <w:rsid w:val="00A711F6"/>
    <w:rsid w:val="00A756BE"/>
    <w:rsid w:val="00A75AC6"/>
    <w:rsid w:val="00A761CE"/>
    <w:rsid w:val="00A76C9A"/>
    <w:rsid w:val="00A7704F"/>
    <w:rsid w:val="00A8076B"/>
    <w:rsid w:val="00A8344C"/>
    <w:rsid w:val="00A8423B"/>
    <w:rsid w:val="00A8694B"/>
    <w:rsid w:val="00A93FA9"/>
    <w:rsid w:val="00A95CA5"/>
    <w:rsid w:val="00AA1382"/>
    <w:rsid w:val="00AA2954"/>
    <w:rsid w:val="00AA74EB"/>
    <w:rsid w:val="00AB0989"/>
    <w:rsid w:val="00AC3B42"/>
    <w:rsid w:val="00AD2BA7"/>
    <w:rsid w:val="00AD3E26"/>
    <w:rsid w:val="00AD6D30"/>
    <w:rsid w:val="00AD7C71"/>
    <w:rsid w:val="00AE0881"/>
    <w:rsid w:val="00AE36AD"/>
    <w:rsid w:val="00B008DF"/>
    <w:rsid w:val="00B01850"/>
    <w:rsid w:val="00B01E8C"/>
    <w:rsid w:val="00B041F6"/>
    <w:rsid w:val="00B07D09"/>
    <w:rsid w:val="00B10934"/>
    <w:rsid w:val="00B11252"/>
    <w:rsid w:val="00B13BD1"/>
    <w:rsid w:val="00B24783"/>
    <w:rsid w:val="00B34B12"/>
    <w:rsid w:val="00B355F0"/>
    <w:rsid w:val="00B430E0"/>
    <w:rsid w:val="00B44214"/>
    <w:rsid w:val="00B518FB"/>
    <w:rsid w:val="00B62261"/>
    <w:rsid w:val="00B65484"/>
    <w:rsid w:val="00B65CE4"/>
    <w:rsid w:val="00B76835"/>
    <w:rsid w:val="00B76A3C"/>
    <w:rsid w:val="00B821B6"/>
    <w:rsid w:val="00B8233B"/>
    <w:rsid w:val="00B85B75"/>
    <w:rsid w:val="00BB2CCC"/>
    <w:rsid w:val="00BC19C1"/>
    <w:rsid w:val="00BC665C"/>
    <w:rsid w:val="00BD3753"/>
    <w:rsid w:val="00BE3FFE"/>
    <w:rsid w:val="00BE71EC"/>
    <w:rsid w:val="00BE7913"/>
    <w:rsid w:val="00BF2342"/>
    <w:rsid w:val="00C15833"/>
    <w:rsid w:val="00C20753"/>
    <w:rsid w:val="00C27570"/>
    <w:rsid w:val="00C30489"/>
    <w:rsid w:val="00C326B7"/>
    <w:rsid w:val="00C34425"/>
    <w:rsid w:val="00C34930"/>
    <w:rsid w:val="00C35F35"/>
    <w:rsid w:val="00C62A22"/>
    <w:rsid w:val="00C6730C"/>
    <w:rsid w:val="00C67B71"/>
    <w:rsid w:val="00C70460"/>
    <w:rsid w:val="00C73C19"/>
    <w:rsid w:val="00C81736"/>
    <w:rsid w:val="00C93A69"/>
    <w:rsid w:val="00C94821"/>
    <w:rsid w:val="00C95EB6"/>
    <w:rsid w:val="00CA477D"/>
    <w:rsid w:val="00CB024D"/>
    <w:rsid w:val="00CB62A5"/>
    <w:rsid w:val="00CC320E"/>
    <w:rsid w:val="00CC7561"/>
    <w:rsid w:val="00CD0561"/>
    <w:rsid w:val="00CD3599"/>
    <w:rsid w:val="00CF0413"/>
    <w:rsid w:val="00CF14E1"/>
    <w:rsid w:val="00CF5A2E"/>
    <w:rsid w:val="00CF5F73"/>
    <w:rsid w:val="00D0266A"/>
    <w:rsid w:val="00D06170"/>
    <w:rsid w:val="00D27F4C"/>
    <w:rsid w:val="00D33850"/>
    <w:rsid w:val="00D37C36"/>
    <w:rsid w:val="00D45C63"/>
    <w:rsid w:val="00D52552"/>
    <w:rsid w:val="00D778FA"/>
    <w:rsid w:val="00D81297"/>
    <w:rsid w:val="00D83DD0"/>
    <w:rsid w:val="00D9007A"/>
    <w:rsid w:val="00D91837"/>
    <w:rsid w:val="00D92303"/>
    <w:rsid w:val="00DA660B"/>
    <w:rsid w:val="00DA692D"/>
    <w:rsid w:val="00DB6B7D"/>
    <w:rsid w:val="00DE32BC"/>
    <w:rsid w:val="00DE38C0"/>
    <w:rsid w:val="00DE4A1B"/>
    <w:rsid w:val="00DF25BF"/>
    <w:rsid w:val="00DF7115"/>
    <w:rsid w:val="00E007F6"/>
    <w:rsid w:val="00E01F3A"/>
    <w:rsid w:val="00E07942"/>
    <w:rsid w:val="00E17214"/>
    <w:rsid w:val="00E30B53"/>
    <w:rsid w:val="00E3136A"/>
    <w:rsid w:val="00E328CA"/>
    <w:rsid w:val="00E3707F"/>
    <w:rsid w:val="00E44837"/>
    <w:rsid w:val="00E452FD"/>
    <w:rsid w:val="00E50943"/>
    <w:rsid w:val="00E54CF9"/>
    <w:rsid w:val="00E60188"/>
    <w:rsid w:val="00E62B8C"/>
    <w:rsid w:val="00E6739D"/>
    <w:rsid w:val="00E74461"/>
    <w:rsid w:val="00E767D3"/>
    <w:rsid w:val="00E771CB"/>
    <w:rsid w:val="00E77A60"/>
    <w:rsid w:val="00E77C31"/>
    <w:rsid w:val="00E815D9"/>
    <w:rsid w:val="00E8411F"/>
    <w:rsid w:val="00E91897"/>
    <w:rsid w:val="00E97E33"/>
    <w:rsid w:val="00EA2BB2"/>
    <w:rsid w:val="00EA7776"/>
    <w:rsid w:val="00EB2732"/>
    <w:rsid w:val="00EC1803"/>
    <w:rsid w:val="00ED3DD1"/>
    <w:rsid w:val="00ED472E"/>
    <w:rsid w:val="00ED5496"/>
    <w:rsid w:val="00EE3975"/>
    <w:rsid w:val="00EE538B"/>
    <w:rsid w:val="00EF345A"/>
    <w:rsid w:val="00EF5E3C"/>
    <w:rsid w:val="00EF6555"/>
    <w:rsid w:val="00EF668D"/>
    <w:rsid w:val="00EF7443"/>
    <w:rsid w:val="00F01192"/>
    <w:rsid w:val="00F04BAE"/>
    <w:rsid w:val="00F1216B"/>
    <w:rsid w:val="00F13871"/>
    <w:rsid w:val="00F231E8"/>
    <w:rsid w:val="00F23810"/>
    <w:rsid w:val="00F271AE"/>
    <w:rsid w:val="00F27F98"/>
    <w:rsid w:val="00F32BDD"/>
    <w:rsid w:val="00F34EDC"/>
    <w:rsid w:val="00F645B7"/>
    <w:rsid w:val="00F65208"/>
    <w:rsid w:val="00F7308C"/>
    <w:rsid w:val="00F754B7"/>
    <w:rsid w:val="00F758DD"/>
    <w:rsid w:val="00F759E0"/>
    <w:rsid w:val="00F8196F"/>
    <w:rsid w:val="00F81CCD"/>
    <w:rsid w:val="00F83A68"/>
    <w:rsid w:val="00F9063E"/>
    <w:rsid w:val="00F90EFF"/>
    <w:rsid w:val="00FA0589"/>
    <w:rsid w:val="00FA3943"/>
    <w:rsid w:val="00FB4FCB"/>
    <w:rsid w:val="00FB6563"/>
    <w:rsid w:val="00FD247C"/>
    <w:rsid w:val="00FE2759"/>
    <w:rsid w:val="00FE6B5B"/>
    <w:rsid w:val="00FF1240"/>
    <w:rsid w:val="00FF781B"/>
    <w:rsid w:val="0886C2E6"/>
    <w:rsid w:val="20398839"/>
    <w:rsid w:val="221B9A25"/>
    <w:rsid w:val="2B2EDEF9"/>
    <w:rsid w:val="3FC2474F"/>
    <w:rsid w:val="443C1951"/>
    <w:rsid w:val="44CD214E"/>
    <w:rsid w:val="54E4C5C2"/>
    <w:rsid w:val="6331521B"/>
    <w:rsid w:val="68975B68"/>
    <w:rsid w:val="6FE9156B"/>
    <w:rsid w:val="7595246C"/>
    <w:rsid w:val="760391B8"/>
    <w:rsid w:val="7F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500B"/>
  <w15:chartTrackingRefBased/>
  <w15:docId w15:val="{9B9EA9DF-0FC3-450E-B35E-6BE107A2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B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4BA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BAE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4B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BA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4BA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F04BAE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CC7561"/>
    <w:pPr>
      <w:jc w:val="left"/>
    </w:pPr>
  </w:style>
  <w:style w:type="character" w:customStyle="1" w:styleId="Char">
    <w:name w:val="메모 텍스트 Char"/>
    <w:basedOn w:val="a0"/>
    <w:link w:val="a9"/>
    <w:uiPriority w:val="99"/>
    <w:semiHidden/>
    <w:rsid w:val="00CC756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CC756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CC7561"/>
    <w:rPr>
      <w:b/>
      <w:bCs/>
    </w:rPr>
  </w:style>
  <w:style w:type="paragraph" w:styleId="ab">
    <w:name w:val="header"/>
    <w:basedOn w:val="a"/>
    <w:link w:val="Char1"/>
    <w:uiPriority w:val="99"/>
    <w:unhideWhenUsed/>
    <w:rsid w:val="00C73C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C73C19"/>
  </w:style>
  <w:style w:type="paragraph" w:styleId="ac">
    <w:name w:val="footer"/>
    <w:basedOn w:val="a"/>
    <w:link w:val="Char2"/>
    <w:uiPriority w:val="99"/>
    <w:unhideWhenUsed/>
    <w:rsid w:val="00C73C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C73C19"/>
  </w:style>
  <w:style w:type="character" w:customStyle="1" w:styleId="11">
    <w:name w:val="확인되지 않은 멘션1"/>
    <w:basedOn w:val="a0"/>
    <w:uiPriority w:val="99"/>
    <w:semiHidden/>
    <w:unhideWhenUsed/>
    <w:rsid w:val="00664655"/>
    <w:rPr>
      <w:color w:val="605E5C"/>
      <w:shd w:val="clear" w:color="auto" w:fill="E1DFDD"/>
    </w:rPr>
  </w:style>
  <w:style w:type="paragraph" w:styleId="ad">
    <w:name w:val="Balloon Text"/>
    <w:basedOn w:val="a"/>
    <w:link w:val="Char3"/>
    <w:uiPriority w:val="99"/>
    <w:semiHidden/>
    <w:unhideWhenUsed/>
    <w:rsid w:val="004F25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4F2503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064288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F04BAE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04BAE"/>
    <w:rPr>
      <w:rFonts w:asciiTheme="majorHAnsi" w:eastAsiaTheme="majorEastAsia" w:hAnsiTheme="majorHAnsi" w:cstheme="majorBidi"/>
      <w:sz w:val="22"/>
    </w:rPr>
  </w:style>
  <w:style w:type="paragraph" w:styleId="af">
    <w:name w:val="Title"/>
    <w:basedOn w:val="a"/>
    <w:next w:val="a"/>
    <w:link w:val="Char4"/>
    <w:uiPriority w:val="10"/>
    <w:qFormat/>
    <w:rsid w:val="00F04B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"/>
    <w:uiPriority w:val="10"/>
    <w:rsid w:val="00F04B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F04BAE"/>
    <w:rPr>
      <w:b/>
      <w:bCs/>
    </w:rPr>
  </w:style>
  <w:style w:type="character" w:customStyle="1" w:styleId="21">
    <w:name w:val="확인되지 않은 멘션2"/>
    <w:basedOn w:val="a0"/>
    <w:uiPriority w:val="99"/>
    <w:semiHidden/>
    <w:unhideWhenUsed/>
    <w:rsid w:val="004918E1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B85B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1">
    <w:name w:val="Placeholder Text"/>
    <w:basedOn w:val="a0"/>
    <w:uiPriority w:val="99"/>
    <w:semiHidden/>
    <w:rsid w:val="006F10DE"/>
    <w:rPr>
      <w:color w:val="808080"/>
    </w:rPr>
  </w:style>
  <w:style w:type="table" w:styleId="af2">
    <w:name w:val="Table Grid"/>
    <w:basedOn w:val="a1"/>
    <w:uiPriority w:val="39"/>
    <w:rsid w:val="003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B9A4C-BA36-4E90-A9E9-980A09703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21644</TotalTime>
  <Pages>13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SEOKYOUNG</cp:lastModifiedBy>
  <cp:revision>31</cp:revision>
  <dcterms:created xsi:type="dcterms:W3CDTF">2022-03-30T07:20:00Z</dcterms:created>
  <dcterms:modified xsi:type="dcterms:W3CDTF">2022-05-13T08:37:00Z</dcterms:modified>
</cp:coreProperties>
</file>