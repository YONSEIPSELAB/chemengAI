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B481" w14:textId="0A226FD9" w:rsidR="00B07D09" w:rsidRPr="00B07D09" w:rsidRDefault="00664655" w:rsidP="00B07D09">
      <w:pPr>
        <w:spacing w:line="360" w:lineRule="auto"/>
        <w:jc w:val="center"/>
        <w:rPr>
          <w:b/>
          <w:bCs/>
          <w:sz w:val="30"/>
          <w:szCs w:val="32"/>
        </w:rPr>
      </w:pPr>
      <w:r>
        <w:rPr>
          <w:rFonts w:hint="eastAsia"/>
          <w:b/>
          <w:bCs/>
          <w:sz w:val="30"/>
          <w:szCs w:val="32"/>
        </w:rPr>
        <w:t>I</w:t>
      </w:r>
      <w:r>
        <w:rPr>
          <w:b/>
          <w:bCs/>
          <w:sz w:val="30"/>
          <w:szCs w:val="32"/>
        </w:rPr>
        <w:t>I</w:t>
      </w:r>
    </w:p>
    <w:p w14:paraId="17807C65" w14:textId="15BA232C" w:rsidR="00B07D09" w:rsidRPr="00B008DF" w:rsidRDefault="00967528" w:rsidP="00B008DF">
      <w:pPr>
        <w:spacing w:line="360" w:lineRule="auto"/>
        <w:jc w:val="center"/>
        <w:rPr>
          <w:b/>
          <w:bCs/>
          <w:sz w:val="30"/>
          <w:szCs w:val="32"/>
        </w:rPr>
      </w:pPr>
      <w:r>
        <w:rPr>
          <w:b/>
          <w:bCs/>
          <w:sz w:val="30"/>
          <w:szCs w:val="32"/>
        </w:rPr>
        <w:t xml:space="preserve">1. </w:t>
      </w:r>
      <w:r w:rsidR="00664655">
        <w:rPr>
          <w:rFonts w:hint="eastAsia"/>
          <w:b/>
          <w:bCs/>
          <w:sz w:val="30"/>
          <w:szCs w:val="32"/>
        </w:rPr>
        <w:t>인공지능 개발 환경</w:t>
      </w:r>
    </w:p>
    <w:p w14:paraId="048E7711" w14:textId="77777777" w:rsidR="00AC3B42" w:rsidRPr="00AC3B42" w:rsidRDefault="00AC3B42" w:rsidP="00B008DF">
      <w:pPr>
        <w:widowControl/>
        <w:wordWrap/>
        <w:autoSpaceDE/>
        <w:autoSpaceDN/>
        <w:spacing w:line="360" w:lineRule="auto"/>
        <w:jc w:val="center"/>
      </w:pPr>
    </w:p>
    <w:p w14:paraId="1AF8E7C5" w14:textId="3453B722" w:rsidR="00BC19C1" w:rsidRDefault="00664655" w:rsidP="00664655">
      <w:pPr>
        <w:pStyle w:val="a3"/>
        <w:numPr>
          <w:ilvl w:val="0"/>
          <w:numId w:val="1"/>
        </w:numPr>
        <w:spacing w:line="360" w:lineRule="auto"/>
        <w:ind w:leftChars="0"/>
        <w:outlineLvl w:val="0"/>
        <w:rPr>
          <w:b/>
          <w:bCs/>
          <w:sz w:val="22"/>
          <w:szCs w:val="24"/>
        </w:rPr>
      </w:pPr>
      <w:r>
        <w:rPr>
          <w:rFonts w:hint="eastAsia"/>
          <w:b/>
          <w:bCs/>
          <w:sz w:val="22"/>
          <w:szCs w:val="24"/>
        </w:rPr>
        <w:t>개발 환경 소개</w:t>
      </w:r>
    </w:p>
    <w:p w14:paraId="0AA563FA" w14:textId="794EF0D6" w:rsidR="00664655" w:rsidRDefault="00664655" w:rsidP="00664655">
      <w:pPr>
        <w:pStyle w:val="a3"/>
        <w:numPr>
          <w:ilvl w:val="0"/>
          <w:numId w:val="4"/>
        </w:numPr>
        <w:spacing w:line="360" w:lineRule="auto"/>
        <w:ind w:leftChars="0"/>
        <w:outlineLvl w:val="0"/>
        <w:rPr>
          <w:sz w:val="22"/>
          <w:szCs w:val="24"/>
        </w:rPr>
      </w:pPr>
      <w:r>
        <w:rPr>
          <w:rFonts w:hint="eastAsia"/>
          <w:sz w:val="22"/>
          <w:szCs w:val="24"/>
        </w:rPr>
        <w:t>G</w:t>
      </w:r>
      <w:r>
        <w:rPr>
          <w:sz w:val="22"/>
          <w:szCs w:val="24"/>
        </w:rPr>
        <w:t xml:space="preserve">oogle </w:t>
      </w:r>
      <w:proofErr w:type="spellStart"/>
      <w:r>
        <w:rPr>
          <w:sz w:val="22"/>
          <w:szCs w:val="24"/>
        </w:rPr>
        <w:t>Colab</w:t>
      </w:r>
      <w:proofErr w:type="spellEnd"/>
    </w:p>
    <w:p w14:paraId="146C70B7" w14:textId="24298353" w:rsidR="00C27570" w:rsidDel="001D3195" w:rsidRDefault="00AA2954" w:rsidP="00C81736">
      <w:pPr>
        <w:spacing w:line="360" w:lineRule="auto"/>
        <w:outlineLvl w:val="0"/>
        <w:rPr>
          <w:del w:id="0" w:author="정호진" w:date="2022-01-18T07:21:00Z"/>
          <w:sz w:val="22"/>
          <w:szCs w:val="24"/>
        </w:rPr>
      </w:pPr>
      <w:r w:rsidRPr="00AA2954">
        <w:rPr>
          <w:sz w:val="22"/>
          <w:szCs w:val="24"/>
        </w:rPr>
        <w:t xml:space="preserve">Google에서 무료 서비스로 제공하는 </w:t>
      </w:r>
      <w:proofErr w:type="spellStart"/>
      <w:r w:rsidRPr="00AA2954">
        <w:rPr>
          <w:sz w:val="22"/>
          <w:szCs w:val="24"/>
        </w:rPr>
        <w:t>Colaboratory</w:t>
      </w:r>
      <w:proofErr w:type="spellEnd"/>
      <w:r w:rsidR="00C70460">
        <w:rPr>
          <w:sz w:val="22"/>
          <w:szCs w:val="24"/>
        </w:rPr>
        <w:t>(</w:t>
      </w:r>
      <w:proofErr w:type="spellStart"/>
      <w:del w:id="1" w:author="정호진" w:date="2022-01-17T04:13:00Z">
        <w:r w:rsidR="00C70460" w:rsidDel="005F45D5">
          <w:rPr>
            <w:sz w:val="22"/>
            <w:szCs w:val="24"/>
          </w:rPr>
          <w:delText>dlgk</w:delText>
        </w:r>
      </w:del>
      <w:del w:id="2" w:author="정호진" w:date="2022-01-18T07:20:00Z">
        <w:r w:rsidR="00C70460" w:rsidDel="00C81736">
          <w:rPr>
            <w:sz w:val="22"/>
            <w:szCs w:val="24"/>
          </w:rPr>
          <w:delText xml:space="preserve"> </w:delText>
        </w:r>
      </w:del>
      <w:r w:rsidRPr="00AA2954">
        <w:rPr>
          <w:sz w:val="22"/>
          <w:szCs w:val="24"/>
        </w:rPr>
        <w:t>Colab</w:t>
      </w:r>
      <w:proofErr w:type="spellEnd"/>
      <w:r w:rsidRPr="00AA2954">
        <w:rPr>
          <w:sz w:val="22"/>
          <w:szCs w:val="24"/>
        </w:rPr>
        <w:t>)는 Google</w:t>
      </w:r>
      <w:ins w:id="3" w:author="정호진" w:date="2022-01-17T04:13:00Z">
        <w:r w:rsidR="005F45D5">
          <w:rPr>
            <w:rFonts w:hint="eastAsia"/>
            <w:sz w:val="22"/>
            <w:szCs w:val="24"/>
          </w:rPr>
          <w:t xml:space="preserve"> 사의</w:t>
        </w:r>
      </w:ins>
      <w:del w:id="4" w:author="정호진" w:date="2022-01-17T04:13:00Z">
        <w:r w:rsidR="005F45D5" w:rsidDel="005F45D5">
          <w:rPr>
            <w:sz w:val="22"/>
            <w:szCs w:val="24"/>
          </w:rPr>
          <w:delText xml:space="preserve"> </w:delText>
        </w:r>
      </w:del>
      <w:r w:rsidRPr="00AA2954">
        <w:rPr>
          <w:sz w:val="22"/>
          <w:szCs w:val="24"/>
        </w:rPr>
        <w:t xml:space="preserve"> 하드웨어에 액세스할 수 있는 </w:t>
      </w:r>
      <w:del w:id="5" w:author="장교진" w:date="2022-01-18T10:13:00Z">
        <w:r w:rsidRPr="00AA2954" w:rsidDel="001D3195">
          <w:rPr>
            <w:rFonts w:hint="eastAsia"/>
            <w:sz w:val="22"/>
            <w:szCs w:val="24"/>
          </w:rPr>
          <w:delText xml:space="preserve">Jupyter </w:delText>
        </w:r>
      </w:del>
      <w:ins w:id="6" w:author="장교진" w:date="2022-01-18T10:13:00Z">
        <w:r w:rsidR="001D3195">
          <w:rPr>
            <w:rFonts w:hint="eastAsia"/>
            <w:sz w:val="22"/>
            <w:szCs w:val="24"/>
          </w:rPr>
          <w:t xml:space="preserve">주피터 </w:t>
        </w:r>
      </w:ins>
      <w:r w:rsidRPr="00AA2954">
        <w:rPr>
          <w:sz w:val="22"/>
          <w:szCs w:val="24"/>
        </w:rPr>
        <w:t>노트북</w:t>
      </w:r>
      <w:ins w:id="7" w:author="장교진" w:date="2022-01-18T10:13:00Z">
        <w:r w:rsidR="001D3195">
          <w:rPr>
            <w:rFonts w:hint="eastAsia"/>
            <w:sz w:val="22"/>
            <w:szCs w:val="24"/>
          </w:rPr>
          <w:t>(</w:t>
        </w:r>
        <w:proofErr w:type="spellStart"/>
        <w:r w:rsidR="001D3195">
          <w:rPr>
            <w:sz w:val="22"/>
            <w:szCs w:val="24"/>
          </w:rPr>
          <w:t>Jupyter</w:t>
        </w:r>
        <w:proofErr w:type="spellEnd"/>
        <w:r w:rsidR="001D3195">
          <w:rPr>
            <w:sz w:val="22"/>
            <w:szCs w:val="24"/>
          </w:rPr>
          <w:t xml:space="preserve"> Notebook)</w:t>
        </w:r>
      </w:ins>
      <w:r w:rsidRPr="00AA2954">
        <w:rPr>
          <w:sz w:val="22"/>
          <w:szCs w:val="24"/>
        </w:rPr>
        <w:t xml:space="preserve"> 인터페이스를 제공</w:t>
      </w:r>
      <w:ins w:id="8" w:author="정호진" w:date="2022-01-18T07:20:00Z">
        <w:r w:rsidR="00C81736">
          <w:rPr>
            <w:rFonts w:hint="eastAsia"/>
            <w:sz w:val="22"/>
            <w:szCs w:val="24"/>
          </w:rPr>
          <w:t>한다.</w:t>
        </w:r>
        <w:r w:rsidR="00C81736">
          <w:rPr>
            <w:sz w:val="22"/>
            <w:szCs w:val="24"/>
          </w:rPr>
          <w:t xml:space="preserve"> </w:t>
        </w:r>
        <w:r w:rsidR="00C81736">
          <w:rPr>
            <w:rFonts w:hint="eastAsia"/>
            <w:sz w:val="22"/>
            <w:szCs w:val="24"/>
          </w:rPr>
          <w:t xml:space="preserve">해당 </w:t>
        </w:r>
      </w:ins>
      <w:del w:id="9" w:author="정호진" w:date="2022-01-18T07:20:00Z">
        <w:r w:rsidRPr="00AA2954" w:rsidDel="00C81736">
          <w:rPr>
            <w:sz w:val="22"/>
            <w:szCs w:val="24"/>
          </w:rPr>
          <w:delText xml:space="preserve">합니다. </w:delText>
        </w:r>
      </w:del>
      <w:r w:rsidRPr="00AA2954">
        <w:rPr>
          <w:sz w:val="22"/>
          <w:szCs w:val="24"/>
        </w:rPr>
        <w:t xml:space="preserve">노트북은 중앙 처리 장치(CPU)로 계산을 수행하거나 특수 그래픽 처리 장치(GPU) 및 </w:t>
      </w:r>
      <w:proofErr w:type="spellStart"/>
      <w:r w:rsidRPr="00AA2954">
        <w:rPr>
          <w:sz w:val="22"/>
          <w:szCs w:val="24"/>
        </w:rPr>
        <w:t>텐서</w:t>
      </w:r>
      <w:proofErr w:type="spellEnd"/>
      <w:r w:rsidRPr="00AA2954">
        <w:rPr>
          <w:sz w:val="22"/>
          <w:szCs w:val="24"/>
        </w:rPr>
        <w:t xml:space="preserve"> 처리 장치(TPU)를 통해 가속화할 수 있는 Google에서 제공 및 유지 관리하는 Linux 기반 가상 </w:t>
      </w:r>
      <w:proofErr w:type="spellStart"/>
      <w:r w:rsidRPr="00AA2954">
        <w:rPr>
          <w:sz w:val="22"/>
          <w:szCs w:val="24"/>
        </w:rPr>
        <w:t>머신</w:t>
      </w:r>
      <w:del w:id="10" w:author="장교진" w:date="2022-01-18T10:12:00Z">
        <w:r w:rsidRPr="00AA2954" w:rsidDel="001D3195">
          <w:rPr>
            <w:sz w:val="22"/>
            <w:szCs w:val="24"/>
          </w:rPr>
          <w:delText>(VM)</w:delText>
        </w:r>
      </w:del>
      <w:r w:rsidRPr="00AA2954">
        <w:rPr>
          <w:sz w:val="22"/>
          <w:szCs w:val="24"/>
        </w:rPr>
        <w:t>에서</w:t>
      </w:r>
      <w:proofErr w:type="spellEnd"/>
      <w:r w:rsidRPr="00AA2954">
        <w:rPr>
          <w:sz w:val="22"/>
          <w:szCs w:val="24"/>
        </w:rPr>
        <w:t xml:space="preserve"> 실행</w:t>
      </w:r>
      <w:ins w:id="11" w:author="정호진" w:date="2022-01-18T07:20:00Z">
        <w:r w:rsidR="00C81736">
          <w:rPr>
            <w:rFonts w:hint="eastAsia"/>
            <w:sz w:val="22"/>
            <w:szCs w:val="24"/>
          </w:rPr>
          <w:t>된다.</w:t>
        </w:r>
      </w:ins>
      <w:del w:id="12" w:author="정호진" w:date="2022-01-18T07:20:00Z">
        <w:r w:rsidRPr="00AA2954" w:rsidDel="00C81736">
          <w:rPr>
            <w:sz w:val="22"/>
            <w:szCs w:val="24"/>
          </w:rPr>
          <w:delText>됩니다.</w:delText>
        </w:r>
      </w:del>
      <w:del w:id="13" w:author="장교진" w:date="2022-01-18T10:10:00Z">
        <w:r w:rsidRPr="00AA2954" w:rsidDel="007427BA">
          <w:rPr>
            <w:sz w:val="22"/>
            <w:szCs w:val="24"/>
          </w:rPr>
          <w:delText xml:space="preserve"> </w:delText>
        </w:r>
      </w:del>
      <w:del w:id="14" w:author="정호진" w:date="2022-01-18T07:21:00Z">
        <w:r w:rsidRPr="00AA2954" w:rsidDel="00C81736">
          <w:rPr>
            <w:sz w:val="22"/>
            <w:szCs w:val="24"/>
          </w:rPr>
          <w:delText>각 VM에 사용 가능한 하드웨어는 세션에 따라 다르지만 일반</w:delText>
        </w:r>
        <w:r w:rsidRPr="00AA2954" w:rsidDel="00C81736">
          <w:rPr>
            <w:rFonts w:hint="eastAsia"/>
            <w:sz w:val="22"/>
            <w:szCs w:val="24"/>
          </w:rPr>
          <w:delText>적으로</w:delText>
        </w:r>
        <w:r w:rsidRPr="00AA2954" w:rsidDel="00C81736">
          <w:rPr>
            <w:sz w:val="22"/>
            <w:szCs w:val="24"/>
          </w:rPr>
          <w:delText xml:space="preserve"> 최고급 NVIDIA GPU(K80, T4 또는 P100), 약 8–12GB RAM 및 VM 하드의 50–70GB 여유 공간이 포함됩니다. 운전하다. Colab 노트북은 장기 실행 실험이 아닌 대화형 사용을 위한 것이므로 VM은 유휴 시간 초과 후 연결이 끊어지고 세션이 12시간으로 제한됩니다. 컴퓨팅 리소스를 제공하는 것 외에도 Colab 노트북을 지원하는 클라우드 기반 VM에는 공통 AI 패키지(numpy, torch, tensorflow 등)가 미리 로드되어 있습니다. Colab에 대한 잠재적으로 매력적인 대안은 패키지(예: Anaconda)를 관리하기 위한 프레임워크이지만 이미 인지 부하가 ​​높은 학생들을 압도하는 경우가 많습니다. 다양한 Python 패키지 종속성에 의존하는 수업 내 예제를 실행하면 각 학생의 운영 체제 및 일반 환경(예: "종속성 지옥")에 대한 구성 및 디버깅 문제가 발생합니다. 우리의 경험에 따르면 학생들은 체험 학습을 위한 도구의 한계가 아니라 단순히 패키지를 설치</w:delText>
        </w:r>
        <w:r w:rsidRPr="00AA2954" w:rsidDel="00C81736">
          <w:rPr>
            <w:rFonts w:hint="eastAsia"/>
            <w:sz w:val="22"/>
            <w:szCs w:val="24"/>
          </w:rPr>
          <w:delText>하고</w:delText>
        </w:r>
        <w:r w:rsidRPr="00AA2954" w:rsidDel="00C81736">
          <w:rPr>
            <w:sz w:val="22"/>
            <w:szCs w:val="24"/>
          </w:rPr>
          <w:delText xml:space="preserve"> 구성하는 것이 코스의 주요 내용으로 인식되기 시작할 수 있습니다. Colab VM도 때때로 추가 업데이트가 필요하지만, 표준화된 환경은 강사의 부담을 크게 줄이고 강의 자료에 강의 시간을 집중할 수 있도록 합니다. Colab 노트북은 Jupyter 노트북으로 호스팅되기 때문에 내러티브 설명과 코드 기반 대화형 데모를 혼합하는 일반적인 노트북 워크플로를 따릅니다. AI 교육에서 일부 사용을 얻는 것 외에도 노트북 기반 워크플로는 AI 및 데이터 과학 </w:delText>
        </w:r>
        <w:r w:rsidRPr="00AA2954" w:rsidDel="00C81736">
          <w:rPr>
            <w:rFonts w:hint="eastAsia"/>
            <w:sz w:val="22"/>
            <w:szCs w:val="24"/>
          </w:rPr>
          <w:delText>연구자가</w:delText>
        </w:r>
        <w:r w:rsidRPr="00AA2954" w:rsidDel="00C81736">
          <w:rPr>
            <w:sz w:val="22"/>
            <w:szCs w:val="24"/>
          </w:rPr>
          <w:delText xml:space="preserve"> 새로운 접근 방식과 결과를 전파하는 인기 있는 매체가 되고 있습니다. 따라서 우리는 Colab이 강사로서 편리할 뿐만 아니라 종종 이러한 워크플로의 고급 탐색이 필요한 연구 및 학업 환경에 대해 학생들을 준비시키는 데 도움이 되기를 바랍니다. Jupyter 노트북, 패키지 관리자, 컨테이너 등이 이미 일부 강의실에 있지만 Google Colab에서 제공하는 사용하기 쉬운 도구의 조합을 통해 강의실 교육에 이상적인 환경을 제공하는 것을 발견했습니다.</w:delText>
        </w:r>
      </w:del>
    </w:p>
    <w:p w14:paraId="679FD7B3" w14:textId="77777777" w:rsidR="001D3195" w:rsidRDefault="001D3195">
      <w:pPr>
        <w:spacing w:line="360" w:lineRule="auto"/>
        <w:outlineLvl w:val="0"/>
        <w:rPr>
          <w:ins w:id="15" w:author="장교진" w:date="2022-01-18T10:13:00Z"/>
          <w:sz w:val="22"/>
          <w:szCs w:val="24"/>
        </w:rPr>
      </w:pPr>
    </w:p>
    <w:p w14:paraId="647A31FC" w14:textId="7A58C9BB" w:rsidR="00664655" w:rsidRPr="00664655" w:rsidRDefault="00664655" w:rsidP="00C81736">
      <w:pPr>
        <w:spacing w:line="360" w:lineRule="auto"/>
        <w:outlineLvl w:val="0"/>
        <w:rPr>
          <w:sz w:val="22"/>
          <w:szCs w:val="24"/>
        </w:rPr>
      </w:pPr>
      <w:commentRangeStart w:id="16"/>
      <w:del w:id="17" w:author="정호진" w:date="2022-01-18T07:21:00Z">
        <w:r w:rsidDel="00C81736">
          <w:rPr>
            <w:rFonts w:hint="eastAsia"/>
            <w:sz w:val="22"/>
            <w:szCs w:val="24"/>
          </w:rPr>
          <w:delText>번역</w:delText>
        </w:r>
        <w:commentRangeEnd w:id="16"/>
        <w:r w:rsidDel="00C81736">
          <w:rPr>
            <w:rStyle w:val="a8"/>
          </w:rPr>
          <w:commentReference w:id="16"/>
        </w:r>
      </w:del>
    </w:p>
    <w:p w14:paraId="3A8F6B59" w14:textId="75575047" w:rsidR="00664655" w:rsidRDefault="00664655" w:rsidP="00664655">
      <w:pPr>
        <w:pStyle w:val="a3"/>
        <w:numPr>
          <w:ilvl w:val="0"/>
          <w:numId w:val="4"/>
        </w:numPr>
        <w:spacing w:line="360" w:lineRule="auto"/>
        <w:ind w:leftChars="0"/>
        <w:outlineLvl w:val="0"/>
        <w:rPr>
          <w:ins w:id="18" w:author="정호진" w:date="2022-01-17T07:55:00Z"/>
          <w:sz w:val="22"/>
          <w:szCs w:val="24"/>
        </w:rPr>
      </w:pPr>
      <w:proofErr w:type="spellStart"/>
      <w:r>
        <w:rPr>
          <w:rFonts w:hint="eastAsia"/>
          <w:sz w:val="22"/>
          <w:szCs w:val="24"/>
        </w:rPr>
        <w:t>C</w:t>
      </w:r>
      <w:r>
        <w:rPr>
          <w:sz w:val="22"/>
          <w:szCs w:val="24"/>
        </w:rPr>
        <w:t>olab</w:t>
      </w:r>
      <w:proofErr w:type="spellEnd"/>
      <w:r>
        <w:rPr>
          <w:sz w:val="22"/>
          <w:szCs w:val="24"/>
        </w:rPr>
        <w:t xml:space="preserve"> </w:t>
      </w:r>
      <w:r>
        <w:rPr>
          <w:rFonts w:hint="eastAsia"/>
          <w:sz w:val="22"/>
          <w:szCs w:val="24"/>
        </w:rPr>
        <w:t>사용하기</w:t>
      </w:r>
      <w:del w:id="19" w:author="정호진" w:date="2022-01-18T07:23:00Z">
        <w:r w:rsidDel="00C81736">
          <w:rPr>
            <w:sz w:val="22"/>
            <w:szCs w:val="24"/>
          </w:rPr>
          <w:delText>(</w:delText>
        </w:r>
        <w:r w:rsidRPr="00664655" w:rsidDel="00C81736">
          <w:rPr>
            <w:rFonts w:hint="eastAsia"/>
            <w:sz w:val="22"/>
            <w:szCs w:val="24"/>
          </w:rPr>
          <w:delText>접속</w:delText>
        </w:r>
        <w:r w:rsidDel="00C81736">
          <w:rPr>
            <w:rFonts w:hint="eastAsia"/>
            <w:sz w:val="22"/>
            <w:szCs w:val="24"/>
          </w:rPr>
          <w:delText>방법</w:delText>
        </w:r>
        <w:r w:rsidRPr="00664655" w:rsidDel="00C81736">
          <w:rPr>
            <w:sz w:val="22"/>
            <w:szCs w:val="24"/>
          </w:rPr>
          <w:delText xml:space="preserve">, </w:delText>
        </w:r>
        <w:r w:rsidRPr="00664655" w:rsidDel="00C81736">
          <w:rPr>
            <w:rFonts w:hint="eastAsia"/>
            <w:sz w:val="22"/>
            <w:szCs w:val="24"/>
          </w:rPr>
          <w:delText>구글 드라이브 연동</w:delText>
        </w:r>
        <w:r w:rsidDel="00C81736">
          <w:rPr>
            <w:rFonts w:hint="eastAsia"/>
            <w:sz w:val="22"/>
            <w:szCs w:val="24"/>
          </w:rPr>
          <w:delText>)</w:delText>
        </w:r>
      </w:del>
    </w:p>
    <w:p w14:paraId="61BD94D7" w14:textId="4278F14B" w:rsidR="00C81736" w:rsidRDefault="00C81736" w:rsidP="00C81736">
      <w:pPr>
        <w:pStyle w:val="a3"/>
        <w:numPr>
          <w:ilvl w:val="0"/>
          <w:numId w:val="6"/>
        </w:numPr>
        <w:ind w:leftChars="0"/>
        <w:rPr>
          <w:ins w:id="20" w:author="정호진" w:date="2022-01-18T07:22:00Z"/>
          <w:rStyle w:val="a4"/>
          <w:color w:val="auto"/>
          <w:sz w:val="22"/>
          <w:u w:val="none"/>
        </w:rPr>
      </w:pPr>
      <w:ins w:id="21" w:author="정호진" w:date="2022-01-18T07:21:00Z">
        <w:r w:rsidRPr="00C81736">
          <w:rPr>
            <w:rFonts w:hint="eastAsia"/>
            <w:sz w:val="22"/>
            <w:szCs w:val="24"/>
            <w:rPrChange w:id="22" w:author="정호진" w:date="2022-01-18T07:21:00Z">
              <w:rPr>
                <w:rFonts w:hint="eastAsia"/>
                <w:szCs w:val="24"/>
              </w:rPr>
            </w:rPrChange>
          </w:rPr>
          <w:t>먼저</w:t>
        </w:r>
        <w:r w:rsidRPr="00C81736">
          <w:rPr>
            <w:sz w:val="22"/>
            <w:szCs w:val="24"/>
            <w:rPrChange w:id="23" w:author="정호진" w:date="2022-01-18T07:21:00Z">
              <w:rPr>
                <w:szCs w:val="24"/>
              </w:rPr>
            </w:rPrChange>
          </w:rPr>
          <w:t xml:space="preserve">, </w:t>
        </w:r>
        <w:proofErr w:type="spellStart"/>
        <w:r w:rsidRPr="00C81736">
          <w:rPr>
            <w:sz w:val="22"/>
            <w:szCs w:val="24"/>
            <w:rPrChange w:id="24" w:author="정호진" w:date="2022-01-18T07:21:00Z">
              <w:rPr>
                <w:szCs w:val="24"/>
              </w:rPr>
            </w:rPrChange>
          </w:rPr>
          <w:t>Colab</w:t>
        </w:r>
        <w:proofErr w:type="spellEnd"/>
        <w:r w:rsidRPr="00C81736">
          <w:rPr>
            <w:rFonts w:hint="eastAsia"/>
            <w:sz w:val="22"/>
            <w:szCs w:val="24"/>
            <w:rPrChange w:id="25" w:author="정호진" w:date="2022-01-18T07:21:00Z">
              <w:rPr>
                <w:rFonts w:hint="eastAsia"/>
                <w:szCs w:val="24"/>
              </w:rPr>
            </w:rPrChange>
          </w:rPr>
          <w:t>을</w:t>
        </w:r>
        <w:r w:rsidRPr="00C81736">
          <w:rPr>
            <w:sz w:val="22"/>
            <w:szCs w:val="24"/>
            <w:rPrChange w:id="26" w:author="정호진" w:date="2022-01-18T07:21:00Z">
              <w:rPr>
                <w:szCs w:val="24"/>
              </w:rPr>
            </w:rPrChange>
          </w:rPr>
          <w:t xml:space="preserve"> </w:t>
        </w:r>
        <w:r w:rsidRPr="00C81736">
          <w:rPr>
            <w:rFonts w:hint="eastAsia"/>
            <w:sz w:val="22"/>
            <w:szCs w:val="24"/>
            <w:rPrChange w:id="27" w:author="정호진" w:date="2022-01-18T07:21:00Z">
              <w:rPr>
                <w:rFonts w:hint="eastAsia"/>
                <w:szCs w:val="24"/>
              </w:rPr>
            </w:rPrChange>
          </w:rPr>
          <w:t>사용하기</w:t>
        </w:r>
        <w:r w:rsidRPr="00C81736">
          <w:rPr>
            <w:sz w:val="22"/>
            <w:szCs w:val="24"/>
            <w:rPrChange w:id="28" w:author="정호진" w:date="2022-01-18T07:21:00Z">
              <w:rPr>
                <w:szCs w:val="24"/>
              </w:rPr>
            </w:rPrChange>
          </w:rPr>
          <w:t xml:space="preserve"> </w:t>
        </w:r>
        <w:r w:rsidRPr="00C81736">
          <w:rPr>
            <w:rFonts w:hint="eastAsia"/>
            <w:sz w:val="22"/>
            <w:szCs w:val="24"/>
            <w:rPrChange w:id="29" w:author="정호진" w:date="2022-01-18T07:21:00Z">
              <w:rPr>
                <w:rFonts w:hint="eastAsia"/>
                <w:szCs w:val="24"/>
              </w:rPr>
            </w:rPrChange>
          </w:rPr>
          <w:t>위해서</w:t>
        </w:r>
        <w:r w:rsidRPr="00C81736">
          <w:rPr>
            <w:sz w:val="22"/>
            <w:szCs w:val="24"/>
            <w:rPrChange w:id="30" w:author="정호진" w:date="2022-01-18T07:21:00Z">
              <w:rPr>
                <w:szCs w:val="24"/>
              </w:rPr>
            </w:rPrChange>
          </w:rPr>
          <w:t xml:space="preserve"> </w:t>
        </w:r>
        <w:r w:rsidRPr="00C81736">
          <w:rPr>
            <w:rFonts w:hint="eastAsia"/>
            <w:sz w:val="22"/>
            <w:szCs w:val="24"/>
            <w:rPrChange w:id="31" w:author="정호진" w:date="2022-01-18T07:21:00Z">
              <w:rPr>
                <w:rFonts w:hint="eastAsia"/>
                <w:szCs w:val="24"/>
              </w:rPr>
            </w:rPrChange>
          </w:rPr>
          <w:t>구글</w:t>
        </w:r>
        <w:r w:rsidRPr="00C81736">
          <w:rPr>
            <w:sz w:val="22"/>
            <w:szCs w:val="24"/>
            <w:rPrChange w:id="32" w:author="정호진" w:date="2022-01-18T07:21:00Z">
              <w:rPr>
                <w:szCs w:val="24"/>
              </w:rPr>
            </w:rPrChange>
          </w:rPr>
          <w:t xml:space="preserve"> </w:t>
        </w:r>
        <w:r w:rsidRPr="00C81736">
          <w:rPr>
            <w:rFonts w:hint="eastAsia"/>
            <w:sz w:val="22"/>
            <w:szCs w:val="24"/>
            <w:rPrChange w:id="33" w:author="정호진" w:date="2022-01-18T07:21:00Z">
              <w:rPr>
                <w:rFonts w:hint="eastAsia"/>
                <w:szCs w:val="24"/>
              </w:rPr>
            </w:rPrChange>
          </w:rPr>
          <w:t>계정이</w:t>
        </w:r>
        <w:r w:rsidRPr="00C81736">
          <w:rPr>
            <w:sz w:val="22"/>
            <w:szCs w:val="24"/>
            <w:rPrChange w:id="34" w:author="정호진" w:date="2022-01-18T07:21:00Z">
              <w:rPr>
                <w:szCs w:val="24"/>
              </w:rPr>
            </w:rPrChange>
          </w:rPr>
          <w:t xml:space="preserve"> </w:t>
        </w:r>
        <w:r w:rsidRPr="00C81736">
          <w:rPr>
            <w:rFonts w:hint="eastAsia"/>
            <w:sz w:val="22"/>
            <w:szCs w:val="24"/>
            <w:rPrChange w:id="35" w:author="정호진" w:date="2022-01-18T07:21:00Z">
              <w:rPr>
                <w:rFonts w:hint="eastAsia"/>
                <w:szCs w:val="24"/>
              </w:rPr>
            </w:rPrChange>
          </w:rPr>
          <w:t>있어야</w:t>
        </w:r>
        <w:r w:rsidRPr="00C81736">
          <w:rPr>
            <w:sz w:val="22"/>
            <w:szCs w:val="24"/>
            <w:rPrChange w:id="36" w:author="정호진" w:date="2022-01-18T07:21:00Z">
              <w:rPr>
                <w:szCs w:val="24"/>
              </w:rPr>
            </w:rPrChange>
          </w:rPr>
          <w:t xml:space="preserve"> </w:t>
        </w:r>
        <w:r w:rsidRPr="00C81736">
          <w:rPr>
            <w:rFonts w:hint="eastAsia"/>
            <w:sz w:val="22"/>
            <w:szCs w:val="24"/>
            <w:rPrChange w:id="37" w:author="정호진" w:date="2022-01-18T07:21:00Z">
              <w:rPr>
                <w:rFonts w:hint="eastAsia"/>
                <w:szCs w:val="24"/>
              </w:rPr>
            </w:rPrChange>
          </w:rPr>
          <w:t>한다</w:t>
        </w:r>
        <w:r w:rsidRPr="00C81736">
          <w:rPr>
            <w:sz w:val="22"/>
            <w:szCs w:val="24"/>
            <w:rPrChange w:id="38" w:author="정호진" w:date="2022-01-18T07:21:00Z">
              <w:rPr>
                <w:szCs w:val="24"/>
              </w:rPr>
            </w:rPrChange>
          </w:rPr>
          <w:t xml:space="preserve">. </w:t>
        </w:r>
        <w:r w:rsidRPr="00C81736">
          <w:rPr>
            <w:rFonts w:hint="eastAsia"/>
            <w:sz w:val="22"/>
            <w:szCs w:val="24"/>
            <w:rPrChange w:id="39" w:author="정호진" w:date="2022-01-18T07:21:00Z">
              <w:rPr>
                <w:rFonts w:hint="eastAsia"/>
                <w:szCs w:val="24"/>
              </w:rPr>
            </w:rPrChange>
          </w:rPr>
          <w:t>이후</w:t>
        </w:r>
        <w:r w:rsidRPr="00C81736">
          <w:rPr>
            <w:sz w:val="22"/>
            <w:szCs w:val="24"/>
            <w:rPrChange w:id="40" w:author="정호진" w:date="2022-01-18T07:21:00Z">
              <w:rPr>
                <w:szCs w:val="24"/>
              </w:rPr>
            </w:rPrChange>
          </w:rPr>
          <w:t xml:space="preserve"> </w:t>
        </w:r>
        <w:proofErr w:type="spellStart"/>
        <w:r w:rsidRPr="00C81736">
          <w:rPr>
            <w:sz w:val="22"/>
            <w:szCs w:val="24"/>
            <w:rPrChange w:id="41" w:author="정호진" w:date="2022-01-18T07:21:00Z">
              <w:rPr>
                <w:szCs w:val="24"/>
              </w:rPr>
            </w:rPrChange>
          </w:rPr>
          <w:t>Colab</w:t>
        </w:r>
        <w:proofErr w:type="spellEnd"/>
        <w:r w:rsidRPr="00C81736">
          <w:rPr>
            <w:sz w:val="22"/>
            <w:szCs w:val="24"/>
            <w:rPrChange w:id="42" w:author="정호진" w:date="2022-01-18T07:21:00Z">
              <w:rPr>
                <w:szCs w:val="24"/>
              </w:rPr>
            </w:rPrChange>
          </w:rPr>
          <w:t xml:space="preserve"> </w:t>
        </w:r>
        <w:r w:rsidRPr="00C81736">
          <w:rPr>
            <w:rFonts w:hint="eastAsia"/>
            <w:sz w:val="22"/>
            <w:szCs w:val="24"/>
            <w:rPrChange w:id="43" w:author="정호진" w:date="2022-01-18T07:21:00Z">
              <w:rPr>
                <w:rFonts w:hint="eastAsia"/>
                <w:szCs w:val="24"/>
              </w:rPr>
            </w:rPrChange>
          </w:rPr>
          <w:t>사이트</w:t>
        </w:r>
        <w:r w:rsidRPr="00C81736">
          <w:rPr>
            <w:sz w:val="22"/>
            <w:rPrChange w:id="44" w:author="정호진" w:date="2022-01-18T07:21:00Z">
              <w:rPr/>
            </w:rPrChange>
          </w:rPr>
          <w:t>(</w:t>
        </w:r>
        <w:r w:rsidRPr="00C81736">
          <w:fldChar w:fldCharType="begin"/>
        </w:r>
        <w:r>
          <w:instrText xml:space="preserve"> HYPERLINK "http://colab.research.google.com/" </w:instrText>
        </w:r>
        <w:r w:rsidRPr="00C81736">
          <w:fldChar w:fldCharType="separate"/>
        </w:r>
        <w:r w:rsidRPr="00C81736">
          <w:rPr>
            <w:rStyle w:val="a4"/>
            <w:sz w:val="22"/>
          </w:rPr>
          <w:t>http://colab.research.google.com/</w:t>
        </w:r>
        <w:r w:rsidRPr="00C81736">
          <w:rPr>
            <w:rStyle w:val="a4"/>
            <w:sz w:val="22"/>
          </w:rPr>
          <w:fldChar w:fldCharType="end"/>
        </w:r>
        <w:r w:rsidRPr="00C81736">
          <w:rPr>
            <w:rStyle w:val="a4"/>
            <w:color w:val="auto"/>
            <w:sz w:val="22"/>
            <w:u w:val="none"/>
          </w:rPr>
          <w:t>)</w:t>
        </w:r>
        <w:r w:rsidRPr="00C81736">
          <w:rPr>
            <w:rStyle w:val="a4"/>
            <w:rFonts w:hint="eastAsia"/>
            <w:color w:val="auto"/>
            <w:sz w:val="22"/>
            <w:u w:val="none"/>
          </w:rPr>
          <w:t>로 접속하여 로그인을 한다.</w:t>
        </w:r>
      </w:ins>
    </w:p>
    <w:p w14:paraId="34CD9793" w14:textId="5133D404" w:rsidR="00C81736" w:rsidRDefault="00C81736">
      <w:pPr>
        <w:pStyle w:val="a3"/>
        <w:ind w:leftChars="0" w:left="760"/>
        <w:rPr>
          <w:ins w:id="45" w:author="정호진" w:date="2022-01-18T07:21:00Z"/>
          <w:rStyle w:val="a4"/>
          <w:color w:val="auto"/>
          <w:sz w:val="22"/>
          <w:u w:val="none"/>
        </w:rPr>
        <w:pPrChange w:id="46" w:author="정호진" w:date="2022-01-18T07:22:00Z">
          <w:pPr>
            <w:pStyle w:val="a3"/>
            <w:numPr>
              <w:numId w:val="6"/>
            </w:numPr>
            <w:ind w:leftChars="0" w:left="760" w:hanging="360"/>
          </w:pPr>
        </w:pPrChange>
      </w:pPr>
      <w:ins w:id="47" w:author="정호진" w:date="2022-01-18T07:22:00Z">
        <w:r w:rsidRPr="00DD73F1">
          <w:rPr>
            <w:noProof/>
          </w:rPr>
          <w:drawing>
            <wp:inline distT="0" distB="0" distL="0" distR="0" wp14:anchorId="4C597E7C" wp14:editId="373BAD66">
              <wp:extent cx="5731510" cy="2451735"/>
              <wp:effectExtent l="0" t="0" r="2540" b="571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2"/>
                      <a:stretch>
                        <a:fillRect/>
                      </a:stretch>
                    </pic:blipFill>
                    <pic:spPr>
                      <a:xfrm>
                        <a:off x="0" y="0"/>
                        <a:ext cx="5731510" cy="2451735"/>
                      </a:xfrm>
                      <a:prstGeom prst="rect">
                        <a:avLst/>
                      </a:prstGeom>
                    </pic:spPr>
                  </pic:pic>
                </a:graphicData>
              </a:graphic>
            </wp:inline>
          </w:drawing>
        </w:r>
      </w:ins>
    </w:p>
    <w:p w14:paraId="2F736D34" w14:textId="3A329B00" w:rsidR="00C81736" w:rsidRDefault="00C81736" w:rsidP="00C81736">
      <w:pPr>
        <w:pStyle w:val="a3"/>
        <w:numPr>
          <w:ilvl w:val="0"/>
          <w:numId w:val="6"/>
        </w:numPr>
        <w:ind w:leftChars="0"/>
        <w:rPr>
          <w:ins w:id="48" w:author="정호진" w:date="2022-01-18T07:22:00Z"/>
          <w:sz w:val="22"/>
        </w:rPr>
      </w:pPr>
      <w:ins w:id="49" w:author="정호진" w:date="2022-01-18T07:22:00Z">
        <w:r w:rsidRPr="00C6677C">
          <w:rPr>
            <w:rFonts w:hint="eastAsia"/>
            <w:sz w:val="22"/>
          </w:rPr>
          <w:lastRenderedPageBreak/>
          <w:t>로그인</w:t>
        </w:r>
        <w:del w:id="50" w:author="장교진" w:date="2022-01-18T10:13:00Z">
          <w:r w:rsidRPr="00C6677C" w:rsidDel="001D3195">
            <w:rPr>
              <w:rFonts w:hint="eastAsia"/>
              <w:sz w:val="22"/>
            </w:rPr>
            <w:delText xml:space="preserve">을 </w:delText>
          </w:r>
        </w:del>
        <w:r w:rsidRPr="00C6677C">
          <w:rPr>
            <w:rFonts w:hint="eastAsia"/>
            <w:sz w:val="22"/>
          </w:rPr>
          <w:t>하면</w:t>
        </w:r>
        <w:r w:rsidRPr="00C6677C">
          <w:rPr>
            <w:sz w:val="22"/>
          </w:rPr>
          <w:t xml:space="preserve"> </w:t>
        </w:r>
        <w:r w:rsidRPr="00C6677C">
          <w:rPr>
            <w:rFonts w:hint="eastAsia"/>
            <w:sz w:val="22"/>
          </w:rPr>
          <w:t xml:space="preserve">지금까지 </w:t>
        </w:r>
        <w:proofErr w:type="spellStart"/>
        <w:r w:rsidRPr="00C6677C">
          <w:rPr>
            <w:sz w:val="22"/>
          </w:rPr>
          <w:t>Colab</w:t>
        </w:r>
        <w:proofErr w:type="spellEnd"/>
        <w:r w:rsidRPr="00C6677C">
          <w:rPr>
            <w:rFonts w:hint="eastAsia"/>
            <w:sz w:val="22"/>
          </w:rPr>
          <w:t>을 사용해서 작업한 파이썬 파일들</w:t>
        </w:r>
      </w:ins>
      <w:ins w:id="51" w:author="장교진" w:date="2022-01-18T10:14:00Z">
        <w:r w:rsidR="001D3195">
          <w:rPr>
            <w:rFonts w:hint="eastAsia"/>
            <w:sz w:val="22"/>
          </w:rPr>
          <w:t>을</w:t>
        </w:r>
      </w:ins>
      <w:ins w:id="52" w:author="정호진" w:date="2022-01-18T07:22:00Z">
        <w:del w:id="53" w:author="장교진" w:date="2022-01-18T10:14:00Z">
          <w:r w:rsidRPr="00C6677C" w:rsidDel="001D3195">
            <w:rPr>
              <w:rFonts w:hint="eastAsia"/>
              <w:sz w:val="22"/>
            </w:rPr>
            <w:delText>이</w:delText>
          </w:r>
        </w:del>
        <w:r w:rsidRPr="00C6677C">
          <w:rPr>
            <w:rFonts w:hint="eastAsia"/>
            <w:sz w:val="22"/>
          </w:rPr>
          <w:t xml:space="preserve"> 보여준다.</w:t>
        </w:r>
        <w:r w:rsidRPr="00C6677C">
          <w:rPr>
            <w:sz w:val="22"/>
          </w:rPr>
          <w:t xml:space="preserve"> </w:t>
        </w:r>
        <w:del w:id="54" w:author="장교진" w:date="2022-01-18T10:15:00Z">
          <w:r w:rsidRPr="00C6677C" w:rsidDel="001D3195">
            <w:rPr>
              <w:rFonts w:hint="eastAsia"/>
              <w:sz w:val="22"/>
            </w:rPr>
            <w:delText xml:space="preserve">처음 </w:delText>
          </w:r>
        </w:del>
        <w:proofErr w:type="spellStart"/>
        <w:r w:rsidRPr="00C6677C">
          <w:rPr>
            <w:sz w:val="22"/>
          </w:rPr>
          <w:t>Colab</w:t>
        </w:r>
      </w:ins>
      <w:proofErr w:type="spellEnd"/>
      <w:ins w:id="55" w:author="장교진" w:date="2022-01-18T10:15:00Z">
        <w:r w:rsidR="001D3195">
          <w:rPr>
            <w:rFonts w:hint="eastAsia"/>
            <w:sz w:val="22"/>
          </w:rPr>
          <w:t>에 처음 접속한</w:t>
        </w:r>
      </w:ins>
      <w:ins w:id="56" w:author="정호진" w:date="2022-01-18T07:22:00Z">
        <w:r w:rsidRPr="00C6677C">
          <w:rPr>
            <w:rFonts w:hint="eastAsia"/>
            <w:sz w:val="22"/>
          </w:rPr>
          <w:t xml:space="preserve"> 사용자는 </w:t>
        </w:r>
        <w:del w:id="57" w:author="장교진" w:date="2022-01-18T10:15:00Z">
          <w:r w:rsidRPr="00C6677C" w:rsidDel="001D3195">
            <w:rPr>
              <w:rFonts w:hint="eastAsia"/>
              <w:sz w:val="22"/>
            </w:rPr>
            <w:delText xml:space="preserve">작업 파일들이 없기 때문에 </w:delText>
          </w:r>
        </w:del>
        <w:r w:rsidRPr="00C6677C">
          <w:rPr>
            <w:rFonts w:hint="eastAsia"/>
            <w:sz w:val="22"/>
          </w:rPr>
          <w:t xml:space="preserve">아래 그림과 같이 </w:t>
        </w:r>
      </w:ins>
      <w:ins w:id="58" w:author="장교진" w:date="2022-01-18T10:18:00Z">
        <w:r w:rsidR="008712B0">
          <w:rPr>
            <w:rFonts w:hint="eastAsia"/>
            <w:sz w:val="22"/>
          </w:rPr>
          <w:t xml:space="preserve">최근 사용 </w:t>
        </w:r>
      </w:ins>
      <w:ins w:id="59" w:author="정호진" w:date="2022-01-18T07:22:00Z">
        <w:r w:rsidRPr="00C6677C">
          <w:rPr>
            <w:rFonts w:hint="eastAsia"/>
            <w:sz w:val="22"/>
          </w:rPr>
          <w:t>파일이 없을 것이다.</w:t>
        </w:r>
      </w:ins>
    </w:p>
    <w:p w14:paraId="4733F37E" w14:textId="039540DF" w:rsidR="00C81736" w:rsidRDefault="00C81736" w:rsidP="00C81736">
      <w:pPr>
        <w:pStyle w:val="a3"/>
        <w:ind w:leftChars="0" w:left="760"/>
        <w:rPr>
          <w:ins w:id="60" w:author="정호진" w:date="2022-01-18T07:22:00Z"/>
          <w:rStyle w:val="a4"/>
          <w:color w:val="auto"/>
          <w:sz w:val="22"/>
          <w:u w:val="none"/>
        </w:rPr>
      </w:pPr>
      <w:ins w:id="61" w:author="정호진" w:date="2022-01-18T07:22:00Z">
        <w:r w:rsidRPr="00391F70">
          <w:rPr>
            <w:noProof/>
          </w:rPr>
          <w:drawing>
            <wp:inline distT="0" distB="0" distL="0" distR="0" wp14:anchorId="6AF94D57" wp14:editId="72BE1A82">
              <wp:extent cx="5731510" cy="2757805"/>
              <wp:effectExtent l="0" t="0" r="2540" b="444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3"/>
                      <a:stretch>
                        <a:fillRect/>
                      </a:stretch>
                    </pic:blipFill>
                    <pic:spPr>
                      <a:xfrm>
                        <a:off x="0" y="0"/>
                        <a:ext cx="5731510" cy="2757805"/>
                      </a:xfrm>
                      <a:prstGeom prst="rect">
                        <a:avLst/>
                      </a:prstGeom>
                    </pic:spPr>
                  </pic:pic>
                </a:graphicData>
              </a:graphic>
            </wp:inline>
          </w:drawing>
        </w:r>
      </w:ins>
    </w:p>
    <w:p w14:paraId="6BC47193" w14:textId="2F440AE4" w:rsidR="00C81736" w:rsidRPr="00C81736" w:rsidRDefault="00C81736" w:rsidP="00C81736">
      <w:pPr>
        <w:pStyle w:val="a3"/>
        <w:numPr>
          <w:ilvl w:val="0"/>
          <w:numId w:val="6"/>
        </w:numPr>
        <w:ind w:leftChars="0"/>
        <w:rPr>
          <w:ins w:id="62" w:author="정호진" w:date="2022-01-18T07:22:00Z"/>
          <w:sz w:val="22"/>
        </w:rPr>
      </w:pPr>
      <w:ins w:id="63" w:author="정호진" w:date="2022-01-18T07:22:00Z">
        <w:r w:rsidRPr="00C81736">
          <w:rPr>
            <w:rFonts w:hint="eastAsia"/>
            <w:sz w:val="22"/>
          </w:rPr>
          <w:t>파이썬 코딩을 위한 새로운 노트북을 실행하려면 화면 왼쪽 상단에 있는 파일 메뉴를 클릭한다,</w:t>
        </w:r>
        <w:r w:rsidRPr="00C81736">
          <w:rPr>
            <w:sz w:val="22"/>
          </w:rPr>
          <w:t xml:space="preserve"> </w:t>
        </w:r>
        <w:r w:rsidRPr="00C81736">
          <w:rPr>
            <w:rFonts w:hint="eastAsia"/>
            <w:sz w:val="22"/>
          </w:rPr>
          <w:t xml:space="preserve">이후 하위 메뉴들 중 </w:t>
        </w:r>
        <w:proofErr w:type="spellStart"/>
        <w:r w:rsidRPr="00C81736">
          <w:rPr>
            <w:rFonts w:hint="eastAsia"/>
            <w:sz w:val="22"/>
          </w:rPr>
          <w:t>새노트</w:t>
        </w:r>
        <w:proofErr w:type="spellEnd"/>
        <w:r w:rsidRPr="00C81736">
          <w:rPr>
            <w:rFonts w:hint="eastAsia"/>
            <w:sz w:val="22"/>
          </w:rPr>
          <w:t xml:space="preserve"> 메뉴를 선택하</w:t>
        </w:r>
        <w:del w:id="64" w:author="장교진" w:date="2022-01-18T10:19:00Z">
          <w:r w:rsidRPr="00C81736" w:rsidDel="008712B0">
            <w:rPr>
              <w:rFonts w:hint="eastAsia"/>
              <w:sz w:val="22"/>
            </w:rPr>
            <w:delText>여 새로운 노트북을 실행시킬 수 있다</w:delText>
          </w:r>
        </w:del>
      </w:ins>
      <w:ins w:id="65" w:author="장교진" w:date="2022-01-18T10:19:00Z">
        <w:r w:rsidR="008712B0">
          <w:rPr>
            <w:rFonts w:hint="eastAsia"/>
            <w:sz w:val="22"/>
          </w:rPr>
          <w:t>면 된다</w:t>
        </w:r>
      </w:ins>
      <w:ins w:id="66" w:author="정호진" w:date="2022-01-18T07:22:00Z">
        <w:r w:rsidRPr="00C81736">
          <w:rPr>
            <w:rFonts w:hint="eastAsia"/>
            <w:sz w:val="22"/>
          </w:rPr>
          <w:t>.</w:t>
        </w:r>
      </w:ins>
    </w:p>
    <w:p w14:paraId="0FE65427" w14:textId="050B9549" w:rsidR="00C81736" w:rsidRDefault="00C81736" w:rsidP="00C81736">
      <w:pPr>
        <w:pStyle w:val="a3"/>
        <w:ind w:leftChars="0" w:left="760"/>
        <w:rPr>
          <w:ins w:id="67" w:author="정호진" w:date="2022-01-18T07:22:00Z"/>
          <w:rStyle w:val="a4"/>
          <w:color w:val="auto"/>
          <w:sz w:val="22"/>
          <w:u w:val="none"/>
        </w:rPr>
      </w:pPr>
      <w:ins w:id="68" w:author="정호진" w:date="2022-01-18T07:22:00Z">
        <w:r w:rsidRPr="00391F70">
          <w:rPr>
            <w:noProof/>
          </w:rPr>
          <w:drawing>
            <wp:inline distT="0" distB="0" distL="0" distR="0" wp14:anchorId="528F63E7" wp14:editId="7BC6F592">
              <wp:extent cx="5731510" cy="2648585"/>
              <wp:effectExtent l="0" t="0" r="254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4"/>
                      <a:stretch>
                        <a:fillRect/>
                      </a:stretch>
                    </pic:blipFill>
                    <pic:spPr>
                      <a:xfrm>
                        <a:off x="0" y="0"/>
                        <a:ext cx="5731510" cy="2648585"/>
                      </a:xfrm>
                      <a:prstGeom prst="rect">
                        <a:avLst/>
                      </a:prstGeom>
                    </pic:spPr>
                  </pic:pic>
                </a:graphicData>
              </a:graphic>
            </wp:inline>
          </w:drawing>
        </w:r>
      </w:ins>
    </w:p>
    <w:p w14:paraId="6AA155D5" w14:textId="2165D118" w:rsidR="00C81736" w:rsidRDefault="00C81736" w:rsidP="00C81736">
      <w:pPr>
        <w:pStyle w:val="a3"/>
        <w:numPr>
          <w:ilvl w:val="0"/>
          <w:numId w:val="6"/>
        </w:numPr>
        <w:ind w:leftChars="0"/>
        <w:rPr>
          <w:ins w:id="69" w:author="정호진" w:date="2022-01-18T07:23:00Z"/>
          <w:sz w:val="22"/>
        </w:rPr>
      </w:pPr>
      <w:ins w:id="70" w:author="정호진" w:date="2022-01-18T07:22:00Z">
        <w:r w:rsidRPr="00C81736">
          <w:rPr>
            <w:rFonts w:hint="eastAsia"/>
            <w:sz w:val="22"/>
          </w:rPr>
          <w:t xml:space="preserve">새노트를 실행하면 </w:t>
        </w:r>
        <w:del w:id="71" w:author="장교진" w:date="2022-01-18T10:19:00Z">
          <w:r w:rsidRPr="00C81736" w:rsidDel="008712B0">
            <w:rPr>
              <w:rFonts w:hint="eastAsia"/>
              <w:sz w:val="22"/>
            </w:rPr>
            <w:delText>Jupyter Notebook</w:delText>
          </w:r>
        </w:del>
      </w:ins>
      <w:ins w:id="72" w:author="장교진" w:date="2022-01-18T10:19:00Z">
        <w:r w:rsidR="008712B0">
          <w:rPr>
            <w:rFonts w:hint="eastAsia"/>
            <w:sz w:val="22"/>
          </w:rPr>
          <w:t>주피터 노트북</w:t>
        </w:r>
      </w:ins>
      <w:ins w:id="73" w:author="정호진" w:date="2022-01-18T07:22:00Z">
        <w:r w:rsidRPr="00C81736">
          <w:rPr>
            <w:rFonts w:hint="eastAsia"/>
            <w:sz w:val="22"/>
          </w:rPr>
          <w:t>과 유사</w:t>
        </w:r>
      </w:ins>
      <w:ins w:id="74" w:author="장교진" w:date="2022-01-18T10:20:00Z">
        <w:r w:rsidR="008712B0">
          <w:rPr>
            <w:rFonts w:hint="eastAsia"/>
            <w:sz w:val="22"/>
          </w:rPr>
          <w:t>하게</w:t>
        </w:r>
      </w:ins>
      <w:ins w:id="75" w:author="정호진" w:date="2022-01-18T07:22:00Z">
        <w:del w:id="76" w:author="장교진" w:date="2022-01-18T10:20:00Z">
          <w:r w:rsidRPr="00C81736" w:rsidDel="008712B0">
            <w:rPr>
              <w:rFonts w:hint="eastAsia"/>
              <w:sz w:val="22"/>
            </w:rPr>
            <w:delText>한</w:delText>
          </w:r>
        </w:del>
        <w:r w:rsidRPr="00C81736">
          <w:rPr>
            <w:rFonts w:hint="eastAsia"/>
            <w:sz w:val="22"/>
          </w:rPr>
          <w:t xml:space="preserve"> 파이썬 코드를 입력하고 실행할 수 있는 노트북이</w:t>
        </w:r>
      </w:ins>
      <w:ins w:id="77" w:author="장교진" w:date="2022-01-18T10:21:00Z">
        <w:r w:rsidR="00FF1240">
          <w:rPr>
            <w:rFonts w:hint="eastAsia"/>
            <w:sz w:val="22"/>
          </w:rPr>
          <w:t xml:space="preserve"> 열리고</w:t>
        </w:r>
      </w:ins>
      <w:ins w:id="78" w:author="정호진" w:date="2022-01-18T07:22:00Z">
        <w:del w:id="79" w:author="장교진" w:date="2022-01-18T10:21:00Z">
          <w:r w:rsidRPr="00C81736" w:rsidDel="00FF1240">
            <w:rPr>
              <w:rFonts w:hint="eastAsia"/>
              <w:sz w:val="22"/>
            </w:rPr>
            <w:delText xml:space="preserve"> 생성된다.</w:delText>
          </w:r>
        </w:del>
        <w:r w:rsidRPr="00C81736">
          <w:rPr>
            <w:sz w:val="22"/>
          </w:rPr>
          <w:t xml:space="preserve"> </w:t>
        </w:r>
        <w:r w:rsidRPr="00C81736">
          <w:rPr>
            <w:rFonts w:hint="eastAsia"/>
            <w:sz w:val="22"/>
          </w:rPr>
          <w:t xml:space="preserve">아래 그림과 같이 코드를 기입하고 실행할 수 있는 셀(cell)이 </w:t>
        </w:r>
      </w:ins>
      <w:ins w:id="80" w:author="정호진" w:date="2022-01-18T07:23:00Z">
        <w:r>
          <w:rPr>
            <w:rFonts w:hint="eastAsia"/>
            <w:sz w:val="22"/>
          </w:rPr>
          <w:t>생성된다</w:t>
        </w:r>
      </w:ins>
      <w:ins w:id="81" w:author="정호진" w:date="2022-01-18T07:22:00Z">
        <w:r w:rsidRPr="00C81736">
          <w:rPr>
            <w:rFonts w:hint="eastAsia"/>
            <w:sz w:val="22"/>
          </w:rPr>
          <w:t>.</w:t>
        </w:r>
      </w:ins>
    </w:p>
    <w:p w14:paraId="21BD0CCE" w14:textId="20A3BA8C" w:rsidR="00C81736" w:rsidRPr="00C81736" w:rsidRDefault="00C81736">
      <w:pPr>
        <w:pStyle w:val="a3"/>
        <w:ind w:leftChars="0" w:left="760"/>
        <w:rPr>
          <w:ins w:id="82" w:author="정호진" w:date="2022-01-18T07:22:00Z"/>
          <w:sz w:val="22"/>
        </w:rPr>
        <w:pPrChange w:id="83" w:author="정호진" w:date="2022-01-18T07:23:00Z">
          <w:pPr>
            <w:pStyle w:val="a3"/>
            <w:numPr>
              <w:numId w:val="6"/>
            </w:numPr>
            <w:ind w:leftChars="0" w:left="760" w:hanging="360"/>
          </w:pPr>
        </w:pPrChange>
      </w:pPr>
      <w:ins w:id="84" w:author="정호진" w:date="2022-01-18T07:23:00Z">
        <w:r w:rsidRPr="00C6677C">
          <w:rPr>
            <w:noProof/>
          </w:rPr>
          <w:lastRenderedPageBreak/>
          <w:drawing>
            <wp:inline distT="0" distB="0" distL="0" distR="0" wp14:anchorId="4438413C" wp14:editId="433E327F">
              <wp:extent cx="5731510" cy="269494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4940"/>
                      </a:xfrm>
                      <a:prstGeom prst="rect">
                        <a:avLst/>
                      </a:prstGeom>
                    </pic:spPr>
                  </pic:pic>
                </a:graphicData>
              </a:graphic>
            </wp:inline>
          </w:drawing>
        </w:r>
      </w:ins>
    </w:p>
    <w:p w14:paraId="286ACFDD" w14:textId="59E96424" w:rsidR="00C81736" w:rsidRDefault="00CD0561" w:rsidP="00C81736">
      <w:pPr>
        <w:pStyle w:val="a3"/>
        <w:numPr>
          <w:ilvl w:val="0"/>
          <w:numId w:val="6"/>
        </w:numPr>
        <w:ind w:leftChars="0"/>
        <w:rPr>
          <w:ins w:id="85" w:author="정호진" w:date="2022-01-18T07:25:00Z"/>
          <w:rStyle w:val="a4"/>
          <w:color w:val="auto"/>
          <w:sz w:val="22"/>
          <w:u w:val="none"/>
        </w:rPr>
      </w:pPr>
      <w:proofErr w:type="spellStart"/>
      <w:ins w:id="86" w:author="장교진" w:date="2022-01-18T10:26:00Z">
        <w:r>
          <w:rPr>
            <w:rStyle w:val="a4"/>
            <w:rFonts w:hint="eastAsia"/>
            <w:color w:val="auto"/>
            <w:sz w:val="22"/>
            <w:u w:val="none"/>
          </w:rPr>
          <w:t>C</w:t>
        </w:r>
        <w:r>
          <w:rPr>
            <w:rStyle w:val="a4"/>
            <w:color w:val="auto"/>
            <w:sz w:val="22"/>
            <w:u w:val="none"/>
          </w:rPr>
          <w:t>olab</w:t>
        </w:r>
        <w:proofErr w:type="spellEnd"/>
        <w:r>
          <w:rPr>
            <w:rStyle w:val="a4"/>
            <w:rFonts w:hint="eastAsia"/>
            <w:color w:val="auto"/>
            <w:sz w:val="22"/>
            <w:u w:val="none"/>
          </w:rPr>
          <w:t>은 일반적인</w:t>
        </w:r>
        <w:r>
          <w:rPr>
            <w:rStyle w:val="a4"/>
            <w:color w:val="auto"/>
            <w:sz w:val="22"/>
            <w:u w:val="none"/>
          </w:rPr>
          <w:t xml:space="preserve"> </w:t>
        </w:r>
        <w:r>
          <w:rPr>
            <w:rStyle w:val="a4"/>
            <w:rFonts w:hint="eastAsia"/>
            <w:color w:val="auto"/>
            <w:sz w:val="22"/>
            <w:u w:val="none"/>
          </w:rPr>
          <w:t>개발 환경과</w:t>
        </w:r>
      </w:ins>
      <w:ins w:id="87" w:author="장교진" w:date="2022-01-18T10:27:00Z">
        <w:r>
          <w:rPr>
            <w:rStyle w:val="a4"/>
            <w:rFonts w:hint="eastAsia"/>
            <w:color w:val="auto"/>
            <w:sz w:val="22"/>
            <w:u w:val="none"/>
          </w:rPr>
          <w:t xml:space="preserve"> 달리</w:t>
        </w:r>
        <w:r>
          <w:rPr>
            <w:rStyle w:val="a4"/>
            <w:color w:val="auto"/>
            <w:sz w:val="22"/>
            <w:u w:val="none"/>
          </w:rPr>
          <w:t xml:space="preserve"> </w:t>
        </w:r>
        <w:r>
          <w:rPr>
            <w:rStyle w:val="a4"/>
            <w:rFonts w:hint="eastAsia"/>
            <w:color w:val="auto"/>
            <w:sz w:val="22"/>
            <w:u w:val="none"/>
          </w:rPr>
          <w:t>로컬에서 파일을</w:t>
        </w:r>
        <w:r>
          <w:rPr>
            <w:rStyle w:val="a4"/>
            <w:color w:val="auto"/>
            <w:sz w:val="22"/>
            <w:u w:val="none"/>
          </w:rPr>
          <w:t xml:space="preserve"> </w:t>
        </w:r>
        <w:r>
          <w:rPr>
            <w:rStyle w:val="a4"/>
            <w:rFonts w:hint="eastAsia"/>
            <w:color w:val="auto"/>
            <w:sz w:val="22"/>
            <w:u w:val="none"/>
          </w:rPr>
          <w:t>불러올 수 없고</w:t>
        </w:r>
        <w:r>
          <w:rPr>
            <w:rStyle w:val="a4"/>
            <w:color w:val="auto"/>
            <w:sz w:val="22"/>
            <w:u w:val="none"/>
          </w:rPr>
          <w:t xml:space="preserve"> Google </w:t>
        </w:r>
        <w:r>
          <w:rPr>
            <w:rStyle w:val="a4"/>
            <w:rFonts w:hint="eastAsia"/>
            <w:color w:val="auto"/>
            <w:sz w:val="22"/>
            <w:u w:val="none"/>
          </w:rPr>
          <w:t>D</w:t>
        </w:r>
        <w:r>
          <w:rPr>
            <w:rStyle w:val="a4"/>
            <w:color w:val="auto"/>
            <w:sz w:val="22"/>
            <w:u w:val="none"/>
          </w:rPr>
          <w:t>rive</w:t>
        </w:r>
        <w:r>
          <w:rPr>
            <w:rStyle w:val="a4"/>
            <w:rFonts w:hint="eastAsia"/>
            <w:color w:val="auto"/>
            <w:sz w:val="22"/>
            <w:u w:val="none"/>
          </w:rPr>
          <w:t>를 이용해야 한다.</w:t>
        </w:r>
      </w:ins>
      <w:ins w:id="88" w:author="장교진" w:date="2022-01-18T10:26:00Z">
        <w:r>
          <w:rPr>
            <w:rStyle w:val="a4"/>
            <w:rFonts w:hint="eastAsia"/>
            <w:color w:val="auto"/>
            <w:sz w:val="22"/>
            <w:u w:val="none"/>
          </w:rPr>
          <w:t xml:space="preserve"> </w:t>
        </w:r>
      </w:ins>
      <w:ins w:id="89" w:author="정호진" w:date="2022-01-18T07:23:00Z">
        <w:r w:rsidR="00C81736">
          <w:rPr>
            <w:rStyle w:val="a4"/>
            <w:rFonts w:hint="eastAsia"/>
            <w:color w:val="auto"/>
            <w:sz w:val="22"/>
            <w:u w:val="none"/>
          </w:rPr>
          <w:t>G</w:t>
        </w:r>
        <w:r w:rsidR="00C81736">
          <w:rPr>
            <w:rStyle w:val="a4"/>
            <w:color w:val="auto"/>
            <w:sz w:val="22"/>
            <w:u w:val="none"/>
          </w:rPr>
          <w:t>oogle Drive</w:t>
        </w:r>
        <w:r w:rsidR="00C81736">
          <w:rPr>
            <w:rStyle w:val="a4"/>
            <w:rFonts w:hint="eastAsia"/>
            <w:color w:val="auto"/>
            <w:sz w:val="22"/>
            <w:u w:val="none"/>
          </w:rPr>
          <w:t xml:space="preserve">와 연동하기 위해서는 </w:t>
        </w:r>
      </w:ins>
      <w:ins w:id="90" w:author="정호진" w:date="2022-01-18T07:24:00Z">
        <w:r w:rsidR="009534AA">
          <w:rPr>
            <w:rStyle w:val="a4"/>
            <w:rFonts w:hint="eastAsia"/>
            <w:color w:val="auto"/>
            <w:sz w:val="22"/>
            <w:u w:val="none"/>
          </w:rPr>
          <w:t>다음과 같은</w:t>
        </w:r>
      </w:ins>
      <w:ins w:id="91" w:author="정호진" w:date="2022-01-18T07:25:00Z">
        <w:r w:rsidR="009534AA">
          <w:rPr>
            <w:rStyle w:val="a4"/>
            <w:rFonts w:hint="eastAsia"/>
            <w:color w:val="auto"/>
            <w:sz w:val="22"/>
            <w:u w:val="none"/>
          </w:rPr>
          <w:t xml:space="preserve"> 두가지 중 하나의</w:t>
        </w:r>
      </w:ins>
      <w:ins w:id="92" w:author="정호진" w:date="2022-01-18T07:24:00Z">
        <w:r w:rsidR="009534AA">
          <w:rPr>
            <w:rStyle w:val="a4"/>
            <w:rFonts w:hint="eastAsia"/>
            <w:color w:val="auto"/>
            <w:sz w:val="22"/>
            <w:u w:val="none"/>
          </w:rPr>
          <w:t xml:space="preserve"> 방법을 따른다.</w:t>
        </w:r>
      </w:ins>
    </w:p>
    <w:p w14:paraId="01CCCC15" w14:textId="4B665BB1" w:rsidR="009534AA" w:rsidRPr="009534AA" w:rsidRDefault="009534AA">
      <w:pPr>
        <w:ind w:left="400"/>
        <w:rPr>
          <w:ins w:id="93" w:author="정호진" w:date="2022-01-18T07:24:00Z"/>
          <w:rStyle w:val="a4"/>
          <w:color w:val="auto"/>
          <w:sz w:val="22"/>
          <w:u w:val="none"/>
        </w:rPr>
        <w:pPrChange w:id="94" w:author="정호진" w:date="2022-01-18T07:25:00Z">
          <w:pPr>
            <w:pStyle w:val="a3"/>
            <w:numPr>
              <w:numId w:val="6"/>
            </w:numPr>
            <w:ind w:leftChars="0" w:left="760" w:hanging="360"/>
          </w:pPr>
        </w:pPrChange>
      </w:pPr>
      <w:ins w:id="95" w:author="정호진" w:date="2022-01-18T07:25:00Z">
        <w:r>
          <w:rPr>
            <w:rStyle w:val="a4"/>
            <w:rFonts w:hint="eastAsia"/>
            <w:color w:val="auto"/>
            <w:sz w:val="22"/>
            <w:u w:val="none"/>
          </w:rPr>
          <w:t xml:space="preserve">방법 </w:t>
        </w:r>
        <w:r>
          <w:rPr>
            <w:rStyle w:val="a4"/>
            <w:color w:val="auto"/>
            <w:sz w:val="22"/>
            <w:u w:val="none"/>
          </w:rPr>
          <w:t>1.</w:t>
        </w:r>
      </w:ins>
    </w:p>
    <w:p w14:paraId="5E1EEE1E" w14:textId="0890CB8D" w:rsidR="009534AA" w:rsidRDefault="009534AA" w:rsidP="009534AA">
      <w:pPr>
        <w:pStyle w:val="a3"/>
        <w:numPr>
          <w:ilvl w:val="0"/>
          <w:numId w:val="7"/>
        </w:numPr>
        <w:ind w:leftChars="0"/>
        <w:rPr>
          <w:ins w:id="96" w:author="정호진" w:date="2022-01-18T07:30:00Z"/>
          <w:rStyle w:val="a4"/>
          <w:color w:val="auto"/>
          <w:sz w:val="22"/>
          <w:u w:val="none"/>
        </w:rPr>
      </w:pPr>
      <w:ins w:id="97" w:author="정호진" w:date="2022-01-18T07:24:00Z">
        <w:r>
          <w:rPr>
            <w:rStyle w:val="a4"/>
            <w:rFonts w:hint="eastAsia"/>
            <w:color w:val="auto"/>
            <w:sz w:val="22"/>
            <w:u w:val="none"/>
          </w:rPr>
          <w:t xml:space="preserve">왼쪽의 폴더 모양 </w:t>
        </w:r>
        <w:r>
          <w:rPr>
            <w:rStyle w:val="a4"/>
            <w:color w:val="auto"/>
            <w:sz w:val="22"/>
            <w:u w:val="none"/>
          </w:rPr>
          <w:t xml:space="preserve">– </w:t>
        </w:r>
        <w:r>
          <w:rPr>
            <w:rStyle w:val="a4"/>
            <w:rFonts w:hint="eastAsia"/>
            <w:color w:val="auto"/>
            <w:sz w:val="22"/>
            <w:u w:val="none"/>
          </w:rPr>
          <w:t>드라이브 마운트</w:t>
        </w:r>
      </w:ins>
      <w:ins w:id="98" w:author="정호진" w:date="2022-01-18T07:25:00Z">
        <w:r>
          <w:rPr>
            <w:rStyle w:val="a4"/>
            <w:rFonts w:hint="eastAsia"/>
            <w:color w:val="auto"/>
            <w:sz w:val="22"/>
            <w:u w:val="none"/>
          </w:rPr>
          <w:t xml:space="preserve"> 버튼을 눌러준다.</w:t>
        </w:r>
      </w:ins>
    </w:p>
    <w:p w14:paraId="35DDA4EF" w14:textId="162139B0" w:rsidR="00EF668D" w:rsidRDefault="00EF668D">
      <w:pPr>
        <w:pStyle w:val="a3"/>
        <w:ind w:leftChars="0" w:left="760"/>
        <w:rPr>
          <w:ins w:id="99" w:author="정호진" w:date="2022-01-18T07:25:00Z"/>
          <w:rStyle w:val="a4"/>
          <w:color w:val="auto"/>
          <w:sz w:val="22"/>
          <w:u w:val="none"/>
        </w:rPr>
        <w:pPrChange w:id="100" w:author="정호진" w:date="2022-01-18T07:30:00Z">
          <w:pPr>
            <w:pStyle w:val="a3"/>
            <w:numPr>
              <w:numId w:val="7"/>
            </w:numPr>
            <w:ind w:leftChars="0" w:left="760" w:hanging="360"/>
          </w:pPr>
        </w:pPrChange>
      </w:pPr>
      <w:ins w:id="101" w:author="정호진" w:date="2022-01-18T07:30:00Z">
        <w:r>
          <w:rPr>
            <w:noProof/>
          </w:rPr>
          <w:drawing>
            <wp:inline distT="0" distB="0" distL="0" distR="0" wp14:anchorId="13AECA4A" wp14:editId="339338F3">
              <wp:extent cx="3152775" cy="2847975"/>
              <wp:effectExtent l="0" t="0" r="9525" b="952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6"/>
                      <a:stretch>
                        <a:fillRect/>
                      </a:stretch>
                    </pic:blipFill>
                    <pic:spPr>
                      <a:xfrm>
                        <a:off x="0" y="0"/>
                        <a:ext cx="3152775" cy="2847975"/>
                      </a:xfrm>
                      <a:prstGeom prst="rect">
                        <a:avLst/>
                      </a:prstGeom>
                    </pic:spPr>
                  </pic:pic>
                </a:graphicData>
              </a:graphic>
            </wp:inline>
          </w:drawing>
        </w:r>
      </w:ins>
    </w:p>
    <w:p w14:paraId="2280FA2D" w14:textId="5A2533DB" w:rsidR="009534AA" w:rsidRDefault="009534AA" w:rsidP="009534AA">
      <w:pPr>
        <w:pStyle w:val="a3"/>
        <w:numPr>
          <w:ilvl w:val="0"/>
          <w:numId w:val="7"/>
        </w:numPr>
        <w:ind w:leftChars="0"/>
        <w:rPr>
          <w:ins w:id="102" w:author="정호진" w:date="2022-01-18T07:30:00Z"/>
          <w:rStyle w:val="a4"/>
          <w:color w:val="auto"/>
          <w:sz w:val="22"/>
          <w:u w:val="none"/>
        </w:rPr>
      </w:pPr>
      <w:ins w:id="103" w:author="정호진" w:date="2022-01-18T07:25:00Z">
        <w:r>
          <w:rPr>
            <w:rStyle w:val="a4"/>
            <w:rFonts w:hint="eastAsia"/>
            <w:color w:val="auto"/>
            <w:sz w:val="22"/>
            <w:u w:val="none"/>
          </w:rPr>
          <w:t>G</w:t>
        </w:r>
        <w:r>
          <w:rPr>
            <w:rStyle w:val="a4"/>
            <w:color w:val="auto"/>
            <w:sz w:val="22"/>
            <w:u w:val="none"/>
          </w:rPr>
          <w:t xml:space="preserve">oogle Drive </w:t>
        </w:r>
        <w:r>
          <w:rPr>
            <w:rStyle w:val="a4"/>
            <w:rFonts w:hint="eastAsia"/>
            <w:color w:val="auto"/>
            <w:sz w:val="22"/>
            <w:u w:val="none"/>
          </w:rPr>
          <w:t>파일 액세스 허용</w:t>
        </w:r>
      </w:ins>
    </w:p>
    <w:p w14:paraId="60433CE3" w14:textId="49676643" w:rsidR="00EF668D" w:rsidRDefault="00EF668D">
      <w:pPr>
        <w:pStyle w:val="a3"/>
        <w:ind w:leftChars="0" w:left="760"/>
        <w:rPr>
          <w:ins w:id="104" w:author="정호진" w:date="2022-01-18T07:25:00Z"/>
          <w:rStyle w:val="a4"/>
          <w:color w:val="auto"/>
          <w:sz w:val="22"/>
          <w:u w:val="none"/>
        </w:rPr>
        <w:pPrChange w:id="105" w:author="정호진" w:date="2022-01-18T07:30:00Z">
          <w:pPr>
            <w:pStyle w:val="a3"/>
            <w:numPr>
              <w:numId w:val="7"/>
            </w:numPr>
            <w:ind w:leftChars="0" w:left="760" w:hanging="360"/>
          </w:pPr>
        </w:pPrChange>
      </w:pPr>
      <w:ins w:id="106" w:author="정호진" w:date="2022-01-18T07:30:00Z">
        <w:r>
          <w:rPr>
            <w:noProof/>
          </w:rPr>
          <w:lastRenderedPageBreak/>
          <w:drawing>
            <wp:inline distT="0" distB="0" distL="0" distR="0" wp14:anchorId="1ECAF999" wp14:editId="25565E08">
              <wp:extent cx="5731510" cy="1206500"/>
              <wp:effectExtent l="0" t="0" r="254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7"/>
                      <a:stretch>
                        <a:fillRect/>
                      </a:stretch>
                    </pic:blipFill>
                    <pic:spPr>
                      <a:xfrm>
                        <a:off x="0" y="0"/>
                        <a:ext cx="5731510" cy="1206500"/>
                      </a:xfrm>
                      <a:prstGeom prst="rect">
                        <a:avLst/>
                      </a:prstGeom>
                    </pic:spPr>
                  </pic:pic>
                </a:graphicData>
              </a:graphic>
            </wp:inline>
          </w:drawing>
        </w:r>
      </w:ins>
    </w:p>
    <w:p w14:paraId="4D04B924" w14:textId="286B9823" w:rsidR="009534AA" w:rsidRDefault="009534AA" w:rsidP="009534AA">
      <w:pPr>
        <w:ind w:left="400"/>
        <w:rPr>
          <w:ins w:id="107" w:author="정호진" w:date="2022-01-18T07:25:00Z"/>
          <w:rStyle w:val="a4"/>
          <w:color w:val="auto"/>
          <w:sz w:val="22"/>
          <w:u w:val="none"/>
        </w:rPr>
      </w:pPr>
      <w:ins w:id="108" w:author="정호진" w:date="2022-01-18T07:25:00Z">
        <w:r>
          <w:rPr>
            <w:rStyle w:val="a4"/>
            <w:rFonts w:hint="eastAsia"/>
            <w:color w:val="auto"/>
            <w:sz w:val="22"/>
            <w:u w:val="none"/>
          </w:rPr>
          <w:t xml:space="preserve">방법 </w:t>
        </w:r>
        <w:r>
          <w:rPr>
            <w:rStyle w:val="a4"/>
            <w:color w:val="auto"/>
            <w:sz w:val="22"/>
            <w:u w:val="none"/>
          </w:rPr>
          <w:t>2.</w:t>
        </w:r>
      </w:ins>
    </w:p>
    <w:p w14:paraId="42B82CAA" w14:textId="4BBB7D45" w:rsidR="009534AA" w:rsidRDefault="009534AA" w:rsidP="009534AA">
      <w:pPr>
        <w:pStyle w:val="a3"/>
        <w:numPr>
          <w:ilvl w:val="0"/>
          <w:numId w:val="8"/>
        </w:numPr>
        <w:ind w:leftChars="0"/>
        <w:rPr>
          <w:ins w:id="109" w:author="정호진" w:date="2022-01-18T07:31:00Z"/>
          <w:rStyle w:val="a4"/>
          <w:color w:val="auto"/>
          <w:sz w:val="22"/>
          <w:u w:val="none"/>
        </w:rPr>
      </w:pPr>
      <w:ins w:id="110" w:author="정호진" w:date="2022-01-18T07:25:00Z">
        <w:r>
          <w:rPr>
            <w:rStyle w:val="a4"/>
            <w:rFonts w:hint="eastAsia"/>
            <w:color w:val="auto"/>
            <w:sz w:val="22"/>
            <w:u w:val="none"/>
          </w:rPr>
          <w:t>G</w:t>
        </w:r>
        <w:r>
          <w:rPr>
            <w:rStyle w:val="a4"/>
            <w:color w:val="auto"/>
            <w:sz w:val="22"/>
            <w:u w:val="none"/>
          </w:rPr>
          <w:t>oogle Drive</w:t>
        </w:r>
      </w:ins>
      <w:ins w:id="111" w:author="정호진" w:date="2022-01-18T07:26:00Z">
        <w:r>
          <w:rPr>
            <w:rStyle w:val="a4"/>
            <w:rFonts w:hint="eastAsia"/>
            <w:color w:val="auto"/>
            <w:sz w:val="22"/>
            <w:u w:val="none"/>
          </w:rPr>
          <w:t>를</w:t>
        </w:r>
      </w:ins>
      <w:ins w:id="112" w:author="정호진" w:date="2022-01-18T07:25:00Z">
        <w:r>
          <w:rPr>
            <w:rStyle w:val="a4"/>
            <w:color w:val="auto"/>
            <w:sz w:val="22"/>
            <w:u w:val="none"/>
          </w:rPr>
          <w:t xml:space="preserve"> </w:t>
        </w:r>
        <w:r>
          <w:rPr>
            <w:rStyle w:val="a4"/>
            <w:rFonts w:hint="eastAsia"/>
            <w:color w:val="auto"/>
            <w:sz w:val="22"/>
            <w:u w:val="none"/>
          </w:rPr>
          <w:t>마운트</w:t>
        </w:r>
      </w:ins>
      <w:ins w:id="113" w:author="정호진" w:date="2022-01-18T07:26:00Z">
        <w:r>
          <w:rPr>
            <w:rStyle w:val="a4"/>
            <w:rFonts w:hint="eastAsia"/>
            <w:color w:val="auto"/>
            <w:sz w:val="22"/>
            <w:u w:val="none"/>
          </w:rPr>
          <w:t xml:space="preserve"> 하는 명령어(소스코드)를 입력한다.</w:t>
        </w:r>
      </w:ins>
    </w:p>
    <w:p w14:paraId="462DEEA1" w14:textId="1E0A89AB" w:rsidR="00EF668D" w:rsidRDefault="00EF668D">
      <w:pPr>
        <w:pStyle w:val="a3"/>
        <w:ind w:leftChars="0" w:left="760"/>
        <w:rPr>
          <w:ins w:id="114" w:author="정호진" w:date="2022-01-18T07:26:00Z"/>
          <w:rStyle w:val="a4"/>
          <w:color w:val="auto"/>
          <w:sz w:val="22"/>
          <w:u w:val="none"/>
        </w:rPr>
        <w:pPrChange w:id="115" w:author="정호진" w:date="2022-01-18T07:31:00Z">
          <w:pPr>
            <w:pStyle w:val="a3"/>
            <w:numPr>
              <w:numId w:val="8"/>
            </w:numPr>
            <w:ind w:leftChars="0" w:left="760" w:hanging="360"/>
          </w:pPr>
        </w:pPrChange>
      </w:pPr>
      <w:ins w:id="116" w:author="정호진" w:date="2022-01-18T07:31:00Z">
        <w:r>
          <w:rPr>
            <w:noProof/>
          </w:rPr>
          <w:drawing>
            <wp:inline distT="0" distB="0" distL="0" distR="0" wp14:anchorId="15503167" wp14:editId="4083EC73">
              <wp:extent cx="2876550" cy="638175"/>
              <wp:effectExtent l="0" t="0" r="0"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8"/>
                      <a:stretch>
                        <a:fillRect/>
                      </a:stretch>
                    </pic:blipFill>
                    <pic:spPr>
                      <a:xfrm>
                        <a:off x="0" y="0"/>
                        <a:ext cx="2876550" cy="638175"/>
                      </a:xfrm>
                      <a:prstGeom prst="rect">
                        <a:avLst/>
                      </a:prstGeom>
                    </pic:spPr>
                  </pic:pic>
                </a:graphicData>
              </a:graphic>
            </wp:inline>
          </w:drawing>
        </w:r>
      </w:ins>
    </w:p>
    <w:p w14:paraId="766003CE" w14:textId="3FCC934E" w:rsidR="009534AA" w:rsidRDefault="009534AA" w:rsidP="009534AA">
      <w:pPr>
        <w:pStyle w:val="a3"/>
        <w:numPr>
          <w:ilvl w:val="0"/>
          <w:numId w:val="8"/>
        </w:numPr>
        <w:ind w:leftChars="0"/>
        <w:rPr>
          <w:ins w:id="117" w:author="정호진" w:date="2022-01-18T07:32:00Z"/>
          <w:rStyle w:val="a4"/>
          <w:color w:val="auto"/>
          <w:sz w:val="22"/>
          <w:u w:val="none"/>
        </w:rPr>
      </w:pPr>
      <w:ins w:id="118" w:author="정호진" w:date="2022-01-18T07:26:00Z">
        <w:r>
          <w:rPr>
            <w:rStyle w:val="a4"/>
            <w:rFonts w:hint="eastAsia"/>
            <w:color w:val="auto"/>
            <w:sz w:val="22"/>
            <w:u w:val="none"/>
          </w:rPr>
          <w:t xml:space="preserve">화면에 표시된 링크로 접속해 연결할 </w:t>
        </w:r>
        <w:r>
          <w:rPr>
            <w:rStyle w:val="a4"/>
            <w:color w:val="auto"/>
            <w:sz w:val="22"/>
            <w:u w:val="none"/>
          </w:rPr>
          <w:t xml:space="preserve">Google Drive </w:t>
        </w:r>
        <w:r>
          <w:rPr>
            <w:rStyle w:val="a4"/>
            <w:rFonts w:hint="eastAsia"/>
            <w:color w:val="auto"/>
            <w:sz w:val="22"/>
            <w:u w:val="none"/>
          </w:rPr>
          <w:t>아이디로 로그인하고 허용을 누른다.</w:t>
        </w:r>
      </w:ins>
    </w:p>
    <w:p w14:paraId="263BDB4C" w14:textId="396A74D5" w:rsidR="00EF668D" w:rsidRDefault="00EF668D">
      <w:pPr>
        <w:pStyle w:val="a3"/>
        <w:ind w:leftChars="0" w:left="760"/>
        <w:rPr>
          <w:ins w:id="119" w:author="정호진" w:date="2022-01-18T07:26:00Z"/>
          <w:rStyle w:val="a4"/>
          <w:color w:val="auto"/>
          <w:sz w:val="22"/>
          <w:u w:val="none"/>
        </w:rPr>
        <w:pPrChange w:id="120" w:author="정호진" w:date="2022-01-18T07:32:00Z">
          <w:pPr>
            <w:pStyle w:val="a3"/>
            <w:numPr>
              <w:numId w:val="8"/>
            </w:numPr>
            <w:ind w:leftChars="0" w:left="760" w:hanging="360"/>
          </w:pPr>
        </w:pPrChange>
      </w:pPr>
      <w:ins w:id="121" w:author="정호진" w:date="2022-01-18T07:32:00Z">
        <w:r>
          <w:rPr>
            <w:noProof/>
          </w:rPr>
          <w:drawing>
            <wp:inline distT="0" distB="0" distL="0" distR="0" wp14:anchorId="07724714" wp14:editId="3AE31102">
              <wp:extent cx="5731510" cy="1106170"/>
              <wp:effectExtent l="0" t="0" r="254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06170"/>
                      </a:xfrm>
                      <a:prstGeom prst="rect">
                        <a:avLst/>
                      </a:prstGeom>
                      <a:noFill/>
                      <a:ln>
                        <a:noFill/>
                      </a:ln>
                    </pic:spPr>
                  </pic:pic>
                </a:graphicData>
              </a:graphic>
            </wp:inline>
          </w:drawing>
        </w:r>
      </w:ins>
    </w:p>
    <w:p w14:paraId="64D250E0" w14:textId="4B00D855" w:rsidR="00EF668D" w:rsidRPr="00EF668D" w:rsidRDefault="009534AA" w:rsidP="00EF668D">
      <w:pPr>
        <w:pStyle w:val="a3"/>
        <w:numPr>
          <w:ilvl w:val="0"/>
          <w:numId w:val="8"/>
        </w:numPr>
        <w:ind w:leftChars="0"/>
        <w:rPr>
          <w:ins w:id="122" w:author="정호진" w:date="2022-01-18T07:27:00Z"/>
          <w:rStyle w:val="a4"/>
          <w:color w:val="auto"/>
          <w:sz w:val="22"/>
          <w:u w:val="none"/>
        </w:rPr>
      </w:pPr>
      <w:ins w:id="123" w:author="정호진" w:date="2022-01-18T07:26:00Z">
        <w:r>
          <w:rPr>
            <w:rStyle w:val="a4"/>
            <w:color w:val="auto"/>
            <w:sz w:val="22"/>
            <w:u w:val="none"/>
          </w:rPr>
          <w:t xml:space="preserve">Google Drive </w:t>
        </w:r>
        <w:r>
          <w:rPr>
            <w:rStyle w:val="a4"/>
            <w:rFonts w:hint="eastAsia"/>
            <w:color w:val="auto"/>
            <w:sz w:val="22"/>
            <w:u w:val="none"/>
          </w:rPr>
          <w:t xml:space="preserve">마운트 허용 코드를 복사하여 </w:t>
        </w:r>
        <w:r>
          <w:rPr>
            <w:rStyle w:val="a4"/>
            <w:color w:val="auto"/>
            <w:sz w:val="22"/>
            <w:u w:val="none"/>
          </w:rPr>
          <w:t xml:space="preserve">Authorization Code </w:t>
        </w:r>
        <w:r>
          <w:rPr>
            <w:rStyle w:val="a4"/>
            <w:rFonts w:hint="eastAsia"/>
            <w:color w:val="auto"/>
            <w:sz w:val="22"/>
            <w:u w:val="none"/>
          </w:rPr>
          <w:t xml:space="preserve">입력 부분에 </w:t>
        </w:r>
        <w:del w:id="124" w:author="장교진" w:date="2022-01-18T10:29:00Z">
          <w:r w:rsidDel="00CD0561">
            <w:rPr>
              <w:rStyle w:val="a4"/>
              <w:rFonts w:hint="eastAsia"/>
              <w:color w:val="auto"/>
              <w:sz w:val="22"/>
              <w:u w:val="none"/>
            </w:rPr>
            <w:delText>붙여넣</w:delText>
          </w:r>
        </w:del>
      </w:ins>
      <w:ins w:id="125" w:author="정호진" w:date="2022-01-18T07:27:00Z">
        <w:del w:id="126" w:author="장교진" w:date="2022-01-18T10:29:00Z">
          <w:r w:rsidDel="00CD0561">
            <w:rPr>
              <w:rStyle w:val="a4"/>
              <w:rFonts w:hint="eastAsia"/>
              <w:color w:val="auto"/>
              <w:sz w:val="22"/>
              <w:u w:val="none"/>
            </w:rPr>
            <w:delText>은</w:delText>
          </w:r>
        </w:del>
      </w:ins>
      <w:ins w:id="127" w:author="장교진" w:date="2022-01-18T10:29:00Z">
        <w:r w:rsidR="00CD0561">
          <w:rPr>
            <w:rStyle w:val="a4"/>
            <w:rFonts w:hint="eastAsia"/>
            <w:color w:val="auto"/>
            <w:sz w:val="22"/>
            <w:u w:val="none"/>
          </w:rPr>
          <w:t>붙여 넣은</w:t>
        </w:r>
      </w:ins>
      <w:ins w:id="128" w:author="정호진" w:date="2022-01-18T07:26:00Z">
        <w:r>
          <w:rPr>
            <w:rStyle w:val="a4"/>
            <w:rFonts w:hint="eastAsia"/>
            <w:color w:val="auto"/>
            <w:sz w:val="22"/>
            <w:u w:val="none"/>
          </w:rPr>
          <w:t xml:space="preserve"> 후 연</w:t>
        </w:r>
      </w:ins>
      <w:ins w:id="129" w:author="정호진" w:date="2022-01-18T07:27:00Z">
        <w:r>
          <w:rPr>
            <w:rStyle w:val="a4"/>
            <w:rFonts w:hint="eastAsia"/>
            <w:color w:val="auto"/>
            <w:sz w:val="22"/>
            <w:u w:val="none"/>
          </w:rPr>
          <w:t>결한다.</w:t>
        </w:r>
      </w:ins>
    </w:p>
    <w:p w14:paraId="66D87A16" w14:textId="0B3DFB55" w:rsidR="008B77D8" w:rsidRPr="00C81736" w:rsidRDefault="008B77D8">
      <w:pPr>
        <w:tabs>
          <w:tab w:val="left" w:pos="2304"/>
        </w:tabs>
        <w:spacing w:line="360" w:lineRule="auto"/>
        <w:outlineLvl w:val="0"/>
        <w:rPr>
          <w:sz w:val="22"/>
          <w:szCs w:val="24"/>
          <w:rPrChange w:id="130" w:author="정호진" w:date="2022-01-18T07:21:00Z">
            <w:rPr/>
          </w:rPrChange>
        </w:rPr>
        <w:pPrChange w:id="131" w:author="정호진" w:date="2022-01-18T07:21:00Z">
          <w:pPr>
            <w:pStyle w:val="a3"/>
            <w:numPr>
              <w:numId w:val="4"/>
            </w:numPr>
            <w:spacing w:line="360" w:lineRule="auto"/>
            <w:ind w:leftChars="0" w:left="400" w:hanging="400"/>
            <w:outlineLvl w:val="0"/>
          </w:pPr>
        </w:pPrChange>
      </w:pPr>
    </w:p>
    <w:p w14:paraId="381C365E" w14:textId="41CCCC99" w:rsidR="00664655" w:rsidRPr="004F2503" w:rsidRDefault="00664655" w:rsidP="00664655">
      <w:pPr>
        <w:pStyle w:val="a3"/>
        <w:numPr>
          <w:ilvl w:val="0"/>
          <w:numId w:val="1"/>
        </w:numPr>
        <w:spacing w:line="360" w:lineRule="auto"/>
        <w:ind w:leftChars="0"/>
        <w:outlineLvl w:val="0"/>
        <w:rPr>
          <w:b/>
          <w:bCs/>
          <w:sz w:val="22"/>
          <w:szCs w:val="24"/>
        </w:rPr>
      </w:pPr>
      <w:r>
        <w:rPr>
          <w:rFonts w:hint="eastAsia"/>
          <w:b/>
          <w:bCs/>
          <w:sz w:val="22"/>
          <w:szCs w:val="24"/>
        </w:rPr>
        <w:t>파이썬 기초</w:t>
      </w:r>
      <w:r>
        <w:rPr>
          <w:b/>
          <w:bCs/>
          <w:sz w:val="22"/>
          <w:szCs w:val="24"/>
        </w:rPr>
        <w:t xml:space="preserve"> </w:t>
      </w:r>
    </w:p>
    <w:p w14:paraId="03D3D406" w14:textId="18BB82F0" w:rsidR="00664655" w:rsidRDefault="00664655" w:rsidP="00664655">
      <w:pPr>
        <w:pStyle w:val="a3"/>
        <w:numPr>
          <w:ilvl w:val="0"/>
          <w:numId w:val="5"/>
        </w:numPr>
        <w:spacing w:line="360" w:lineRule="auto"/>
        <w:ind w:leftChars="0"/>
        <w:outlineLvl w:val="0"/>
        <w:rPr>
          <w:sz w:val="22"/>
          <w:szCs w:val="24"/>
        </w:rPr>
      </w:pPr>
      <w:r>
        <w:rPr>
          <w:rFonts w:hint="eastAsia"/>
          <w:sz w:val="22"/>
          <w:szCs w:val="24"/>
        </w:rPr>
        <w:t>기초자료형(숫자, b</w:t>
      </w:r>
      <w:r>
        <w:rPr>
          <w:sz w:val="22"/>
          <w:szCs w:val="24"/>
        </w:rPr>
        <w:t>ool)</w:t>
      </w:r>
      <w:r>
        <w:rPr>
          <w:rFonts w:hint="eastAsia"/>
          <w:sz w:val="22"/>
          <w:szCs w:val="24"/>
        </w:rPr>
        <w:t>,</w:t>
      </w:r>
      <w:r>
        <w:rPr>
          <w:sz w:val="22"/>
          <w:szCs w:val="24"/>
        </w:rPr>
        <w:t xml:space="preserve"> </w:t>
      </w:r>
      <w:r>
        <w:rPr>
          <w:rFonts w:hint="eastAsia"/>
          <w:sz w:val="22"/>
          <w:szCs w:val="24"/>
        </w:rPr>
        <w:t>변수,</w:t>
      </w:r>
      <w:r>
        <w:rPr>
          <w:sz w:val="22"/>
          <w:szCs w:val="24"/>
        </w:rPr>
        <w:t xml:space="preserve"> </w:t>
      </w:r>
      <w:r>
        <w:rPr>
          <w:rFonts w:hint="eastAsia"/>
          <w:sz w:val="22"/>
          <w:szCs w:val="24"/>
        </w:rPr>
        <w:t>연산자</w:t>
      </w:r>
    </w:p>
    <w:p w14:paraId="4956E946" w14:textId="23875CFC" w:rsidR="00917ADF" w:rsidRPr="00B8233B" w:rsidRDefault="00917ADF" w:rsidP="004F2503">
      <w:pPr>
        <w:spacing w:after="0" w:line="360" w:lineRule="auto"/>
        <w:textAlignment w:val="baseline"/>
        <w:rPr>
          <w:rFonts w:eastAsiaTheme="minorHAnsi" w:cs="굴림"/>
          <w:color w:val="000000"/>
          <w:kern w:val="0"/>
          <w:sz w:val="22"/>
        </w:rPr>
      </w:pPr>
      <w:r>
        <w:rPr>
          <w:rFonts w:eastAsiaTheme="minorHAnsi" w:cs="굴림" w:hint="eastAsia"/>
          <w:color w:val="000000"/>
          <w:kern w:val="0"/>
          <w:sz w:val="22"/>
        </w:rPr>
        <w:t>숫자형은 숫자 형태로 이루어진 자료형을 말한다.</w:t>
      </w:r>
      <w:r>
        <w:rPr>
          <w:rFonts w:eastAsiaTheme="minorHAnsi" w:cs="굴림"/>
          <w:color w:val="000000"/>
          <w:kern w:val="0"/>
          <w:sz w:val="22"/>
        </w:rPr>
        <w:t xml:space="preserve"> </w:t>
      </w:r>
      <w:r>
        <w:rPr>
          <w:rFonts w:eastAsiaTheme="minorHAnsi" w:cs="굴림" w:hint="eastAsia"/>
          <w:color w:val="000000"/>
          <w:kern w:val="0"/>
          <w:sz w:val="22"/>
        </w:rPr>
        <w:t>우리가 흔히 사용하는 숫자형으로는</w:t>
      </w:r>
      <w:ins w:id="132" w:author="정호진" w:date="2022-01-18T04:56:00Z">
        <w:r w:rsidR="009B4910">
          <w:rPr>
            <w:rFonts w:eastAsiaTheme="minorHAnsi" w:cs="굴림"/>
            <w:color w:val="000000"/>
            <w:kern w:val="0"/>
            <w:sz w:val="22"/>
          </w:rPr>
          <w:t xml:space="preserve"> </w:t>
        </w:r>
      </w:ins>
      <w:del w:id="133" w:author="정호진" w:date="2022-01-18T04:56:00Z">
        <w:r w:rsidDel="009B4910">
          <w:rPr>
            <w:rFonts w:eastAsiaTheme="minorHAnsi" w:cs="굴림" w:hint="eastAsia"/>
            <w:color w:val="000000"/>
            <w:kern w:val="0"/>
            <w:sz w:val="22"/>
          </w:rPr>
          <w:delText xml:space="preserve"> </w:delText>
        </w:r>
        <w:r w:rsidR="00B8233B" w:rsidDel="009B4910">
          <w:rPr>
            <w:rFonts w:eastAsiaTheme="minorHAnsi" w:cs="굴림" w:hint="eastAsia"/>
            <w:color w:val="000000"/>
            <w:kern w:val="0"/>
            <w:sz w:val="22"/>
          </w:rPr>
          <w:delText>불린,</w:delText>
        </w:r>
        <w:r w:rsidR="00B8233B" w:rsidDel="009B4910">
          <w:rPr>
            <w:rFonts w:eastAsiaTheme="minorHAnsi" w:cs="굴림"/>
            <w:color w:val="000000"/>
            <w:kern w:val="0"/>
            <w:sz w:val="22"/>
          </w:rPr>
          <w:delText xml:space="preserve"> </w:delText>
        </w:r>
      </w:del>
      <w:r>
        <w:rPr>
          <w:rFonts w:eastAsiaTheme="minorHAnsi" w:cs="굴림" w:hint="eastAsia"/>
          <w:color w:val="000000"/>
          <w:kern w:val="0"/>
          <w:sz w:val="22"/>
        </w:rPr>
        <w:t>정수,</w:t>
      </w:r>
      <w:r>
        <w:rPr>
          <w:rFonts w:eastAsiaTheme="minorHAnsi" w:cs="굴림"/>
          <w:color w:val="000000"/>
          <w:kern w:val="0"/>
          <w:sz w:val="22"/>
        </w:rPr>
        <w:t xml:space="preserve"> </w:t>
      </w:r>
      <w:r>
        <w:rPr>
          <w:rFonts w:eastAsiaTheme="minorHAnsi" w:cs="굴림" w:hint="eastAsia"/>
          <w:color w:val="000000"/>
          <w:kern w:val="0"/>
          <w:sz w:val="22"/>
        </w:rPr>
        <w:t>실수</w:t>
      </w:r>
      <w:r w:rsidR="00B8233B">
        <w:rPr>
          <w:rFonts w:eastAsiaTheme="minorHAnsi" w:cs="굴림" w:hint="eastAsia"/>
          <w:color w:val="000000"/>
          <w:kern w:val="0"/>
          <w:sz w:val="22"/>
        </w:rPr>
        <w:t>, 복소수</w:t>
      </w:r>
      <w:r>
        <w:rPr>
          <w:rFonts w:eastAsiaTheme="minorHAnsi" w:cs="굴림" w:hint="eastAsia"/>
          <w:color w:val="000000"/>
          <w:kern w:val="0"/>
          <w:sz w:val="22"/>
        </w:rPr>
        <w:t xml:space="preserve">가 있고 드물게 사용하는 </w:t>
      </w:r>
      <w:r>
        <w:rPr>
          <w:rFonts w:eastAsiaTheme="minorHAnsi" w:cs="굴림"/>
          <w:color w:val="000000"/>
          <w:kern w:val="0"/>
          <w:sz w:val="22"/>
        </w:rPr>
        <w:t>8</w:t>
      </w:r>
      <w:r>
        <w:rPr>
          <w:rFonts w:eastAsiaTheme="minorHAnsi" w:cs="굴림" w:hint="eastAsia"/>
          <w:color w:val="000000"/>
          <w:kern w:val="0"/>
          <w:sz w:val="22"/>
        </w:rPr>
        <w:t>진수,</w:t>
      </w:r>
      <w:r>
        <w:rPr>
          <w:rFonts w:eastAsiaTheme="minorHAnsi" w:cs="굴림"/>
          <w:color w:val="000000"/>
          <w:kern w:val="0"/>
          <w:sz w:val="22"/>
        </w:rPr>
        <w:t xml:space="preserve"> 16</w:t>
      </w:r>
      <w:r>
        <w:rPr>
          <w:rFonts w:eastAsiaTheme="minorHAnsi" w:cs="굴림" w:hint="eastAsia"/>
          <w:color w:val="000000"/>
          <w:kern w:val="0"/>
          <w:sz w:val="22"/>
        </w:rPr>
        <w:t>진수가 있다.</w:t>
      </w:r>
      <w:r w:rsidR="00B8233B">
        <w:rPr>
          <w:rFonts w:eastAsiaTheme="minorHAnsi" w:cs="굴림"/>
          <w:color w:val="000000"/>
          <w:kern w:val="0"/>
          <w:sz w:val="22"/>
        </w:rPr>
        <w:t xml:space="preserve"> </w:t>
      </w:r>
      <w:ins w:id="134" w:author="정호진" w:date="2022-01-18T04:57:00Z">
        <w:r w:rsidR="009B4910">
          <w:rPr>
            <w:rFonts w:eastAsiaTheme="minorHAnsi" w:cs="굴림" w:hint="eastAsia"/>
            <w:color w:val="000000"/>
            <w:kern w:val="0"/>
            <w:sz w:val="22"/>
          </w:rPr>
          <w:t xml:space="preserve">불린 값은 </w:t>
        </w:r>
        <w:r w:rsidR="009B4910">
          <w:rPr>
            <w:rFonts w:eastAsiaTheme="minorHAnsi" w:cs="굴림"/>
            <w:color w:val="000000"/>
            <w:kern w:val="0"/>
            <w:sz w:val="22"/>
          </w:rPr>
          <w:t>True</w:t>
        </w:r>
        <w:r w:rsidR="009B4910">
          <w:rPr>
            <w:rFonts w:eastAsiaTheme="minorHAnsi" w:cs="굴림" w:hint="eastAsia"/>
            <w:color w:val="000000"/>
            <w:kern w:val="0"/>
            <w:sz w:val="22"/>
          </w:rPr>
          <w:t xml:space="preserve">와 </w:t>
        </w:r>
        <w:r w:rsidR="009B4910">
          <w:rPr>
            <w:rFonts w:eastAsiaTheme="minorHAnsi" w:cs="굴림"/>
            <w:color w:val="000000"/>
            <w:kern w:val="0"/>
            <w:sz w:val="22"/>
          </w:rPr>
          <w:t xml:space="preserve">False </w:t>
        </w:r>
        <w:r w:rsidR="009B4910">
          <w:rPr>
            <w:rFonts w:eastAsiaTheme="minorHAnsi" w:cs="굴림" w:hint="eastAsia"/>
            <w:color w:val="000000"/>
            <w:kern w:val="0"/>
            <w:sz w:val="22"/>
          </w:rPr>
          <w:t>중 하나</w:t>
        </w:r>
      </w:ins>
      <w:ins w:id="135" w:author="장교진" w:date="2022-01-18T23:02:00Z">
        <w:r w:rsidR="00DA692D">
          <w:rPr>
            <w:rFonts w:eastAsiaTheme="minorHAnsi" w:cs="굴림" w:hint="eastAsia"/>
            <w:color w:val="000000"/>
            <w:kern w:val="0"/>
            <w:sz w:val="22"/>
          </w:rPr>
          <w:t>이고</w:t>
        </w:r>
      </w:ins>
      <w:ins w:id="136" w:author="정호진" w:date="2022-01-18T04:57:00Z">
        <w:del w:id="137" w:author="장교진" w:date="2022-01-18T23:02:00Z">
          <w:r w:rsidR="009B4910" w:rsidDel="00DA692D">
            <w:rPr>
              <w:rFonts w:eastAsiaTheme="minorHAnsi" w:cs="굴림" w:hint="eastAsia"/>
              <w:color w:val="000000"/>
              <w:kern w:val="0"/>
              <w:sz w:val="22"/>
            </w:rPr>
            <w:delText>며</w:delText>
          </w:r>
        </w:del>
        <w:r w:rsidR="009B4910">
          <w:rPr>
            <w:rFonts w:eastAsiaTheme="minorHAnsi" w:cs="굴림" w:hint="eastAsia"/>
            <w:color w:val="000000"/>
            <w:kern w:val="0"/>
            <w:sz w:val="22"/>
          </w:rPr>
          <w:t>,</w:t>
        </w:r>
        <w:r w:rsidR="009B4910">
          <w:rPr>
            <w:rFonts w:eastAsiaTheme="minorHAnsi" w:cs="굴림"/>
            <w:color w:val="000000"/>
            <w:kern w:val="0"/>
            <w:sz w:val="22"/>
          </w:rPr>
          <w:t xml:space="preserve"> </w:t>
        </w:r>
        <w:r w:rsidR="009B4910">
          <w:rPr>
            <w:rFonts w:eastAsiaTheme="minorHAnsi" w:cs="굴림" w:hint="eastAsia"/>
            <w:color w:val="000000"/>
            <w:kern w:val="0"/>
            <w:sz w:val="22"/>
          </w:rPr>
          <w:t xml:space="preserve">수학 계산에서는 각각 </w:t>
        </w:r>
        <w:r w:rsidR="009B4910">
          <w:rPr>
            <w:rFonts w:eastAsiaTheme="minorHAnsi" w:cs="굴림"/>
            <w:color w:val="000000"/>
            <w:kern w:val="0"/>
            <w:sz w:val="22"/>
          </w:rPr>
          <w:t>1</w:t>
        </w:r>
        <w:r w:rsidR="009B4910">
          <w:rPr>
            <w:rFonts w:eastAsiaTheme="minorHAnsi" w:cs="굴림" w:hint="eastAsia"/>
            <w:color w:val="000000"/>
            <w:kern w:val="0"/>
            <w:sz w:val="22"/>
          </w:rPr>
          <w:t xml:space="preserve">과 </w:t>
        </w:r>
        <w:r w:rsidR="009B4910">
          <w:rPr>
            <w:rFonts w:eastAsiaTheme="minorHAnsi" w:cs="굴림"/>
            <w:color w:val="000000"/>
            <w:kern w:val="0"/>
            <w:sz w:val="22"/>
          </w:rPr>
          <w:t>0</w:t>
        </w:r>
        <w:r w:rsidR="009B4910">
          <w:rPr>
            <w:rFonts w:eastAsiaTheme="minorHAnsi" w:cs="굴림" w:hint="eastAsia"/>
            <w:color w:val="000000"/>
            <w:kern w:val="0"/>
            <w:sz w:val="22"/>
          </w:rPr>
          <w:t>으로 평가를 한다.</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F2503" w:rsidRPr="00F759E0" w14:paraId="096CFC3A" w14:textId="77777777" w:rsidTr="00655B2A">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35F6E67F" w14:textId="0E738A57" w:rsidR="004F2503" w:rsidRPr="00917ADF" w:rsidRDefault="00917ADF" w:rsidP="00655B2A">
            <w:pPr>
              <w:spacing w:after="0" w:line="240" w:lineRule="auto"/>
              <w:textAlignment w:val="baseline"/>
              <w:rPr>
                <w:rFonts w:eastAsiaTheme="minorHAnsi" w:cs="굴림"/>
                <w:kern w:val="0"/>
                <w:sz w:val="22"/>
              </w:rPr>
            </w:pPr>
            <w:r w:rsidRPr="00917ADF">
              <w:rPr>
                <w:rFonts w:eastAsiaTheme="minorHAnsi" w:cs="굴림" w:hint="eastAsia"/>
                <w:kern w:val="0"/>
                <w:sz w:val="22"/>
              </w:rPr>
              <w:t xml:space="preserve">&gt;&gt;&gt; </w:t>
            </w:r>
            <w:r w:rsidR="00FB6563">
              <w:rPr>
                <w:rFonts w:eastAsiaTheme="minorHAnsi" w:cs="굴림" w:hint="eastAsia"/>
                <w:kern w:val="0"/>
                <w:sz w:val="22"/>
              </w:rPr>
              <w:t xml:space="preserve">a = </w:t>
            </w:r>
            <w:r w:rsidR="00FB6563">
              <w:rPr>
                <w:rFonts w:eastAsiaTheme="minorHAnsi" w:cs="굴림"/>
                <w:kern w:val="0"/>
                <w:sz w:val="22"/>
              </w:rPr>
              <w:t>267</w:t>
            </w:r>
          </w:p>
          <w:p w14:paraId="213E84A4" w14:textId="0D665915" w:rsidR="00917ADF" w:rsidRDefault="00917ADF" w:rsidP="00655B2A">
            <w:pPr>
              <w:spacing w:after="0" w:line="240" w:lineRule="auto"/>
              <w:textAlignment w:val="baseline"/>
              <w:rPr>
                <w:rFonts w:eastAsiaTheme="minorHAnsi" w:cs="굴림"/>
                <w:color w:val="7030A0"/>
                <w:kern w:val="0"/>
                <w:sz w:val="22"/>
              </w:rPr>
            </w:pPr>
            <w:r w:rsidRPr="00917ADF">
              <w:rPr>
                <w:rFonts w:eastAsiaTheme="minorHAnsi" w:cs="굴림"/>
                <w:kern w:val="0"/>
                <w:sz w:val="22"/>
              </w:rPr>
              <w:t>&gt;&gt;&gt; b</w:t>
            </w:r>
            <w:r w:rsidR="000951A5">
              <w:rPr>
                <w:rFonts w:eastAsiaTheme="minorHAnsi" w:cs="굴림"/>
                <w:kern w:val="0"/>
                <w:sz w:val="22"/>
              </w:rPr>
              <w:t xml:space="preserve"> = 45.12</w:t>
            </w:r>
          </w:p>
          <w:p w14:paraId="4202E7D7" w14:textId="7F2FC88A" w:rsidR="00917ADF" w:rsidRDefault="00917ADF" w:rsidP="00655B2A">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&gt;&gt;&gt; c = </w:t>
            </w:r>
            <w:r w:rsidR="00FB6563">
              <w:rPr>
                <w:rFonts w:eastAsiaTheme="minorHAnsi" w:cs="굴림"/>
                <w:color w:val="000000"/>
                <w:kern w:val="0"/>
                <w:sz w:val="22"/>
              </w:rPr>
              <w:t>0o172</w:t>
            </w:r>
          </w:p>
          <w:p w14:paraId="6D786F75" w14:textId="77777777" w:rsidR="004F2503" w:rsidRDefault="00917ADF" w:rsidP="00655B2A">
            <w:pPr>
              <w:spacing w:after="0" w:line="240" w:lineRule="auto"/>
              <w:textAlignment w:val="baseline"/>
              <w:rPr>
                <w:ins w:id="138" w:author="정호진" w:date="2022-01-18T04:57:00Z"/>
                <w:rFonts w:eastAsiaTheme="minorHAnsi" w:cs="굴림"/>
                <w:color w:val="000000"/>
                <w:kern w:val="0"/>
                <w:sz w:val="22"/>
              </w:rPr>
            </w:pPr>
            <w:r>
              <w:rPr>
                <w:rFonts w:eastAsiaTheme="minorHAnsi" w:cs="굴림"/>
                <w:color w:val="000000"/>
                <w:kern w:val="0"/>
                <w:sz w:val="22"/>
              </w:rPr>
              <w:lastRenderedPageBreak/>
              <w:t>&gt;&gt;&gt; d = 0x8ff</w:t>
            </w:r>
          </w:p>
          <w:p w14:paraId="196482CE" w14:textId="77777777" w:rsidR="009B4910" w:rsidRDefault="009B4910" w:rsidP="00655B2A">
            <w:pPr>
              <w:spacing w:after="0" w:line="240" w:lineRule="auto"/>
              <w:textAlignment w:val="baseline"/>
              <w:rPr>
                <w:ins w:id="139" w:author="정호진" w:date="2022-01-18T04:57:00Z"/>
                <w:rFonts w:eastAsiaTheme="minorHAnsi" w:cs="굴림"/>
                <w:color w:val="000000"/>
                <w:kern w:val="0"/>
                <w:sz w:val="22"/>
              </w:rPr>
            </w:pPr>
            <w:ins w:id="140" w:author="정호진" w:date="2022-01-18T04:57:00Z">
              <w:r>
                <w:rPr>
                  <w:rFonts w:eastAsiaTheme="minorHAnsi" w:cs="굴림" w:hint="eastAsia"/>
                  <w:color w:val="000000"/>
                  <w:kern w:val="0"/>
                  <w:sz w:val="22"/>
                </w:rPr>
                <w:t>&gt;</w:t>
              </w:r>
              <w:r>
                <w:rPr>
                  <w:rFonts w:eastAsiaTheme="minorHAnsi" w:cs="굴림"/>
                  <w:color w:val="000000"/>
                  <w:kern w:val="0"/>
                  <w:sz w:val="22"/>
                </w:rPr>
                <w:t>&gt;&gt; print (3 &gt; 4)</w:t>
              </w:r>
            </w:ins>
          </w:p>
          <w:p w14:paraId="7EF47684" w14:textId="77777777" w:rsidR="009B4910" w:rsidRDefault="009B4910" w:rsidP="00655B2A">
            <w:pPr>
              <w:spacing w:after="0" w:line="240" w:lineRule="auto"/>
              <w:textAlignment w:val="baseline"/>
              <w:rPr>
                <w:ins w:id="141" w:author="정호진" w:date="2022-01-18T04:57:00Z"/>
                <w:rFonts w:eastAsiaTheme="minorHAnsi" w:cs="굴림"/>
                <w:color w:val="000000"/>
                <w:kern w:val="0"/>
                <w:sz w:val="22"/>
              </w:rPr>
            </w:pPr>
            <w:ins w:id="142" w:author="정호진" w:date="2022-01-18T04:57:00Z">
              <w:r>
                <w:rPr>
                  <w:rFonts w:eastAsiaTheme="minorHAnsi" w:cs="굴림" w:hint="eastAsia"/>
                  <w:color w:val="000000"/>
                  <w:kern w:val="0"/>
                  <w:sz w:val="22"/>
                </w:rPr>
                <w:t>F</w:t>
              </w:r>
              <w:r>
                <w:rPr>
                  <w:rFonts w:eastAsiaTheme="minorHAnsi" w:cs="굴림"/>
                  <w:color w:val="000000"/>
                  <w:kern w:val="0"/>
                  <w:sz w:val="22"/>
                </w:rPr>
                <w:t>alse</w:t>
              </w:r>
            </w:ins>
          </w:p>
          <w:p w14:paraId="531170B1" w14:textId="222006D8" w:rsidR="009B4910" w:rsidRDefault="009B4910" w:rsidP="00655B2A">
            <w:pPr>
              <w:spacing w:after="0" w:line="240" w:lineRule="auto"/>
              <w:textAlignment w:val="baseline"/>
              <w:rPr>
                <w:ins w:id="143" w:author="정호진" w:date="2022-01-18T04:57:00Z"/>
                <w:rFonts w:eastAsiaTheme="minorHAnsi" w:cs="굴림"/>
                <w:color w:val="000000"/>
                <w:kern w:val="0"/>
                <w:sz w:val="22"/>
              </w:rPr>
            </w:pPr>
            <w:ins w:id="144" w:author="정호진" w:date="2022-01-18T04:57:00Z">
              <w:r>
                <w:rPr>
                  <w:rFonts w:eastAsiaTheme="minorHAnsi" w:cs="굴림" w:hint="eastAsia"/>
                  <w:color w:val="000000"/>
                  <w:kern w:val="0"/>
                  <w:sz w:val="22"/>
                </w:rPr>
                <w:t>&gt;</w:t>
              </w:r>
              <w:r>
                <w:rPr>
                  <w:rFonts w:eastAsiaTheme="minorHAnsi" w:cs="굴림"/>
                  <w:color w:val="000000"/>
                  <w:kern w:val="0"/>
                  <w:sz w:val="22"/>
                </w:rPr>
                <w:t xml:space="preserve">&gt;&gt; </w:t>
              </w:r>
              <w:proofErr w:type="gramStart"/>
              <w:r>
                <w:rPr>
                  <w:rFonts w:eastAsiaTheme="minorHAnsi" w:cs="굴림"/>
                  <w:color w:val="000000"/>
                  <w:kern w:val="0"/>
                  <w:sz w:val="22"/>
                </w:rPr>
                <w:t>print(</w:t>
              </w:r>
              <w:proofErr w:type="gramEnd"/>
              <w:r>
                <w:rPr>
                  <w:rFonts w:eastAsiaTheme="minorHAnsi" w:cs="굴림"/>
                  <w:color w:val="000000"/>
                  <w:kern w:val="0"/>
                  <w:sz w:val="22"/>
                </w:rPr>
                <w:t>True o</w:t>
              </w:r>
            </w:ins>
            <w:ins w:id="145" w:author="장교진" w:date="2022-01-18T10:30:00Z">
              <w:r w:rsidR="00CD0561">
                <w:rPr>
                  <w:rFonts w:eastAsiaTheme="minorHAnsi" w:cs="굴림" w:hint="eastAsia"/>
                  <w:color w:val="000000"/>
                  <w:kern w:val="0"/>
                  <w:sz w:val="22"/>
                </w:rPr>
                <w:t>r</w:t>
              </w:r>
            </w:ins>
            <w:ins w:id="146" w:author="정호진" w:date="2022-01-18T04:57:00Z">
              <w:del w:id="147" w:author="장교진" w:date="2022-01-18T10:30:00Z">
                <w:r w:rsidDel="00CD0561">
                  <w:rPr>
                    <w:rFonts w:eastAsiaTheme="minorHAnsi" w:cs="굴림"/>
                    <w:color w:val="000000"/>
                    <w:kern w:val="0"/>
                    <w:sz w:val="22"/>
                  </w:rPr>
                  <w:delText>f</w:delText>
                </w:r>
              </w:del>
              <w:r>
                <w:rPr>
                  <w:rFonts w:eastAsiaTheme="minorHAnsi" w:cs="굴림"/>
                  <w:color w:val="000000"/>
                  <w:kern w:val="0"/>
                  <w:sz w:val="22"/>
                </w:rPr>
                <w:t xml:space="preserve"> False)</w:t>
              </w:r>
            </w:ins>
          </w:p>
          <w:p w14:paraId="70CD2763" w14:textId="36436438" w:rsidR="009B4910" w:rsidRPr="00917ADF" w:rsidRDefault="009B4910" w:rsidP="00655B2A">
            <w:pPr>
              <w:spacing w:after="0" w:line="240" w:lineRule="auto"/>
              <w:textAlignment w:val="baseline"/>
              <w:rPr>
                <w:rFonts w:eastAsiaTheme="minorHAnsi" w:cs="굴림"/>
                <w:color w:val="000000"/>
                <w:kern w:val="0"/>
                <w:sz w:val="22"/>
              </w:rPr>
            </w:pPr>
            <w:ins w:id="148" w:author="정호진" w:date="2022-01-18T04:57:00Z">
              <w:r>
                <w:rPr>
                  <w:rFonts w:eastAsiaTheme="minorHAnsi" w:cs="굴림" w:hint="eastAsia"/>
                  <w:color w:val="000000"/>
                  <w:kern w:val="0"/>
                  <w:sz w:val="22"/>
                </w:rPr>
                <w:t>T</w:t>
              </w:r>
              <w:r>
                <w:rPr>
                  <w:rFonts w:eastAsiaTheme="minorHAnsi" w:cs="굴림"/>
                  <w:color w:val="000000"/>
                  <w:kern w:val="0"/>
                  <w:sz w:val="22"/>
                </w:rPr>
                <w:t>rue</w:t>
              </w:r>
            </w:ins>
          </w:p>
        </w:tc>
      </w:tr>
    </w:tbl>
    <w:p w14:paraId="6D59EF34" w14:textId="1E0080BF" w:rsidR="00B8233B" w:rsidDel="003D7788" w:rsidRDefault="00B8233B" w:rsidP="00917ADF">
      <w:pPr>
        <w:spacing w:after="0" w:line="360" w:lineRule="auto"/>
        <w:textAlignment w:val="baseline"/>
        <w:rPr>
          <w:del w:id="149" w:author="장교진" w:date="2022-01-18T10:42:00Z"/>
          <w:rFonts w:eastAsiaTheme="minorHAnsi" w:cs="굴림"/>
          <w:color w:val="000000"/>
          <w:kern w:val="0"/>
          <w:sz w:val="22"/>
        </w:rPr>
      </w:pPr>
      <w:del w:id="150" w:author="정호진" w:date="2022-01-18T04:57:00Z">
        <w:r w:rsidDel="009B4910">
          <w:rPr>
            <w:rFonts w:eastAsiaTheme="minorHAnsi" w:cs="굴림" w:hint="eastAsia"/>
            <w:color w:val="000000"/>
            <w:kern w:val="0"/>
            <w:sz w:val="22"/>
          </w:rPr>
          <w:lastRenderedPageBreak/>
          <w:delText xml:space="preserve">불린 값은 </w:delText>
        </w:r>
        <w:r w:rsidDel="009B4910">
          <w:rPr>
            <w:rFonts w:eastAsiaTheme="minorHAnsi" w:cs="굴림"/>
            <w:color w:val="000000"/>
            <w:kern w:val="0"/>
            <w:sz w:val="22"/>
          </w:rPr>
          <w:delText>True</w:delText>
        </w:r>
        <w:r w:rsidDel="009B4910">
          <w:rPr>
            <w:rFonts w:eastAsiaTheme="minorHAnsi" w:cs="굴림" w:hint="eastAsia"/>
            <w:color w:val="000000"/>
            <w:kern w:val="0"/>
            <w:sz w:val="22"/>
          </w:rPr>
          <w:delText xml:space="preserve">와 </w:delText>
        </w:r>
        <w:r w:rsidDel="009B4910">
          <w:rPr>
            <w:rFonts w:eastAsiaTheme="minorHAnsi" w:cs="굴림"/>
            <w:color w:val="000000"/>
            <w:kern w:val="0"/>
            <w:sz w:val="22"/>
          </w:rPr>
          <w:delText xml:space="preserve">False </w:delText>
        </w:r>
        <w:r w:rsidDel="009B4910">
          <w:rPr>
            <w:rFonts w:eastAsiaTheme="minorHAnsi" w:cs="굴림" w:hint="eastAsia"/>
            <w:color w:val="000000"/>
            <w:kern w:val="0"/>
            <w:sz w:val="22"/>
          </w:rPr>
          <w:delText>중 하나며,</w:delText>
        </w:r>
        <w:r w:rsidDel="009B4910">
          <w:rPr>
            <w:rFonts w:eastAsiaTheme="minorHAnsi" w:cs="굴림"/>
            <w:color w:val="000000"/>
            <w:kern w:val="0"/>
            <w:sz w:val="22"/>
          </w:rPr>
          <w:delText xml:space="preserve"> </w:delText>
        </w:r>
        <w:r w:rsidDel="009B4910">
          <w:rPr>
            <w:rFonts w:eastAsiaTheme="minorHAnsi" w:cs="굴림" w:hint="eastAsia"/>
            <w:color w:val="000000"/>
            <w:kern w:val="0"/>
            <w:sz w:val="22"/>
          </w:rPr>
          <w:delText xml:space="preserve">수학 계산에서는 각각 </w:delText>
        </w:r>
        <w:r w:rsidDel="009B4910">
          <w:rPr>
            <w:rFonts w:eastAsiaTheme="minorHAnsi" w:cs="굴림"/>
            <w:color w:val="000000"/>
            <w:kern w:val="0"/>
            <w:sz w:val="22"/>
          </w:rPr>
          <w:delText>1</w:delText>
        </w:r>
        <w:r w:rsidDel="009B4910">
          <w:rPr>
            <w:rFonts w:eastAsiaTheme="minorHAnsi" w:cs="굴림" w:hint="eastAsia"/>
            <w:color w:val="000000"/>
            <w:kern w:val="0"/>
            <w:sz w:val="22"/>
          </w:rPr>
          <w:delText xml:space="preserve">과 </w:delText>
        </w:r>
        <w:r w:rsidDel="009B4910">
          <w:rPr>
            <w:rFonts w:eastAsiaTheme="minorHAnsi" w:cs="굴림"/>
            <w:color w:val="000000"/>
            <w:kern w:val="0"/>
            <w:sz w:val="22"/>
          </w:rPr>
          <w:delText>0</w:delText>
        </w:r>
        <w:r w:rsidDel="009B4910">
          <w:rPr>
            <w:rFonts w:eastAsiaTheme="minorHAnsi" w:cs="굴림" w:hint="eastAsia"/>
            <w:color w:val="000000"/>
            <w:kern w:val="0"/>
            <w:sz w:val="22"/>
          </w:rPr>
          <w:delText>으로 평가를 한다.</w:delText>
        </w:r>
        <w:r w:rsidDel="009B4910">
          <w:rPr>
            <w:rFonts w:eastAsiaTheme="minorHAnsi" w:cs="굴림"/>
            <w:color w:val="000000"/>
            <w:kern w:val="0"/>
            <w:sz w:val="22"/>
          </w:rPr>
          <w:delText xml:space="preserve"> </w:delText>
        </w:r>
      </w:del>
      <w:r w:rsidR="00917ADF">
        <w:rPr>
          <w:rFonts w:eastAsiaTheme="minorHAnsi" w:cs="굴림" w:hint="eastAsia"/>
          <w:color w:val="000000"/>
          <w:kern w:val="0"/>
          <w:sz w:val="22"/>
        </w:rPr>
        <w:t xml:space="preserve">변수 a와 </w:t>
      </w:r>
      <w:r w:rsidR="00917ADF">
        <w:rPr>
          <w:rFonts w:eastAsiaTheme="minorHAnsi" w:cs="굴림"/>
          <w:color w:val="000000"/>
          <w:kern w:val="0"/>
          <w:sz w:val="22"/>
        </w:rPr>
        <w:t>b</w:t>
      </w:r>
      <w:r w:rsidR="00917ADF">
        <w:rPr>
          <w:rFonts w:eastAsiaTheme="minorHAnsi" w:cs="굴림" w:hint="eastAsia"/>
          <w:color w:val="000000"/>
          <w:kern w:val="0"/>
          <w:sz w:val="22"/>
        </w:rPr>
        <w:t xml:space="preserve">는 각각 정수형과 실수형을 나타내며, 변수 </w:t>
      </w:r>
      <w:r w:rsidR="00917ADF">
        <w:rPr>
          <w:rFonts w:eastAsiaTheme="minorHAnsi" w:cs="굴림"/>
          <w:color w:val="000000"/>
          <w:kern w:val="0"/>
          <w:sz w:val="22"/>
        </w:rPr>
        <w:t>c</w:t>
      </w:r>
      <w:r w:rsidR="00917ADF">
        <w:rPr>
          <w:rFonts w:eastAsiaTheme="minorHAnsi" w:cs="굴림" w:hint="eastAsia"/>
          <w:color w:val="000000"/>
          <w:kern w:val="0"/>
          <w:sz w:val="22"/>
        </w:rPr>
        <w:t xml:space="preserve">와 </w:t>
      </w:r>
      <w:r w:rsidR="00917ADF">
        <w:rPr>
          <w:rFonts w:eastAsiaTheme="minorHAnsi" w:cs="굴림"/>
          <w:color w:val="000000"/>
          <w:kern w:val="0"/>
          <w:sz w:val="22"/>
        </w:rPr>
        <w:t>d</w:t>
      </w:r>
      <w:r w:rsidR="00917ADF">
        <w:rPr>
          <w:rFonts w:eastAsiaTheme="minorHAnsi" w:cs="굴림" w:hint="eastAsia"/>
          <w:color w:val="000000"/>
          <w:kern w:val="0"/>
          <w:sz w:val="22"/>
        </w:rPr>
        <w:t xml:space="preserve">는 8진수와 </w:t>
      </w:r>
      <w:r w:rsidR="00917ADF">
        <w:rPr>
          <w:rFonts w:eastAsiaTheme="minorHAnsi" w:cs="굴림"/>
          <w:color w:val="000000"/>
          <w:kern w:val="0"/>
          <w:sz w:val="22"/>
        </w:rPr>
        <w:t>16</w:t>
      </w:r>
      <w:r w:rsidR="00917ADF">
        <w:rPr>
          <w:rFonts w:eastAsiaTheme="minorHAnsi" w:cs="굴림" w:hint="eastAsia"/>
          <w:color w:val="000000"/>
          <w:kern w:val="0"/>
          <w:sz w:val="22"/>
        </w:rPr>
        <w:t>진수를 나타낸다.</w:t>
      </w:r>
      <w:r>
        <w:rPr>
          <w:rFonts w:eastAsiaTheme="minorHAnsi" w:cs="굴림"/>
          <w:color w:val="000000"/>
          <w:kern w:val="0"/>
          <w:sz w:val="22"/>
        </w:rPr>
        <w:t xml:space="preserve"> </w:t>
      </w:r>
      <w:r>
        <w:rPr>
          <w:rFonts w:eastAsiaTheme="minorHAnsi" w:cs="굴림" w:hint="eastAsia"/>
          <w:color w:val="000000"/>
          <w:kern w:val="0"/>
          <w:sz w:val="22"/>
        </w:rPr>
        <w:t>변수를</w:t>
      </w:r>
      <w:r w:rsidR="00917ADF">
        <w:rPr>
          <w:rFonts w:eastAsiaTheme="minorHAnsi" w:cs="굴림"/>
          <w:color w:val="000000"/>
          <w:kern w:val="0"/>
          <w:sz w:val="22"/>
        </w:rPr>
        <w:t xml:space="preserve"> 8</w:t>
      </w:r>
      <w:r w:rsidR="00917ADF">
        <w:rPr>
          <w:rFonts w:eastAsiaTheme="minorHAnsi" w:cs="굴림" w:hint="eastAsia"/>
          <w:color w:val="000000"/>
          <w:kern w:val="0"/>
          <w:sz w:val="22"/>
        </w:rPr>
        <w:t>진수</w:t>
      </w:r>
      <w:r>
        <w:rPr>
          <w:rFonts w:eastAsiaTheme="minorHAnsi" w:cs="굴림" w:hint="eastAsia"/>
          <w:color w:val="000000"/>
          <w:kern w:val="0"/>
          <w:sz w:val="22"/>
        </w:rPr>
        <w:t>(</w:t>
      </w:r>
      <w:r>
        <w:rPr>
          <w:rFonts w:eastAsiaTheme="minorHAnsi" w:cs="굴림"/>
          <w:color w:val="000000"/>
          <w:kern w:val="0"/>
          <w:sz w:val="22"/>
        </w:rPr>
        <w:t>Octal)</w:t>
      </w:r>
      <w:r>
        <w:rPr>
          <w:rFonts w:eastAsiaTheme="minorHAnsi" w:cs="굴림" w:hint="eastAsia"/>
          <w:color w:val="000000"/>
          <w:kern w:val="0"/>
          <w:sz w:val="22"/>
        </w:rPr>
        <w:t xml:space="preserve">로 선언하기 위해서는 숫자가 </w:t>
      </w:r>
      <w:r>
        <w:rPr>
          <w:rFonts w:eastAsiaTheme="minorHAnsi" w:cs="굴림"/>
          <w:color w:val="000000"/>
          <w:kern w:val="0"/>
          <w:sz w:val="22"/>
        </w:rPr>
        <w:t>0o(</w:t>
      </w:r>
      <w:r>
        <w:rPr>
          <w:rFonts w:eastAsiaTheme="minorHAnsi" w:cs="굴림" w:hint="eastAsia"/>
          <w:color w:val="000000"/>
          <w:kern w:val="0"/>
          <w:sz w:val="22"/>
        </w:rPr>
        <w:t xml:space="preserve">숫자 </w:t>
      </w:r>
      <w:r>
        <w:rPr>
          <w:rFonts w:eastAsiaTheme="minorHAnsi" w:cs="굴림"/>
          <w:color w:val="000000"/>
          <w:kern w:val="0"/>
          <w:sz w:val="22"/>
        </w:rPr>
        <w:t>0</w:t>
      </w:r>
      <w:r>
        <w:rPr>
          <w:rFonts w:eastAsiaTheme="minorHAnsi" w:cs="굴림" w:hint="eastAsia"/>
          <w:color w:val="000000"/>
          <w:kern w:val="0"/>
          <w:sz w:val="22"/>
        </w:rPr>
        <w:t xml:space="preserve">과 알파벳 소문자 </w:t>
      </w:r>
      <w:r>
        <w:rPr>
          <w:rFonts w:eastAsiaTheme="minorHAnsi" w:cs="굴림"/>
          <w:color w:val="000000"/>
          <w:kern w:val="0"/>
          <w:sz w:val="22"/>
        </w:rPr>
        <w:t xml:space="preserve">or </w:t>
      </w:r>
      <w:r>
        <w:rPr>
          <w:rFonts w:eastAsiaTheme="minorHAnsi" w:cs="굴림" w:hint="eastAsia"/>
          <w:color w:val="000000"/>
          <w:kern w:val="0"/>
          <w:sz w:val="22"/>
        </w:rPr>
        <w:t xml:space="preserve">대문자 </w:t>
      </w:r>
      <w:r>
        <w:rPr>
          <w:rFonts w:eastAsiaTheme="minorHAnsi" w:cs="굴림"/>
          <w:color w:val="000000"/>
          <w:kern w:val="0"/>
          <w:sz w:val="22"/>
        </w:rPr>
        <w:t>O)</w:t>
      </w:r>
      <w:r>
        <w:rPr>
          <w:rFonts w:eastAsiaTheme="minorHAnsi" w:cs="굴림" w:hint="eastAsia"/>
          <w:color w:val="000000"/>
          <w:kern w:val="0"/>
          <w:sz w:val="22"/>
        </w:rPr>
        <w:t>로 시작하면 된다.</w:t>
      </w:r>
      <w:r>
        <w:rPr>
          <w:rFonts w:eastAsiaTheme="minorHAnsi" w:cs="굴림"/>
          <w:color w:val="000000"/>
          <w:kern w:val="0"/>
          <w:sz w:val="22"/>
        </w:rPr>
        <w:t xml:space="preserve"> 16</w:t>
      </w:r>
      <w:r>
        <w:rPr>
          <w:rFonts w:eastAsiaTheme="minorHAnsi" w:cs="굴림" w:hint="eastAsia"/>
          <w:color w:val="000000"/>
          <w:kern w:val="0"/>
          <w:sz w:val="22"/>
        </w:rPr>
        <w:t xml:space="preserve">진수는 </w:t>
      </w:r>
      <w:r>
        <w:rPr>
          <w:rFonts w:eastAsiaTheme="minorHAnsi" w:cs="굴림"/>
          <w:color w:val="000000"/>
          <w:kern w:val="0"/>
          <w:sz w:val="22"/>
        </w:rPr>
        <w:t>0x</w:t>
      </w:r>
      <w:r>
        <w:rPr>
          <w:rFonts w:eastAsiaTheme="minorHAnsi" w:cs="굴림" w:hint="eastAsia"/>
          <w:color w:val="000000"/>
          <w:kern w:val="0"/>
          <w:sz w:val="22"/>
        </w:rPr>
        <w:t>로 시작하면 된다.</w:t>
      </w:r>
      <w:ins w:id="151" w:author="정호진" w:date="2022-01-18T04:59:00Z">
        <w:r w:rsidR="00181A3E">
          <w:rPr>
            <w:rFonts w:eastAsiaTheme="minorHAnsi" w:cs="굴림"/>
            <w:color w:val="000000"/>
            <w:kern w:val="0"/>
            <w:sz w:val="22"/>
          </w:rPr>
          <w:t xml:space="preserve"> </w:t>
        </w:r>
      </w:ins>
      <w:del w:id="152" w:author="정호진" w:date="2022-01-18T04:59:00Z">
        <w:r w:rsidDel="00181A3E">
          <w:rPr>
            <w:rFonts w:eastAsiaTheme="minorHAnsi" w:cs="굴림" w:hint="eastAsia"/>
            <w:color w:val="000000"/>
            <w:kern w:val="0"/>
            <w:sz w:val="22"/>
          </w:rPr>
          <w:delText xml:space="preserve"> </w:delText>
        </w:r>
      </w:del>
    </w:p>
    <w:p w14:paraId="184EA1CC" w14:textId="77777777" w:rsidR="00B8233B" w:rsidRDefault="00B8233B" w:rsidP="00917ADF">
      <w:pPr>
        <w:spacing w:after="0" w:line="360" w:lineRule="auto"/>
        <w:textAlignment w:val="baseline"/>
        <w:rPr>
          <w:rFonts w:eastAsiaTheme="minorHAnsi" w:cs="굴림"/>
          <w:color w:val="000000"/>
          <w:kern w:val="0"/>
          <w:sz w:val="22"/>
        </w:rPr>
      </w:pPr>
    </w:p>
    <w:p w14:paraId="3514E8E8" w14:textId="4F467891" w:rsidR="004F2503" w:rsidRPr="00B8233B" w:rsidRDefault="00FB6563" w:rsidP="00917ADF">
      <w:pPr>
        <w:spacing w:after="0" w:line="360" w:lineRule="auto"/>
        <w:textAlignment w:val="baseline"/>
        <w:rPr>
          <w:rFonts w:eastAsiaTheme="minorHAnsi" w:cs="굴림"/>
          <w:color w:val="000000"/>
          <w:kern w:val="0"/>
          <w:sz w:val="22"/>
        </w:rPr>
      </w:pPr>
      <w:r>
        <w:rPr>
          <w:rFonts w:eastAsiaTheme="minorHAnsi" w:cs="굴림" w:hint="eastAsia"/>
          <w:color w:val="000000"/>
          <w:kern w:val="0"/>
          <w:sz w:val="22"/>
        </w:rPr>
        <w:t>숫자형은 다양한 연산자를 사용하여 계산을 할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FB6563" w:rsidRPr="00F759E0" w14:paraId="224B77F4" w14:textId="77777777" w:rsidTr="00655B2A">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B36CB28" w14:textId="5C85871E" w:rsidR="00FB6563" w:rsidRPr="00917ADF" w:rsidRDefault="00FB6563" w:rsidP="00655B2A">
            <w:pPr>
              <w:spacing w:after="0" w:line="240" w:lineRule="auto"/>
              <w:textAlignment w:val="baseline"/>
              <w:rPr>
                <w:rFonts w:eastAsiaTheme="minorHAnsi" w:cs="굴림"/>
                <w:kern w:val="0"/>
                <w:sz w:val="22"/>
              </w:rPr>
            </w:pPr>
            <w:r w:rsidRPr="00917ADF">
              <w:rPr>
                <w:rFonts w:eastAsiaTheme="minorHAnsi" w:cs="굴림" w:hint="eastAsia"/>
                <w:kern w:val="0"/>
                <w:sz w:val="22"/>
              </w:rPr>
              <w:t xml:space="preserve">&gt;&gt;&gt; </w:t>
            </w:r>
            <w:r>
              <w:rPr>
                <w:rFonts w:eastAsiaTheme="minorHAnsi" w:cs="굴림" w:hint="eastAsia"/>
                <w:kern w:val="0"/>
                <w:sz w:val="22"/>
              </w:rPr>
              <w:t xml:space="preserve">a = </w:t>
            </w:r>
            <w:r>
              <w:rPr>
                <w:rFonts w:eastAsiaTheme="minorHAnsi" w:cs="굴림"/>
                <w:kern w:val="0"/>
                <w:sz w:val="22"/>
              </w:rPr>
              <w:t>7</w:t>
            </w:r>
          </w:p>
          <w:p w14:paraId="101CA567" w14:textId="09B7BCA3" w:rsidR="00FB6563" w:rsidRDefault="00FB6563" w:rsidP="00655B2A">
            <w:pPr>
              <w:spacing w:after="0" w:line="240" w:lineRule="auto"/>
              <w:textAlignment w:val="baseline"/>
              <w:rPr>
                <w:rFonts w:eastAsiaTheme="minorHAnsi" w:cs="굴림"/>
                <w:color w:val="7030A0"/>
                <w:kern w:val="0"/>
                <w:sz w:val="22"/>
              </w:rPr>
            </w:pPr>
            <w:r w:rsidRPr="00917ADF">
              <w:rPr>
                <w:rFonts w:eastAsiaTheme="minorHAnsi" w:cs="굴림"/>
                <w:kern w:val="0"/>
                <w:sz w:val="22"/>
              </w:rPr>
              <w:t>&gt;&gt;&gt; b</w:t>
            </w:r>
            <w:r>
              <w:rPr>
                <w:rFonts w:eastAsiaTheme="minorHAnsi" w:cs="굴림"/>
                <w:kern w:val="0"/>
                <w:sz w:val="22"/>
              </w:rPr>
              <w:t xml:space="preserve"> = 2</w:t>
            </w:r>
          </w:p>
          <w:p w14:paraId="360228F3" w14:textId="3CEA1E7E" w:rsidR="00FB6563" w:rsidRDefault="00FB6563" w:rsidP="00655B2A">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&gt;&gt;&gt; a</w:t>
            </w:r>
            <w:r>
              <w:rPr>
                <w:rFonts w:eastAsiaTheme="minorHAnsi" w:cs="굴림"/>
                <w:color w:val="000000"/>
                <w:kern w:val="0"/>
                <w:sz w:val="22"/>
              </w:rPr>
              <w:t xml:space="preserve"> </w:t>
            </w:r>
            <w:r>
              <w:rPr>
                <w:rFonts w:eastAsiaTheme="minorHAnsi" w:cs="굴림" w:hint="eastAsia"/>
                <w:color w:val="000000"/>
                <w:kern w:val="0"/>
                <w:sz w:val="22"/>
              </w:rPr>
              <w:t>+</w:t>
            </w:r>
            <w:r>
              <w:rPr>
                <w:rFonts w:eastAsiaTheme="minorHAnsi" w:cs="굴림"/>
                <w:color w:val="000000"/>
                <w:kern w:val="0"/>
                <w:sz w:val="22"/>
              </w:rPr>
              <w:t xml:space="preserve"> </w:t>
            </w:r>
            <w:r>
              <w:rPr>
                <w:rFonts w:eastAsiaTheme="minorHAnsi" w:cs="굴림" w:hint="eastAsia"/>
                <w:color w:val="000000"/>
                <w:kern w:val="0"/>
                <w:sz w:val="22"/>
              </w:rPr>
              <w:t>b</w:t>
            </w:r>
          </w:p>
          <w:p w14:paraId="7CA08C68" w14:textId="3637714F"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9</w:t>
            </w:r>
          </w:p>
          <w:p w14:paraId="5AE5CF97"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&gt;&gt;&gt; a * b</w:t>
            </w:r>
          </w:p>
          <w:p w14:paraId="371E182B"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14</w:t>
            </w:r>
          </w:p>
          <w:p w14:paraId="7AB883D9"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&gt;&gt;&gt; a / b</w:t>
            </w:r>
          </w:p>
          <w:p w14:paraId="0E5B4677"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3.5</w:t>
            </w:r>
          </w:p>
          <w:p w14:paraId="1961D07B"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&gt;&gt;&gt; a ** b</w:t>
            </w:r>
          </w:p>
          <w:p w14:paraId="0A38F749" w14:textId="77777777" w:rsidR="00FB6563" w:rsidRDefault="00FB6563"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49</w:t>
            </w:r>
          </w:p>
          <w:p w14:paraId="0DACEE29" w14:textId="77777777" w:rsidR="005F45F6" w:rsidRDefault="005F45F6"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 xml:space="preserve">&gt;&gt;&gt; </w:t>
            </w:r>
            <w:r>
              <w:rPr>
                <w:rFonts w:eastAsiaTheme="minorHAnsi" w:cs="굴림" w:hint="eastAsia"/>
                <w:color w:val="000000"/>
                <w:kern w:val="0"/>
                <w:sz w:val="22"/>
              </w:rPr>
              <w:t>b % a</w:t>
            </w:r>
          </w:p>
          <w:p w14:paraId="0C0EEFD6" w14:textId="77777777" w:rsidR="005F45F6" w:rsidRDefault="005F45F6"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2</w:t>
            </w:r>
          </w:p>
          <w:p w14:paraId="6DB53A2B" w14:textId="77777777" w:rsidR="005F45F6" w:rsidRDefault="005F45F6"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&gt;&gt;&gt; a // b</w:t>
            </w:r>
          </w:p>
          <w:p w14:paraId="0BE9C587" w14:textId="37FB4D1B" w:rsidR="0010724B" w:rsidRPr="00917ADF" w:rsidRDefault="005F45F6" w:rsidP="00655B2A">
            <w:pPr>
              <w:spacing w:after="0" w:line="240" w:lineRule="auto"/>
              <w:textAlignment w:val="baseline"/>
              <w:rPr>
                <w:rFonts w:eastAsiaTheme="minorHAnsi" w:cs="굴림"/>
                <w:color w:val="000000"/>
                <w:kern w:val="0"/>
                <w:sz w:val="22"/>
              </w:rPr>
            </w:pPr>
            <w:r>
              <w:rPr>
                <w:rFonts w:eastAsiaTheme="minorHAnsi" w:cs="굴림"/>
                <w:color w:val="000000"/>
                <w:kern w:val="0"/>
                <w:sz w:val="22"/>
              </w:rPr>
              <w:t>3</w:t>
            </w:r>
          </w:p>
        </w:tc>
      </w:tr>
    </w:tbl>
    <w:p w14:paraId="44F2CF54" w14:textId="07A4B201" w:rsidR="0010724B" w:rsidDel="003D7788" w:rsidRDefault="0010724B" w:rsidP="0010724B">
      <w:pPr>
        <w:spacing w:line="360" w:lineRule="auto"/>
        <w:outlineLvl w:val="0"/>
        <w:rPr>
          <w:del w:id="153" w:author="장교진" w:date="2022-01-18T10:42:00Z"/>
          <w:sz w:val="22"/>
          <w:szCs w:val="24"/>
        </w:rPr>
      </w:pPr>
      <w:r>
        <w:rPr>
          <w:rFonts w:hint="eastAsia"/>
          <w:sz w:val="22"/>
          <w:szCs w:val="24"/>
        </w:rPr>
        <w:t xml:space="preserve">일반적인 사칙연산(+, -, </w:t>
      </w:r>
      <w:r>
        <w:rPr>
          <w:sz w:val="22"/>
          <w:szCs w:val="24"/>
        </w:rPr>
        <w:t>*</w:t>
      </w:r>
      <w:proofErr w:type="gramStart"/>
      <w:r>
        <w:rPr>
          <w:sz w:val="22"/>
          <w:szCs w:val="24"/>
        </w:rPr>
        <w:t>, /</w:t>
      </w:r>
      <w:proofErr w:type="gramEnd"/>
      <w:r>
        <w:rPr>
          <w:sz w:val="22"/>
          <w:szCs w:val="24"/>
        </w:rPr>
        <w:t>)</w:t>
      </w:r>
      <w:r>
        <w:rPr>
          <w:rFonts w:hint="eastAsia"/>
          <w:sz w:val="22"/>
          <w:szCs w:val="24"/>
        </w:rPr>
        <w:t xml:space="preserve">은 한 </w:t>
      </w:r>
      <w:proofErr w:type="spellStart"/>
      <w:r>
        <w:rPr>
          <w:rFonts w:hint="eastAsia"/>
          <w:sz w:val="22"/>
          <w:szCs w:val="24"/>
        </w:rPr>
        <w:t>번쯤은</w:t>
      </w:r>
      <w:proofErr w:type="spellEnd"/>
      <w:r>
        <w:rPr>
          <w:rFonts w:hint="eastAsia"/>
          <w:sz w:val="22"/>
          <w:szCs w:val="24"/>
        </w:rPr>
        <w:t xml:space="preserve"> 접했을 연산자일 것이다.</w:t>
      </w:r>
      <w:r>
        <w:rPr>
          <w:sz w:val="22"/>
          <w:szCs w:val="24"/>
        </w:rPr>
        <w:t xml:space="preserve"> </w:t>
      </w:r>
      <w:r>
        <w:rPr>
          <w:rFonts w:hint="eastAsia"/>
          <w:sz w:val="22"/>
          <w:szCs w:val="24"/>
        </w:rPr>
        <w:t xml:space="preserve">이외에도 제곱을 나타내는 </w:t>
      </w:r>
      <w:r>
        <w:rPr>
          <w:sz w:val="22"/>
          <w:szCs w:val="24"/>
        </w:rPr>
        <w:t xml:space="preserve">** </w:t>
      </w:r>
      <w:r>
        <w:rPr>
          <w:rFonts w:hint="eastAsia"/>
          <w:sz w:val="22"/>
          <w:szCs w:val="24"/>
        </w:rPr>
        <w:t>연산자, 나눗셈의 나머지 값을 돌려주는 % 연산자,</w:t>
      </w:r>
      <w:r>
        <w:rPr>
          <w:sz w:val="22"/>
          <w:szCs w:val="24"/>
        </w:rPr>
        <w:t xml:space="preserve"> </w:t>
      </w:r>
      <w:r>
        <w:rPr>
          <w:rFonts w:hint="eastAsia"/>
          <w:sz w:val="22"/>
          <w:szCs w:val="24"/>
        </w:rPr>
        <w:t>나눗셈의 몫</w:t>
      </w:r>
      <w:ins w:id="154" w:author="장교진" w:date="2022-01-18T10:42:00Z">
        <w:r w:rsidR="003D7788">
          <w:rPr>
            <w:rFonts w:hint="eastAsia"/>
            <w:sz w:val="22"/>
            <w:szCs w:val="24"/>
          </w:rPr>
          <w:t xml:space="preserve"> 값을</w:t>
        </w:r>
      </w:ins>
      <w:del w:id="155" w:author="장교진" w:date="2022-01-18T10:42:00Z">
        <w:r w:rsidDel="003D7788">
          <w:rPr>
            <w:rFonts w:hint="eastAsia"/>
            <w:sz w:val="22"/>
            <w:szCs w:val="24"/>
          </w:rPr>
          <w:delText>에서 정수만</w:delText>
        </w:r>
      </w:del>
      <w:r>
        <w:rPr>
          <w:rFonts w:hint="eastAsia"/>
          <w:sz w:val="22"/>
          <w:szCs w:val="24"/>
        </w:rPr>
        <w:t xml:space="preserve"> </w:t>
      </w:r>
      <w:proofErr w:type="gramStart"/>
      <w:r>
        <w:rPr>
          <w:rFonts w:hint="eastAsia"/>
          <w:sz w:val="22"/>
          <w:szCs w:val="24"/>
        </w:rPr>
        <w:t xml:space="preserve">돌려주는 </w:t>
      </w:r>
      <w:r>
        <w:rPr>
          <w:sz w:val="22"/>
          <w:szCs w:val="24"/>
        </w:rPr>
        <w:t>/</w:t>
      </w:r>
      <w:proofErr w:type="gramEnd"/>
      <w:r>
        <w:rPr>
          <w:sz w:val="22"/>
          <w:szCs w:val="24"/>
        </w:rPr>
        <w:t xml:space="preserve">/ </w:t>
      </w:r>
      <w:r>
        <w:rPr>
          <w:rFonts w:hint="eastAsia"/>
          <w:sz w:val="22"/>
          <w:szCs w:val="24"/>
        </w:rPr>
        <w:t>연산자</w:t>
      </w:r>
      <w:del w:id="156" w:author="장교진" w:date="2022-01-18T10:42:00Z">
        <w:r w:rsidDel="003D7788">
          <w:rPr>
            <w:rFonts w:hint="eastAsia"/>
            <w:sz w:val="22"/>
            <w:szCs w:val="24"/>
          </w:rPr>
          <w:delText xml:space="preserve">, 절댓값을 표기하는 </w:delText>
        </w:r>
        <w:r w:rsidDel="003D7788">
          <w:rPr>
            <w:sz w:val="22"/>
            <w:szCs w:val="24"/>
          </w:rPr>
          <w:delText xml:space="preserve">abs </w:delText>
        </w:r>
        <w:r w:rsidDel="003D7788">
          <w:rPr>
            <w:rFonts w:hint="eastAsia"/>
            <w:sz w:val="22"/>
            <w:szCs w:val="24"/>
          </w:rPr>
          <w:delText>연산자</w:delText>
        </w:r>
      </w:del>
      <w:r>
        <w:rPr>
          <w:rFonts w:hint="eastAsia"/>
          <w:sz w:val="22"/>
          <w:szCs w:val="24"/>
        </w:rPr>
        <w:t>가 있다.</w:t>
      </w:r>
    </w:p>
    <w:p w14:paraId="46C16559" w14:textId="77777777" w:rsidR="001F46E3" w:rsidRDefault="001F46E3" w:rsidP="004F2503">
      <w:pPr>
        <w:spacing w:line="360" w:lineRule="auto"/>
        <w:outlineLvl w:val="0"/>
        <w:rPr>
          <w:sz w:val="22"/>
          <w:szCs w:val="24"/>
        </w:rPr>
      </w:pPr>
    </w:p>
    <w:p w14:paraId="0459D2DD" w14:textId="000FAC9F" w:rsidR="001F46E3" w:rsidRDefault="001F46E3" w:rsidP="004F2503">
      <w:pPr>
        <w:spacing w:line="360" w:lineRule="auto"/>
        <w:outlineLvl w:val="0"/>
        <w:rPr>
          <w:sz w:val="22"/>
          <w:szCs w:val="24"/>
        </w:rPr>
      </w:pPr>
      <w:r>
        <w:rPr>
          <w:rFonts w:hint="eastAsia"/>
          <w:sz w:val="22"/>
          <w:szCs w:val="24"/>
        </w:rPr>
        <w:t xml:space="preserve">변수는 </w:t>
      </w:r>
      <w:r w:rsidR="00D33850">
        <w:rPr>
          <w:rFonts w:hint="eastAsia"/>
          <w:sz w:val="22"/>
          <w:szCs w:val="24"/>
        </w:rPr>
        <w:t>값의 이름이다. 알파벳 대소문자 모두 사용</w:t>
      </w:r>
      <w:ins w:id="157" w:author="장교진" w:date="2022-01-18T10:45:00Z">
        <w:r w:rsidR="00633034">
          <w:rPr>
            <w:rFonts w:hint="eastAsia"/>
            <w:sz w:val="22"/>
            <w:szCs w:val="24"/>
          </w:rPr>
          <w:t xml:space="preserve"> </w:t>
        </w:r>
      </w:ins>
      <w:r w:rsidR="00D33850">
        <w:rPr>
          <w:rFonts w:hint="eastAsia"/>
          <w:sz w:val="22"/>
          <w:szCs w:val="24"/>
        </w:rPr>
        <w:t>가능하며, 숫자도 변수명의 일부로 사용이 가능하지만 맨 처음에 숫자를 사용할 수는 없다.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D33850" w:rsidRPr="00F759E0" w14:paraId="0E5DC78E" w14:textId="77777777" w:rsidTr="00655B2A">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457ABA5" w14:textId="6C852C61" w:rsidR="00D33850" w:rsidRPr="00917ADF" w:rsidRDefault="00D33850" w:rsidP="00655B2A">
            <w:pPr>
              <w:spacing w:after="0" w:line="240" w:lineRule="auto"/>
              <w:textAlignment w:val="baseline"/>
              <w:rPr>
                <w:rFonts w:eastAsiaTheme="minorHAnsi" w:cs="굴림"/>
                <w:kern w:val="0"/>
                <w:sz w:val="22"/>
              </w:rPr>
            </w:pPr>
            <w:r>
              <w:rPr>
                <w:rFonts w:eastAsiaTheme="minorHAnsi" w:cs="굴림" w:hint="eastAsia"/>
                <w:kern w:val="0"/>
                <w:sz w:val="22"/>
              </w:rPr>
              <w:t xml:space="preserve">Apple = </w:t>
            </w:r>
            <w:r>
              <w:rPr>
                <w:rFonts w:eastAsiaTheme="minorHAnsi" w:cs="굴림"/>
                <w:kern w:val="0"/>
                <w:sz w:val="22"/>
              </w:rPr>
              <w:t xml:space="preserve">451 # </w:t>
            </w:r>
            <w:r>
              <w:rPr>
                <w:rFonts w:eastAsiaTheme="minorHAnsi" w:cs="굴림" w:hint="eastAsia"/>
                <w:kern w:val="0"/>
                <w:sz w:val="22"/>
              </w:rPr>
              <w:t>가능</w:t>
            </w:r>
          </w:p>
          <w:p w14:paraId="0260A3A6" w14:textId="5FD093DE" w:rsidR="00D33850" w:rsidRPr="00917ADF" w:rsidRDefault="00D33850" w:rsidP="00D33850">
            <w:pPr>
              <w:spacing w:after="0" w:line="240" w:lineRule="auto"/>
              <w:textAlignment w:val="baseline"/>
              <w:rPr>
                <w:rFonts w:eastAsiaTheme="minorHAnsi" w:cs="굴림"/>
                <w:color w:val="000000"/>
                <w:kern w:val="0"/>
                <w:sz w:val="22"/>
              </w:rPr>
            </w:pPr>
            <w:r>
              <w:rPr>
                <w:rFonts w:eastAsiaTheme="minorHAnsi" w:cs="굴림"/>
                <w:kern w:val="0"/>
                <w:sz w:val="22"/>
              </w:rPr>
              <w:lastRenderedPageBreak/>
              <w:t xml:space="preserve">Apple1 = 451 # </w:t>
            </w:r>
            <w:r>
              <w:rPr>
                <w:rFonts w:eastAsiaTheme="minorHAnsi" w:cs="굴림" w:hint="eastAsia"/>
                <w:kern w:val="0"/>
                <w:sz w:val="22"/>
              </w:rPr>
              <w:t>가능</w:t>
            </w:r>
          </w:p>
          <w:p w14:paraId="5F6705FE" w14:textId="18965ACF" w:rsidR="00D33850" w:rsidRPr="00917ADF" w:rsidRDefault="00D33850" w:rsidP="00655B2A">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2Apple</w:t>
            </w:r>
            <w:r>
              <w:rPr>
                <w:rFonts w:eastAsiaTheme="minorHAnsi" w:cs="굴림"/>
                <w:color w:val="000000"/>
                <w:kern w:val="0"/>
                <w:sz w:val="22"/>
              </w:rPr>
              <w:t xml:space="preserve"> = 451 # </w:t>
            </w:r>
            <w:r>
              <w:rPr>
                <w:rFonts w:eastAsiaTheme="minorHAnsi" w:cs="굴림" w:hint="eastAsia"/>
                <w:color w:val="000000"/>
                <w:kern w:val="0"/>
                <w:sz w:val="22"/>
              </w:rPr>
              <w:t>불가</w:t>
            </w:r>
          </w:p>
        </w:tc>
      </w:tr>
    </w:tbl>
    <w:p w14:paraId="6C63B9FB" w14:textId="022F18D1" w:rsidR="005F45F6" w:rsidDel="00BE7913" w:rsidRDefault="005F45F6" w:rsidP="004F2503">
      <w:pPr>
        <w:spacing w:line="360" w:lineRule="auto"/>
        <w:outlineLvl w:val="0"/>
        <w:rPr>
          <w:del w:id="158" w:author="장교진" w:date="2022-01-18T10:45:00Z"/>
          <w:sz w:val="22"/>
          <w:szCs w:val="24"/>
        </w:rPr>
      </w:pPr>
    </w:p>
    <w:p w14:paraId="3125EADD" w14:textId="4D4237B1" w:rsidR="00BE7913" w:rsidRPr="00B24783" w:rsidDel="004308A9" w:rsidRDefault="00BE7913" w:rsidP="00BE7913">
      <w:pPr>
        <w:spacing w:line="360" w:lineRule="auto"/>
        <w:outlineLvl w:val="0"/>
        <w:rPr>
          <w:del w:id="159" w:author="장교진" w:date="2022-01-18T22:59:00Z"/>
          <w:moveTo w:id="160" w:author="장교진" w:date="2022-01-18T11:34:00Z"/>
          <w:sz w:val="22"/>
          <w:szCs w:val="24"/>
        </w:rPr>
      </w:pPr>
      <w:moveToRangeStart w:id="161" w:author="장교진" w:date="2022-01-18T11:34:00Z" w:name="move93398090"/>
    </w:p>
    <w:p w14:paraId="16AFEEBD" w14:textId="41B6C83A" w:rsidR="00BE7913" w:rsidDel="004308A9" w:rsidRDefault="00BE7913" w:rsidP="00BE7913">
      <w:pPr>
        <w:pStyle w:val="a3"/>
        <w:numPr>
          <w:ilvl w:val="0"/>
          <w:numId w:val="5"/>
        </w:numPr>
        <w:spacing w:line="360" w:lineRule="auto"/>
        <w:ind w:leftChars="0"/>
        <w:outlineLvl w:val="0"/>
        <w:rPr>
          <w:del w:id="162" w:author="장교진" w:date="2022-01-18T22:59:00Z"/>
          <w:moveTo w:id="163" w:author="장교진" w:date="2022-01-18T11:34:00Z"/>
          <w:sz w:val="22"/>
          <w:szCs w:val="24"/>
        </w:rPr>
      </w:pPr>
      <w:moveTo w:id="164" w:author="장교진" w:date="2022-01-18T11:34:00Z">
        <w:del w:id="165" w:author="장교진" w:date="2022-01-18T22:59:00Z">
          <w:r w:rsidDel="004308A9">
            <w:rPr>
              <w:rFonts w:hint="eastAsia"/>
              <w:sz w:val="22"/>
              <w:szCs w:val="24"/>
            </w:rPr>
            <w:delText>시퀀스 자료형</w:delText>
          </w:r>
          <w:r w:rsidDel="004308A9">
            <w:rPr>
              <w:sz w:val="22"/>
              <w:szCs w:val="24"/>
            </w:rPr>
            <w:delText>(</w:delText>
          </w:r>
        </w:del>
        <w:del w:id="166" w:author="장교진" w:date="2022-01-18T22:36:00Z">
          <w:r w:rsidDel="009A2552">
            <w:rPr>
              <w:rFonts w:hint="eastAsia"/>
              <w:sz w:val="22"/>
              <w:szCs w:val="24"/>
            </w:rPr>
            <w:delText>리스트</w:delText>
          </w:r>
          <w:r w:rsidDel="009A2552">
            <w:rPr>
              <w:sz w:val="22"/>
              <w:szCs w:val="24"/>
            </w:rPr>
            <w:delText xml:space="preserve">, </w:delText>
          </w:r>
        </w:del>
        <w:del w:id="167" w:author="장교진" w:date="2022-01-18T22:59:00Z">
          <w:r w:rsidDel="004308A9">
            <w:rPr>
              <w:rFonts w:hint="eastAsia"/>
              <w:sz w:val="22"/>
              <w:szCs w:val="24"/>
            </w:rPr>
            <w:delText>문자열,</w:delText>
          </w:r>
          <w:r w:rsidDel="004308A9">
            <w:rPr>
              <w:sz w:val="22"/>
              <w:szCs w:val="24"/>
            </w:rPr>
            <w:delText xml:space="preserve"> </w:delText>
          </w:r>
          <w:r w:rsidDel="004308A9">
            <w:rPr>
              <w:rFonts w:hint="eastAsia"/>
              <w:sz w:val="22"/>
              <w:szCs w:val="24"/>
            </w:rPr>
            <w:delText>튜플)</w:delText>
          </w:r>
        </w:del>
      </w:moveTo>
    </w:p>
    <w:p w14:paraId="766682F4" w14:textId="794D2889" w:rsidR="00BE7913" w:rsidRPr="004061B2" w:rsidDel="004308A9" w:rsidRDefault="00BE7913" w:rsidP="00BE7913">
      <w:pPr>
        <w:widowControl/>
        <w:wordWrap/>
        <w:autoSpaceDE/>
        <w:autoSpaceDN/>
        <w:rPr>
          <w:del w:id="168" w:author="장교진" w:date="2022-01-18T22:59:00Z"/>
          <w:moveTo w:id="169" w:author="장교진" w:date="2022-01-18T11:34:00Z"/>
          <w:sz w:val="22"/>
        </w:rPr>
      </w:pPr>
      <w:moveTo w:id="170" w:author="장교진" w:date="2022-01-18T11:34:00Z">
        <w:del w:id="171" w:author="장교진" w:date="2022-01-18T22:59:00Z">
          <w:r w:rsidRPr="004061B2" w:rsidDel="004308A9">
            <w:rPr>
              <w:rFonts w:hint="eastAsia"/>
              <w:sz w:val="22"/>
            </w:rPr>
            <w:delText xml:space="preserve">시퀀스 자료형에는 </w:delText>
          </w:r>
        </w:del>
        <w:del w:id="172" w:author="장교진" w:date="2022-01-18T22:36:00Z">
          <w:r w:rsidRPr="004061B2" w:rsidDel="009A2552">
            <w:rPr>
              <w:rFonts w:hint="eastAsia"/>
              <w:sz w:val="22"/>
            </w:rPr>
            <w:delText>리스트</w:delText>
          </w:r>
        </w:del>
        <w:del w:id="173" w:author="장교진" w:date="2022-01-18T22:59:00Z">
          <w:r w:rsidRPr="004061B2" w:rsidDel="004308A9">
            <w:rPr>
              <w:rFonts w:hint="eastAsia"/>
              <w:sz w:val="22"/>
            </w:rPr>
            <w:delText>,</w:delText>
          </w:r>
          <w:r w:rsidRPr="004061B2" w:rsidDel="004308A9">
            <w:rPr>
              <w:sz w:val="22"/>
            </w:rPr>
            <w:delText xml:space="preserve"> </w:delText>
          </w:r>
        </w:del>
        <w:del w:id="174" w:author="장교진" w:date="2022-01-18T22:36:00Z">
          <w:r w:rsidRPr="004061B2" w:rsidDel="009A2552">
            <w:rPr>
              <w:rFonts w:hint="eastAsia"/>
              <w:sz w:val="22"/>
            </w:rPr>
            <w:delText>문자열</w:delText>
          </w:r>
        </w:del>
        <w:del w:id="175" w:author="장교진" w:date="2022-01-18T22:59:00Z">
          <w:r w:rsidRPr="004061B2" w:rsidDel="004308A9">
            <w:rPr>
              <w:rFonts w:hint="eastAsia"/>
              <w:sz w:val="22"/>
            </w:rPr>
            <w:delText>,</w:delText>
          </w:r>
          <w:r w:rsidRPr="004061B2" w:rsidDel="004308A9">
            <w:rPr>
              <w:sz w:val="22"/>
            </w:rPr>
            <w:delText xml:space="preserve"> </w:delText>
          </w:r>
          <w:r w:rsidRPr="004061B2" w:rsidDel="004308A9">
            <w:rPr>
              <w:rFonts w:hint="eastAsia"/>
              <w:sz w:val="22"/>
            </w:rPr>
            <w:delText>튜플이 있다.</w:delText>
          </w:r>
          <w:r w:rsidRPr="004061B2" w:rsidDel="004308A9">
            <w:rPr>
              <w:sz w:val="22"/>
            </w:rPr>
            <w:delText xml:space="preserve"> </w:delText>
          </w:r>
          <w:r w:rsidRPr="004061B2" w:rsidDel="004308A9">
            <w:rPr>
              <w:rFonts w:hint="eastAsia"/>
              <w:sz w:val="22"/>
            </w:rPr>
            <w:delText>리스트를 만들 때는 대괄호(</w:delText>
          </w:r>
          <w:r w:rsidRPr="004061B2" w:rsidDel="004308A9">
            <w:rPr>
              <w:sz w:val="22"/>
            </w:rPr>
            <w:delText>[])</w:delText>
          </w:r>
          <w:r w:rsidRPr="004061B2" w:rsidDel="004308A9">
            <w:rPr>
              <w:rFonts w:hint="eastAsia"/>
              <w:sz w:val="22"/>
            </w:rPr>
            <w:delText xml:space="preserve">로 감싸주고 각 </w:delText>
          </w:r>
        </w:del>
        <w:del w:id="176" w:author="장교진" w:date="2022-01-18T22:38:00Z">
          <w:r w:rsidRPr="004061B2" w:rsidDel="009A2552">
            <w:rPr>
              <w:rFonts w:hint="eastAsia"/>
              <w:sz w:val="22"/>
            </w:rPr>
            <w:delText>요</w:delText>
          </w:r>
        </w:del>
        <w:del w:id="177" w:author="장교진" w:date="2022-01-18T22:37:00Z">
          <w:r w:rsidRPr="004061B2" w:rsidDel="009A2552">
            <w:rPr>
              <w:rFonts w:hint="eastAsia"/>
              <w:sz w:val="22"/>
            </w:rPr>
            <w:delText>솟값은</w:delText>
          </w:r>
        </w:del>
        <w:del w:id="178" w:author="장교진" w:date="2022-01-18T22:59:00Z">
          <w:r w:rsidRPr="004061B2" w:rsidDel="004308A9">
            <w:rPr>
              <w:rFonts w:hint="eastAsia"/>
              <w:sz w:val="22"/>
            </w:rPr>
            <w:delText xml:space="preserve"> 쉼표로 구분한다.</w:delText>
          </w:r>
        </w:del>
      </w:moveTo>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E7913" w:rsidRPr="004061B2" w:rsidDel="004308A9" w14:paraId="3FD6AE19" w14:textId="70309940" w:rsidTr="00CF7ADD">
        <w:trPr>
          <w:trHeight w:val="215"/>
          <w:del w:id="179"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5BAB09E" w14:textId="3612F84E" w:rsidR="00BE7913" w:rsidRPr="004061B2" w:rsidDel="004308A9" w:rsidRDefault="00BE7913" w:rsidP="00CF7ADD">
            <w:pPr>
              <w:spacing w:after="0" w:line="240" w:lineRule="auto"/>
              <w:textAlignment w:val="baseline"/>
              <w:rPr>
                <w:del w:id="180" w:author="장교진" w:date="2022-01-18T22:59:00Z"/>
                <w:moveTo w:id="181" w:author="장교진" w:date="2022-01-18T11:34:00Z"/>
                <w:rFonts w:eastAsiaTheme="minorHAnsi" w:cs="굴림"/>
                <w:kern w:val="0"/>
                <w:sz w:val="22"/>
              </w:rPr>
            </w:pPr>
            <w:moveTo w:id="182" w:author="장교진" w:date="2022-01-18T11:34:00Z">
              <w:del w:id="183" w:author="장교진" w:date="2022-01-18T22:59:00Z">
                <w:r w:rsidRPr="004061B2" w:rsidDel="004308A9">
                  <w:rPr>
                    <w:rFonts w:eastAsiaTheme="minorHAnsi" w:cs="굴림"/>
                    <w:kern w:val="0"/>
                    <w:sz w:val="22"/>
                  </w:rPr>
                  <w:delText xml:space="preserve">&gt;&gt;&gt; </w:delText>
                </w:r>
                <w:r w:rsidRPr="004061B2" w:rsidDel="004308A9">
                  <w:rPr>
                    <w:rFonts w:eastAsiaTheme="minorHAnsi" w:cs="굴림" w:hint="eastAsia"/>
                    <w:kern w:val="0"/>
                    <w:sz w:val="22"/>
                  </w:rPr>
                  <w:delText>a = []</w:delText>
                </w:r>
              </w:del>
            </w:moveTo>
          </w:p>
          <w:p w14:paraId="76167F7A" w14:textId="162E61BF" w:rsidR="00BE7913" w:rsidRPr="004061B2" w:rsidDel="004308A9" w:rsidRDefault="00BE7913" w:rsidP="00CF7ADD">
            <w:pPr>
              <w:spacing w:after="0" w:line="240" w:lineRule="auto"/>
              <w:textAlignment w:val="baseline"/>
              <w:rPr>
                <w:del w:id="184" w:author="장교진" w:date="2022-01-18T22:59:00Z"/>
                <w:moveTo w:id="185" w:author="장교진" w:date="2022-01-18T11:34:00Z"/>
                <w:rFonts w:eastAsiaTheme="minorHAnsi" w:cs="굴림"/>
                <w:kern w:val="0"/>
                <w:sz w:val="22"/>
              </w:rPr>
            </w:pPr>
            <w:moveTo w:id="186" w:author="장교진" w:date="2022-01-18T11:34:00Z">
              <w:del w:id="187" w:author="장교진" w:date="2022-01-18T22:59:00Z">
                <w:r w:rsidRPr="004061B2" w:rsidDel="004308A9">
                  <w:rPr>
                    <w:rFonts w:eastAsiaTheme="minorHAnsi" w:cs="굴림"/>
                    <w:kern w:val="0"/>
                    <w:sz w:val="22"/>
                  </w:rPr>
                  <w:delText>&gt;&gt;&gt; b = [1, 2, 3]</w:delText>
                </w:r>
              </w:del>
            </w:moveTo>
          </w:p>
          <w:p w14:paraId="5825629B" w14:textId="230A9B75" w:rsidR="00BE7913" w:rsidRPr="004061B2" w:rsidDel="004308A9" w:rsidRDefault="00BE7913" w:rsidP="00CF7ADD">
            <w:pPr>
              <w:spacing w:after="0" w:line="240" w:lineRule="auto"/>
              <w:textAlignment w:val="baseline"/>
              <w:rPr>
                <w:del w:id="188" w:author="장교진" w:date="2022-01-18T22:59:00Z"/>
                <w:moveTo w:id="189" w:author="장교진" w:date="2022-01-18T11:34:00Z"/>
                <w:rFonts w:eastAsiaTheme="minorHAnsi" w:cs="굴림"/>
                <w:kern w:val="0"/>
                <w:sz w:val="22"/>
              </w:rPr>
            </w:pPr>
            <w:moveTo w:id="190" w:author="장교진" w:date="2022-01-18T11:34:00Z">
              <w:del w:id="191" w:author="장교진" w:date="2022-01-18T22:59:00Z">
                <w:r w:rsidRPr="004061B2" w:rsidDel="004308A9">
                  <w:rPr>
                    <w:rFonts w:eastAsiaTheme="minorHAnsi" w:cs="굴림"/>
                    <w:kern w:val="0"/>
                    <w:sz w:val="22"/>
                  </w:rPr>
                  <w:delText>&gt;&gt;&gt; c = [‘Process’, ‘Engineering’, ‘Systems’]</w:delText>
                </w:r>
              </w:del>
            </w:moveTo>
          </w:p>
          <w:p w14:paraId="2D44B4BE" w14:textId="76247886" w:rsidR="00BE7913" w:rsidRPr="004061B2" w:rsidDel="004308A9" w:rsidRDefault="00BE7913" w:rsidP="00CF7ADD">
            <w:pPr>
              <w:spacing w:after="0" w:line="240" w:lineRule="auto"/>
              <w:textAlignment w:val="baseline"/>
              <w:rPr>
                <w:del w:id="192" w:author="장교진" w:date="2022-01-18T22:59:00Z"/>
                <w:moveTo w:id="193" w:author="장교진" w:date="2022-01-18T11:34:00Z"/>
                <w:rFonts w:eastAsiaTheme="minorHAnsi" w:cs="굴림"/>
                <w:kern w:val="0"/>
                <w:sz w:val="22"/>
              </w:rPr>
            </w:pPr>
            <w:moveTo w:id="194" w:author="장교진" w:date="2022-01-18T11:34:00Z">
              <w:del w:id="195" w:author="장교진" w:date="2022-01-18T22:59:00Z">
                <w:r w:rsidRPr="004061B2" w:rsidDel="004308A9">
                  <w:rPr>
                    <w:rFonts w:eastAsiaTheme="minorHAnsi" w:cs="굴림"/>
                    <w:kern w:val="0"/>
                    <w:sz w:val="22"/>
                  </w:rPr>
                  <w:delText>&gt;&gt;&gt; d = [1, 2, ‘Chemical’, ‘Engineering’]</w:delText>
                </w:r>
              </w:del>
            </w:moveTo>
          </w:p>
        </w:tc>
      </w:tr>
    </w:tbl>
    <w:p w14:paraId="29E1BD17" w14:textId="29D7C457" w:rsidR="00BE7913" w:rsidDel="00BE7913" w:rsidRDefault="00BE7913" w:rsidP="00BE7913">
      <w:pPr>
        <w:widowControl/>
        <w:wordWrap/>
        <w:autoSpaceDE/>
        <w:autoSpaceDN/>
        <w:rPr>
          <w:del w:id="196" w:author="장교진" w:date="2022-01-18T11:34:00Z"/>
          <w:moveTo w:id="197" w:author="장교진" w:date="2022-01-18T11:34:00Z"/>
          <w:sz w:val="22"/>
        </w:rPr>
      </w:pPr>
      <w:moveTo w:id="198" w:author="장교진" w:date="2022-01-18T11:34:00Z">
        <w:del w:id="199" w:author="장교진" w:date="2022-01-18T22:59:00Z">
          <w:r w:rsidRPr="004061B2" w:rsidDel="004308A9">
            <w:rPr>
              <w:rFonts w:hint="eastAsia"/>
              <w:sz w:val="22"/>
            </w:rPr>
            <w:delText xml:space="preserve">리스트는 </w:delText>
          </w:r>
          <w:r w:rsidDel="004308A9">
            <w:rPr>
              <w:rFonts w:hint="eastAsia"/>
              <w:sz w:val="22"/>
            </w:rPr>
            <w:delText>a처럼 아무것도 포함하지 않을 수 있고,</w:delText>
          </w:r>
          <w:r w:rsidDel="004308A9">
            <w:rPr>
              <w:sz w:val="22"/>
            </w:rPr>
            <w:delText xml:space="preserve"> b</w:delText>
          </w:r>
          <w:r w:rsidDel="004308A9">
            <w:rPr>
              <w:rFonts w:hint="eastAsia"/>
              <w:sz w:val="22"/>
            </w:rPr>
            <w:delText xml:space="preserve">처럼 숫자를 </w:delText>
          </w:r>
        </w:del>
        <w:del w:id="200" w:author="장교진" w:date="2022-01-18T22:38:00Z">
          <w:r w:rsidDel="009A2552">
            <w:rPr>
              <w:rFonts w:hint="eastAsia"/>
              <w:sz w:val="22"/>
            </w:rPr>
            <w:delText>요</w:delText>
          </w:r>
        </w:del>
        <w:del w:id="201" w:author="장교진" w:date="2022-01-18T22:37:00Z">
          <w:r w:rsidDel="009A2552">
            <w:rPr>
              <w:rFonts w:hint="eastAsia"/>
              <w:sz w:val="22"/>
            </w:rPr>
            <w:delText xml:space="preserve">솟값으로 </w:delText>
          </w:r>
        </w:del>
        <w:del w:id="202" w:author="장교진" w:date="2022-01-18T22:59:00Z">
          <w:r w:rsidDel="004308A9">
            <w:rPr>
              <w:rFonts w:hint="eastAsia"/>
              <w:sz w:val="22"/>
            </w:rPr>
            <w:delText>가질 수 있다.</w:delText>
          </w:r>
          <w:r w:rsidDel="004308A9">
            <w:rPr>
              <w:sz w:val="22"/>
            </w:rPr>
            <w:delText xml:space="preserve"> </w:delText>
          </w:r>
          <w:r w:rsidDel="004308A9">
            <w:rPr>
              <w:rFonts w:hint="eastAsia"/>
              <w:sz w:val="22"/>
            </w:rPr>
            <w:delText>또한,</w:delText>
          </w:r>
          <w:r w:rsidDel="004308A9">
            <w:rPr>
              <w:sz w:val="22"/>
            </w:rPr>
            <w:delText xml:space="preserve"> c</w:delText>
          </w:r>
          <w:r w:rsidDel="004308A9">
            <w:rPr>
              <w:rFonts w:hint="eastAsia"/>
              <w:sz w:val="22"/>
            </w:rPr>
            <w:delText>처럼 문자열로 구성될 수도 있으며,</w:delText>
          </w:r>
          <w:r w:rsidDel="004308A9">
            <w:rPr>
              <w:sz w:val="22"/>
            </w:rPr>
            <w:delText xml:space="preserve"> d</w:delText>
          </w:r>
          <w:r w:rsidDel="004308A9">
            <w:rPr>
              <w:rFonts w:hint="eastAsia"/>
              <w:sz w:val="22"/>
            </w:rPr>
            <w:delText>처럼 숫자와 문자열을 함께 가질 수도 있다.</w:delText>
          </w:r>
        </w:del>
      </w:moveTo>
    </w:p>
    <w:p w14:paraId="541FE42F" w14:textId="55940322" w:rsidR="00BE7913" w:rsidRPr="004061B2" w:rsidDel="004308A9" w:rsidRDefault="00BE7913" w:rsidP="00BE7913">
      <w:pPr>
        <w:widowControl/>
        <w:wordWrap/>
        <w:autoSpaceDE/>
        <w:autoSpaceDN/>
        <w:rPr>
          <w:del w:id="203" w:author="장교진" w:date="2022-01-18T22:59:00Z"/>
          <w:moveTo w:id="204" w:author="장교진" w:date="2022-01-18T11:34:00Z"/>
          <w:sz w:val="22"/>
        </w:rPr>
      </w:pP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E7913" w:rsidRPr="004061B2" w:rsidDel="004308A9" w14:paraId="1F72F6FE" w14:textId="02E55579" w:rsidTr="00CF7ADD">
        <w:trPr>
          <w:trHeight w:val="215"/>
          <w:del w:id="205"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681CE31" w14:textId="7054100A" w:rsidR="00BE7913" w:rsidRPr="004061B2" w:rsidDel="004308A9" w:rsidRDefault="00BE7913" w:rsidP="00CF7ADD">
            <w:pPr>
              <w:spacing w:after="0" w:line="240" w:lineRule="auto"/>
              <w:textAlignment w:val="baseline"/>
              <w:rPr>
                <w:del w:id="206" w:author="장교진" w:date="2022-01-18T22:59:00Z"/>
                <w:moveTo w:id="207" w:author="장교진" w:date="2022-01-18T11:34:00Z"/>
                <w:rFonts w:eastAsiaTheme="minorHAnsi" w:cs="굴림"/>
                <w:kern w:val="0"/>
                <w:sz w:val="22"/>
              </w:rPr>
            </w:pPr>
            <w:moveTo w:id="208" w:author="장교진" w:date="2022-01-18T11:34:00Z">
              <w:del w:id="209" w:author="장교진" w:date="2022-01-18T22:59:00Z">
                <w:r w:rsidRPr="004061B2" w:rsidDel="004308A9">
                  <w:rPr>
                    <w:rFonts w:eastAsiaTheme="minorHAnsi" w:cs="굴림"/>
                    <w:kern w:val="0"/>
                    <w:sz w:val="22"/>
                  </w:rPr>
                  <w:delText xml:space="preserve">&gt;&gt;&gt; </w:delText>
                </w:r>
                <w:r w:rsidDel="004308A9">
                  <w:rPr>
                    <w:rFonts w:eastAsiaTheme="minorHAnsi" w:cs="굴림" w:hint="eastAsia"/>
                    <w:kern w:val="0"/>
                    <w:sz w:val="22"/>
                  </w:rPr>
                  <w:delText>example</w:delText>
                </w:r>
                <w:r w:rsidRPr="004061B2" w:rsidDel="004308A9">
                  <w:rPr>
                    <w:rFonts w:eastAsiaTheme="minorHAnsi" w:cs="굴림" w:hint="eastAsia"/>
                    <w:kern w:val="0"/>
                    <w:sz w:val="22"/>
                  </w:rPr>
                  <w:delText xml:space="preserve"> = [</w:delText>
                </w:r>
                <w:r w:rsidDel="004308A9">
                  <w:rPr>
                    <w:rFonts w:eastAsiaTheme="minorHAnsi" w:cs="굴림"/>
                    <w:kern w:val="0"/>
                    <w:sz w:val="22"/>
                  </w:rPr>
                  <w:delText>2, 6, 8</w:delText>
                </w:r>
                <w:r w:rsidRPr="004061B2" w:rsidDel="004308A9">
                  <w:rPr>
                    <w:rFonts w:eastAsiaTheme="minorHAnsi" w:cs="굴림" w:hint="eastAsia"/>
                    <w:kern w:val="0"/>
                    <w:sz w:val="22"/>
                  </w:rPr>
                  <w:delText>]</w:delText>
                </w:r>
              </w:del>
            </w:moveTo>
          </w:p>
          <w:p w14:paraId="1CD015F4" w14:textId="44EE1B03" w:rsidR="00BE7913" w:rsidRPr="004061B2" w:rsidDel="004308A9" w:rsidRDefault="00BE7913" w:rsidP="00CF7ADD">
            <w:pPr>
              <w:spacing w:after="0" w:line="240" w:lineRule="auto"/>
              <w:textAlignment w:val="baseline"/>
              <w:rPr>
                <w:del w:id="210" w:author="장교진" w:date="2022-01-18T22:59:00Z"/>
                <w:moveTo w:id="211" w:author="장교진" w:date="2022-01-18T11:34:00Z"/>
                <w:rFonts w:eastAsiaTheme="minorHAnsi" w:cs="굴림"/>
                <w:kern w:val="0"/>
                <w:sz w:val="22"/>
              </w:rPr>
            </w:pPr>
            <w:moveTo w:id="212" w:author="장교진" w:date="2022-01-18T11:34:00Z">
              <w:del w:id="213" w:author="장교진" w:date="2022-01-18T22:59:00Z">
                <w:r w:rsidDel="004308A9">
                  <w:rPr>
                    <w:rFonts w:eastAsiaTheme="minorHAnsi" w:cs="굴림"/>
                    <w:kern w:val="0"/>
                    <w:sz w:val="22"/>
                  </w:rPr>
                  <w:delText>&gt;&gt;&gt; example.append(4)</w:delText>
                </w:r>
              </w:del>
            </w:moveTo>
          </w:p>
          <w:p w14:paraId="75E6F78C" w14:textId="786B5165" w:rsidR="00BE7913" w:rsidRPr="004061B2" w:rsidDel="004308A9" w:rsidRDefault="00BE7913" w:rsidP="00CF7ADD">
            <w:pPr>
              <w:spacing w:after="0" w:line="240" w:lineRule="auto"/>
              <w:textAlignment w:val="baseline"/>
              <w:rPr>
                <w:del w:id="214" w:author="장교진" w:date="2022-01-18T22:59:00Z"/>
                <w:moveTo w:id="215" w:author="장교진" w:date="2022-01-18T11:34:00Z"/>
                <w:rFonts w:eastAsiaTheme="minorHAnsi" w:cs="굴림"/>
                <w:kern w:val="0"/>
                <w:sz w:val="22"/>
              </w:rPr>
            </w:pPr>
            <w:moveTo w:id="216" w:author="장교진" w:date="2022-01-18T11:34:00Z">
              <w:del w:id="217" w:author="장교진" w:date="2022-01-18T22:59:00Z">
                <w:r w:rsidDel="004308A9">
                  <w:rPr>
                    <w:rFonts w:eastAsiaTheme="minorHAnsi" w:cs="굴림"/>
                    <w:kern w:val="0"/>
                    <w:sz w:val="22"/>
                  </w:rPr>
                  <w:delText>&gt;&gt;&gt; example</w:delText>
                </w:r>
              </w:del>
            </w:moveTo>
          </w:p>
          <w:p w14:paraId="38B3A1C2" w14:textId="5549EF8B" w:rsidR="00BE7913" w:rsidDel="004308A9" w:rsidRDefault="00BE7913" w:rsidP="00CF7ADD">
            <w:pPr>
              <w:spacing w:after="0" w:line="240" w:lineRule="auto"/>
              <w:textAlignment w:val="baseline"/>
              <w:rPr>
                <w:del w:id="218" w:author="장교진" w:date="2022-01-18T22:59:00Z"/>
                <w:moveTo w:id="219" w:author="장교진" w:date="2022-01-18T11:34:00Z"/>
                <w:rFonts w:eastAsiaTheme="minorHAnsi" w:cs="굴림"/>
                <w:kern w:val="0"/>
                <w:sz w:val="22"/>
              </w:rPr>
            </w:pPr>
            <w:moveTo w:id="220" w:author="장교진" w:date="2022-01-18T11:34:00Z">
              <w:del w:id="221" w:author="장교진" w:date="2022-01-18T22:59:00Z">
                <w:r w:rsidDel="004308A9">
                  <w:rPr>
                    <w:rFonts w:eastAsiaTheme="minorHAnsi" w:cs="굴림"/>
                    <w:kern w:val="0"/>
                    <w:sz w:val="22"/>
                  </w:rPr>
                  <w:delText>[2, 6, 8, 4]</w:delText>
                </w:r>
              </w:del>
            </w:moveTo>
          </w:p>
          <w:p w14:paraId="5E515888" w14:textId="563054D1" w:rsidR="00BE7913" w:rsidDel="004308A9" w:rsidRDefault="00BE7913" w:rsidP="00CF7ADD">
            <w:pPr>
              <w:spacing w:after="0" w:line="240" w:lineRule="auto"/>
              <w:textAlignment w:val="baseline"/>
              <w:rPr>
                <w:del w:id="222" w:author="장교진" w:date="2022-01-18T22:59:00Z"/>
                <w:moveTo w:id="223" w:author="장교진" w:date="2022-01-18T11:34:00Z"/>
                <w:rFonts w:eastAsiaTheme="minorHAnsi" w:cs="굴림"/>
                <w:kern w:val="0"/>
                <w:sz w:val="22"/>
              </w:rPr>
            </w:pPr>
            <w:moveTo w:id="224" w:author="장교진" w:date="2022-01-18T11:34:00Z">
              <w:del w:id="225" w:author="장교진" w:date="2022-01-18T22:59:00Z">
                <w:r w:rsidDel="004308A9">
                  <w:rPr>
                    <w:rFonts w:eastAsiaTheme="minorHAnsi" w:cs="굴림"/>
                    <w:kern w:val="0"/>
                    <w:sz w:val="22"/>
                  </w:rPr>
                  <w:delText>&gt;&gt;&gt; example.sort()</w:delText>
                </w:r>
              </w:del>
            </w:moveTo>
          </w:p>
          <w:p w14:paraId="71BE3710" w14:textId="0D826FE8" w:rsidR="00BE7913" w:rsidRPr="004061B2" w:rsidDel="004308A9" w:rsidRDefault="00BE7913" w:rsidP="00CF7ADD">
            <w:pPr>
              <w:spacing w:after="0" w:line="240" w:lineRule="auto"/>
              <w:textAlignment w:val="baseline"/>
              <w:rPr>
                <w:del w:id="226" w:author="장교진" w:date="2022-01-18T22:59:00Z"/>
                <w:moveTo w:id="227" w:author="장교진" w:date="2022-01-18T11:34:00Z"/>
                <w:rFonts w:eastAsiaTheme="minorHAnsi" w:cs="굴림"/>
                <w:kern w:val="0"/>
                <w:sz w:val="22"/>
              </w:rPr>
            </w:pPr>
            <w:moveTo w:id="228" w:author="장교진" w:date="2022-01-18T11:34:00Z">
              <w:del w:id="229" w:author="장교진" w:date="2022-01-18T22:59:00Z">
                <w:r w:rsidDel="004308A9">
                  <w:rPr>
                    <w:rFonts w:eastAsiaTheme="minorHAnsi" w:cs="굴림"/>
                    <w:kern w:val="0"/>
                    <w:sz w:val="22"/>
                  </w:rPr>
                  <w:delText>&gt;&gt;&gt; example</w:delText>
                </w:r>
              </w:del>
            </w:moveTo>
          </w:p>
          <w:p w14:paraId="295362F7" w14:textId="3F4EA792" w:rsidR="00BE7913" w:rsidDel="004308A9" w:rsidRDefault="00BE7913" w:rsidP="00CF7ADD">
            <w:pPr>
              <w:spacing w:after="0" w:line="240" w:lineRule="auto"/>
              <w:textAlignment w:val="baseline"/>
              <w:rPr>
                <w:del w:id="230" w:author="장교진" w:date="2022-01-18T22:59:00Z"/>
                <w:moveTo w:id="231" w:author="장교진" w:date="2022-01-18T11:34:00Z"/>
                <w:rFonts w:eastAsiaTheme="minorHAnsi" w:cs="굴림"/>
                <w:kern w:val="0"/>
                <w:sz w:val="22"/>
              </w:rPr>
            </w:pPr>
            <w:moveTo w:id="232" w:author="장교진" w:date="2022-01-18T11:34:00Z">
              <w:del w:id="233" w:author="장교진" w:date="2022-01-18T22:59:00Z">
                <w:r w:rsidDel="004308A9">
                  <w:rPr>
                    <w:rFonts w:eastAsiaTheme="minorHAnsi" w:cs="굴림" w:hint="eastAsia"/>
                    <w:kern w:val="0"/>
                    <w:sz w:val="22"/>
                  </w:rPr>
                  <w:delText>[2, 4, 6, 8]</w:delText>
                </w:r>
              </w:del>
            </w:moveTo>
          </w:p>
          <w:p w14:paraId="7F0864D5" w14:textId="68DFA405" w:rsidR="00BE7913" w:rsidDel="004308A9" w:rsidRDefault="00BE7913" w:rsidP="00CF7ADD">
            <w:pPr>
              <w:spacing w:after="0" w:line="240" w:lineRule="auto"/>
              <w:textAlignment w:val="baseline"/>
              <w:rPr>
                <w:del w:id="234" w:author="장교진" w:date="2022-01-18T22:59:00Z"/>
                <w:moveTo w:id="235" w:author="장교진" w:date="2022-01-18T11:34:00Z"/>
                <w:rFonts w:eastAsiaTheme="minorHAnsi" w:cs="굴림"/>
                <w:kern w:val="0"/>
                <w:sz w:val="22"/>
              </w:rPr>
            </w:pPr>
            <w:moveTo w:id="236" w:author="장교진" w:date="2022-01-18T11:34:00Z">
              <w:del w:id="237" w:author="장교진" w:date="2022-01-18T22:59:00Z">
                <w:r w:rsidDel="004308A9">
                  <w:rPr>
                    <w:rFonts w:eastAsiaTheme="minorHAnsi" w:cs="굴림"/>
                    <w:kern w:val="0"/>
                    <w:sz w:val="22"/>
                  </w:rPr>
                  <w:delText>&gt;&gt;&gt; example.insert(0, 0)</w:delText>
                </w:r>
              </w:del>
            </w:moveTo>
          </w:p>
          <w:p w14:paraId="00114E0C" w14:textId="469D337E" w:rsidR="00BE7913" w:rsidRPr="004061B2" w:rsidDel="004308A9" w:rsidRDefault="00BE7913" w:rsidP="00CF7ADD">
            <w:pPr>
              <w:spacing w:after="0" w:line="240" w:lineRule="auto"/>
              <w:textAlignment w:val="baseline"/>
              <w:rPr>
                <w:del w:id="238" w:author="장교진" w:date="2022-01-18T22:59:00Z"/>
                <w:moveTo w:id="239" w:author="장교진" w:date="2022-01-18T11:34:00Z"/>
                <w:rFonts w:eastAsiaTheme="minorHAnsi" w:cs="굴림"/>
                <w:kern w:val="0"/>
                <w:sz w:val="22"/>
              </w:rPr>
            </w:pPr>
            <w:moveTo w:id="240" w:author="장교진" w:date="2022-01-18T11:34:00Z">
              <w:del w:id="241" w:author="장교진" w:date="2022-01-18T22:59:00Z">
                <w:r w:rsidDel="004308A9">
                  <w:rPr>
                    <w:rFonts w:eastAsiaTheme="minorHAnsi" w:cs="굴림"/>
                    <w:kern w:val="0"/>
                    <w:sz w:val="22"/>
                  </w:rPr>
                  <w:delText>&gt;&gt;&gt; example</w:delText>
                </w:r>
              </w:del>
            </w:moveTo>
          </w:p>
          <w:p w14:paraId="32EBCFD8" w14:textId="37FD18A8" w:rsidR="00BE7913" w:rsidDel="004308A9" w:rsidRDefault="00BE7913" w:rsidP="00CF7ADD">
            <w:pPr>
              <w:spacing w:after="0" w:line="240" w:lineRule="auto"/>
              <w:textAlignment w:val="baseline"/>
              <w:rPr>
                <w:del w:id="242" w:author="장교진" w:date="2022-01-18T22:59:00Z"/>
                <w:moveTo w:id="243" w:author="장교진" w:date="2022-01-18T11:34:00Z"/>
                <w:rFonts w:eastAsiaTheme="minorHAnsi" w:cs="굴림"/>
                <w:kern w:val="0"/>
                <w:sz w:val="22"/>
              </w:rPr>
            </w:pPr>
            <w:moveTo w:id="244" w:author="장교진" w:date="2022-01-18T11:34:00Z">
              <w:del w:id="245" w:author="장교진" w:date="2022-01-18T22:59:00Z">
                <w:r w:rsidDel="004308A9">
                  <w:rPr>
                    <w:rFonts w:eastAsiaTheme="minorHAnsi" w:cs="굴림" w:hint="eastAsia"/>
                    <w:kern w:val="0"/>
                    <w:sz w:val="22"/>
                  </w:rPr>
                  <w:delText>[0, 2, 4, 6, 8]</w:delText>
                </w:r>
              </w:del>
            </w:moveTo>
          </w:p>
          <w:p w14:paraId="1B914EC4" w14:textId="54EAC757" w:rsidR="00BE7913" w:rsidDel="004308A9" w:rsidRDefault="00BE7913" w:rsidP="00CF7ADD">
            <w:pPr>
              <w:spacing w:after="0" w:line="240" w:lineRule="auto"/>
              <w:textAlignment w:val="baseline"/>
              <w:rPr>
                <w:del w:id="246" w:author="장교진" w:date="2022-01-18T22:59:00Z"/>
                <w:moveTo w:id="247" w:author="장교진" w:date="2022-01-18T11:34:00Z"/>
                <w:rFonts w:eastAsiaTheme="minorHAnsi" w:cs="굴림"/>
                <w:kern w:val="0"/>
                <w:sz w:val="22"/>
              </w:rPr>
            </w:pPr>
            <w:moveTo w:id="248" w:author="장교진" w:date="2022-01-18T11:34:00Z">
              <w:del w:id="249" w:author="장교진" w:date="2022-01-18T22:59:00Z">
                <w:r w:rsidDel="004308A9">
                  <w:rPr>
                    <w:rFonts w:eastAsiaTheme="minorHAnsi" w:cs="굴림"/>
                    <w:kern w:val="0"/>
                    <w:sz w:val="22"/>
                  </w:rPr>
                  <w:delText>&gt;&gt;&gt; del example[3]</w:delText>
                </w:r>
              </w:del>
            </w:moveTo>
          </w:p>
          <w:p w14:paraId="30876648" w14:textId="44A3E6A8" w:rsidR="00BE7913" w:rsidRPr="000863BB" w:rsidDel="004308A9" w:rsidRDefault="00BE7913" w:rsidP="00CF7ADD">
            <w:pPr>
              <w:spacing w:after="0" w:line="240" w:lineRule="auto"/>
              <w:textAlignment w:val="baseline"/>
              <w:rPr>
                <w:del w:id="250" w:author="장교진" w:date="2022-01-18T22:59:00Z"/>
                <w:moveTo w:id="251" w:author="장교진" w:date="2022-01-18T11:34:00Z"/>
                <w:rFonts w:eastAsiaTheme="minorHAnsi" w:cs="굴림"/>
                <w:kern w:val="0"/>
                <w:sz w:val="22"/>
              </w:rPr>
            </w:pPr>
            <w:moveTo w:id="252" w:author="장교진" w:date="2022-01-18T11:34:00Z">
              <w:del w:id="253" w:author="장교진" w:date="2022-01-18T22:59:00Z">
                <w:r w:rsidDel="004308A9">
                  <w:rPr>
                    <w:rFonts w:eastAsiaTheme="minorHAnsi" w:cs="굴림"/>
                    <w:kern w:val="0"/>
                    <w:sz w:val="22"/>
                  </w:rPr>
                  <w:delText>&gt;&gt;&gt; example</w:delText>
                </w:r>
              </w:del>
            </w:moveTo>
          </w:p>
          <w:p w14:paraId="556BB105" w14:textId="6139D676" w:rsidR="00BE7913" w:rsidRPr="004061B2" w:rsidDel="004308A9" w:rsidRDefault="00BE7913" w:rsidP="00CF7ADD">
            <w:pPr>
              <w:spacing w:after="0" w:line="240" w:lineRule="auto"/>
              <w:textAlignment w:val="baseline"/>
              <w:rPr>
                <w:del w:id="254" w:author="장교진" w:date="2022-01-18T22:59:00Z"/>
                <w:moveTo w:id="255" w:author="장교진" w:date="2022-01-18T11:34:00Z"/>
                <w:rFonts w:eastAsiaTheme="minorHAnsi" w:cs="굴림"/>
                <w:kern w:val="0"/>
                <w:sz w:val="22"/>
              </w:rPr>
            </w:pPr>
            <w:moveTo w:id="256" w:author="장교진" w:date="2022-01-18T11:34:00Z">
              <w:del w:id="257" w:author="장교진" w:date="2022-01-18T22:59:00Z">
                <w:r w:rsidDel="004308A9">
                  <w:rPr>
                    <w:rFonts w:eastAsiaTheme="minorHAnsi" w:cs="굴림" w:hint="eastAsia"/>
                    <w:kern w:val="0"/>
                    <w:sz w:val="22"/>
                  </w:rPr>
                  <w:delText>[</w:delText>
                </w:r>
                <w:r w:rsidDel="004308A9">
                  <w:rPr>
                    <w:rFonts w:eastAsiaTheme="minorHAnsi" w:cs="굴림"/>
                    <w:kern w:val="0"/>
                    <w:sz w:val="22"/>
                  </w:rPr>
                  <w:delText>0, 2, 4, 8]</w:delText>
                </w:r>
              </w:del>
            </w:moveTo>
          </w:p>
        </w:tc>
      </w:tr>
    </w:tbl>
    <w:p w14:paraId="187A3083" w14:textId="1E0B5E7E" w:rsidR="00BE7913" w:rsidDel="009A2552" w:rsidRDefault="00BE7913" w:rsidP="00BE7913">
      <w:pPr>
        <w:widowControl/>
        <w:wordWrap/>
        <w:autoSpaceDE/>
        <w:autoSpaceDN/>
        <w:rPr>
          <w:del w:id="258" w:author="장교진" w:date="2022-01-18T22:37:00Z"/>
          <w:moveTo w:id="259" w:author="장교진" w:date="2022-01-18T11:34:00Z"/>
          <w:sz w:val="22"/>
        </w:rPr>
      </w:pPr>
      <w:moveTo w:id="260" w:author="장교진" w:date="2022-01-18T11:34:00Z">
        <w:del w:id="261" w:author="장교진" w:date="2022-01-18T22:59:00Z">
          <w:r w:rsidDel="004308A9">
            <w:rPr>
              <w:rFonts w:hint="eastAsia"/>
              <w:sz w:val="22"/>
            </w:rPr>
            <w:delText>위 예를 보면,</w:delText>
          </w:r>
          <w:r w:rsidDel="004308A9">
            <w:rPr>
              <w:sz w:val="22"/>
            </w:rPr>
            <w:delText xml:space="preserve"> </w:delText>
          </w:r>
          <w:r w:rsidDel="004308A9">
            <w:rPr>
              <w:rFonts w:hint="eastAsia"/>
              <w:sz w:val="22"/>
            </w:rPr>
            <w:delText xml:space="preserve">append는 </w:delText>
          </w:r>
          <w:r w:rsidDel="004308A9">
            <w:rPr>
              <w:sz w:val="22"/>
            </w:rPr>
            <w:delText>example</w:delText>
          </w:r>
          <w:r w:rsidDel="004308A9">
            <w:rPr>
              <w:rFonts w:hint="eastAsia"/>
              <w:sz w:val="22"/>
            </w:rPr>
            <w:delText xml:space="preserve">에 원소 </w:delText>
          </w:r>
          <w:r w:rsidDel="004308A9">
            <w:rPr>
              <w:sz w:val="22"/>
            </w:rPr>
            <w:delText>4</w:delText>
          </w:r>
          <w:r w:rsidDel="004308A9">
            <w:rPr>
              <w:rFonts w:hint="eastAsia"/>
              <w:sz w:val="22"/>
            </w:rPr>
            <w:delText xml:space="preserve">를 추가하는 기능하고 </w:delText>
          </w:r>
          <w:r w:rsidDel="004308A9">
            <w:rPr>
              <w:sz w:val="22"/>
            </w:rPr>
            <w:delText xml:space="preserve">sort </w:delText>
          </w:r>
          <w:r w:rsidDel="004308A9">
            <w:rPr>
              <w:rFonts w:hint="eastAsia"/>
              <w:sz w:val="22"/>
            </w:rPr>
            <w:delText xml:space="preserve">함수를 이용하면 </w:delText>
          </w:r>
          <w:r w:rsidDel="004308A9">
            <w:rPr>
              <w:sz w:val="22"/>
            </w:rPr>
            <w:delText>example</w:delText>
          </w:r>
          <w:r w:rsidDel="004308A9">
            <w:rPr>
              <w:rFonts w:hint="eastAsia"/>
              <w:sz w:val="22"/>
            </w:rPr>
            <w:delText>을 원소 크기 순으로 정렬할 수 있다.</w:delText>
          </w:r>
          <w:r w:rsidDel="004308A9">
            <w:rPr>
              <w:sz w:val="22"/>
            </w:rPr>
            <w:delText xml:space="preserve"> </w:delText>
          </w:r>
          <w:r w:rsidDel="004308A9">
            <w:rPr>
              <w:rFonts w:hint="eastAsia"/>
              <w:sz w:val="22"/>
            </w:rPr>
            <w:delText>여기에 원하는 순서에 원하는 원소를 넣고자 한다면,</w:delText>
          </w:r>
          <w:r w:rsidDel="004308A9">
            <w:rPr>
              <w:sz w:val="22"/>
            </w:rPr>
            <w:delText xml:space="preserve"> insert </w:delText>
          </w:r>
          <w:r w:rsidDel="004308A9">
            <w:rPr>
              <w:rFonts w:hint="eastAsia"/>
              <w:sz w:val="22"/>
            </w:rPr>
            <w:delText>기능을 사용할 수 있으며,</w:delText>
          </w:r>
          <w:r w:rsidDel="004308A9">
            <w:rPr>
              <w:sz w:val="22"/>
            </w:rPr>
            <w:delText xml:space="preserve"> </w:delText>
          </w:r>
          <w:r w:rsidDel="004308A9">
            <w:rPr>
              <w:rFonts w:hint="eastAsia"/>
              <w:sz w:val="22"/>
            </w:rPr>
            <w:delText xml:space="preserve">원소를 삭제하고자 한다면 </w:delText>
          </w:r>
          <w:r w:rsidDel="004308A9">
            <w:rPr>
              <w:sz w:val="22"/>
            </w:rPr>
            <w:delText xml:space="preserve">del </w:delText>
          </w:r>
          <w:r w:rsidDel="004308A9">
            <w:rPr>
              <w:rFonts w:hint="eastAsia"/>
              <w:sz w:val="22"/>
            </w:rPr>
            <w:delText>함수를 사용하면 된다.</w:delText>
          </w:r>
        </w:del>
      </w:moveTo>
    </w:p>
    <w:p w14:paraId="22A3DAF2" w14:textId="3534DA32" w:rsidR="00BE7913" w:rsidDel="004308A9" w:rsidRDefault="00BE7913" w:rsidP="00BE7913">
      <w:pPr>
        <w:widowControl/>
        <w:wordWrap/>
        <w:autoSpaceDE/>
        <w:autoSpaceDN/>
        <w:rPr>
          <w:del w:id="262" w:author="장교진" w:date="2022-01-18T22:59:00Z"/>
          <w:moveTo w:id="263" w:author="장교진" w:date="2022-01-18T11:34:00Z"/>
          <w:rFonts w:hint="eastAsia"/>
          <w:sz w:val="22"/>
        </w:rPr>
      </w:pPr>
    </w:p>
    <w:p w14:paraId="03134917" w14:textId="360FE0C2" w:rsidR="00BE7913" w:rsidRPr="004061B2" w:rsidDel="009A2552" w:rsidRDefault="00BE7913" w:rsidP="00BE7913">
      <w:pPr>
        <w:widowControl/>
        <w:wordWrap/>
        <w:autoSpaceDE/>
        <w:autoSpaceDN/>
        <w:rPr>
          <w:del w:id="264" w:author="장교진" w:date="2022-01-18T22:36:00Z"/>
          <w:moveTo w:id="265" w:author="장교진" w:date="2022-01-18T11:34:00Z"/>
          <w:sz w:val="22"/>
        </w:rPr>
      </w:pPr>
      <w:moveTo w:id="266" w:author="장교진" w:date="2022-01-18T11:34:00Z">
        <w:del w:id="267" w:author="장교진" w:date="2022-01-18T22:36:00Z">
          <w:r w:rsidDel="009A2552">
            <w:rPr>
              <w:rFonts w:hint="eastAsia"/>
              <w:sz w:val="22"/>
            </w:rPr>
            <w:delText>문자열은 문자,</w:delText>
          </w:r>
          <w:r w:rsidDel="009A2552">
            <w:rPr>
              <w:sz w:val="22"/>
            </w:rPr>
            <w:delText xml:space="preserve"> </w:delText>
          </w:r>
          <w:r w:rsidDel="009A2552">
            <w:rPr>
              <w:rFonts w:hint="eastAsia"/>
              <w:sz w:val="22"/>
            </w:rPr>
            <w:delText>단어 등으로 구성된 문자들의 집합이다.</w:delText>
          </w:r>
          <w:r w:rsidDel="009A2552">
            <w:rPr>
              <w:sz w:val="22"/>
            </w:rPr>
            <w:delText xml:space="preserve"> </w:delText>
          </w:r>
        </w:del>
      </w:moveTo>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E7913" w:rsidRPr="004061B2" w:rsidDel="009A2552" w14:paraId="30FB1F85" w14:textId="2A4BA2DB" w:rsidTr="00CF7ADD">
        <w:trPr>
          <w:trHeight w:val="215"/>
          <w:del w:id="268" w:author="장교진" w:date="2022-01-18T22:36: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5E79C4C" w14:textId="707EFDF0" w:rsidR="00BE7913" w:rsidDel="009A2552" w:rsidRDefault="00BE7913" w:rsidP="00CF7ADD">
            <w:pPr>
              <w:spacing w:after="0" w:line="240" w:lineRule="auto"/>
              <w:textAlignment w:val="baseline"/>
              <w:rPr>
                <w:del w:id="269" w:author="장교진" w:date="2022-01-18T22:36:00Z"/>
                <w:moveTo w:id="270" w:author="장교진" w:date="2022-01-18T11:34:00Z"/>
                <w:rFonts w:eastAsiaTheme="minorHAnsi" w:cs="굴림"/>
                <w:kern w:val="0"/>
                <w:sz w:val="22"/>
              </w:rPr>
            </w:pPr>
            <w:moveTo w:id="271" w:author="장교진" w:date="2022-01-18T11:34:00Z">
              <w:del w:id="272" w:author="장교진" w:date="2022-01-18T22:36:00Z">
                <w:r w:rsidDel="009A2552">
                  <w:rPr>
                    <w:rFonts w:eastAsiaTheme="minorHAnsi" w:cs="굴림"/>
                    <w:kern w:val="0"/>
                    <w:sz w:val="22"/>
                  </w:rPr>
                  <w:delText xml:space="preserve">&gt;&gt;&gt; </w:delText>
                </w:r>
                <w:r w:rsidDel="009A2552">
                  <w:rPr>
                    <w:rFonts w:eastAsiaTheme="minorHAnsi" w:cs="굴림" w:hint="eastAsia"/>
                    <w:kern w:val="0"/>
                    <w:sz w:val="22"/>
                  </w:rPr>
                  <w:delText xml:space="preserve">a = </w:delText>
                </w:r>
                <w:r w:rsidDel="009A2552">
                  <w:rPr>
                    <w:rFonts w:eastAsiaTheme="minorHAnsi" w:cs="굴림"/>
                    <w:kern w:val="0"/>
                    <w:sz w:val="22"/>
                  </w:rPr>
                  <w:delText>‘home’</w:delText>
                </w:r>
              </w:del>
            </w:moveTo>
          </w:p>
          <w:p w14:paraId="7163D824" w14:textId="13F9BCF3" w:rsidR="00BE7913" w:rsidDel="009A2552" w:rsidRDefault="00BE7913" w:rsidP="00CF7ADD">
            <w:pPr>
              <w:spacing w:after="0" w:line="240" w:lineRule="auto"/>
              <w:textAlignment w:val="baseline"/>
              <w:rPr>
                <w:del w:id="273" w:author="장교진" w:date="2022-01-18T22:36:00Z"/>
                <w:moveTo w:id="274" w:author="장교진" w:date="2022-01-18T11:34:00Z"/>
                <w:rFonts w:eastAsiaTheme="minorHAnsi" w:cs="굴림"/>
                <w:kern w:val="0"/>
                <w:sz w:val="22"/>
              </w:rPr>
            </w:pPr>
            <w:moveTo w:id="275" w:author="장교진" w:date="2022-01-18T11:34:00Z">
              <w:del w:id="276" w:author="장교진" w:date="2022-01-18T22:36:00Z">
                <w:r w:rsidDel="009A2552">
                  <w:rPr>
                    <w:rFonts w:eastAsiaTheme="minorHAnsi" w:cs="굴림"/>
                    <w:kern w:val="0"/>
                    <w:sz w:val="22"/>
                  </w:rPr>
                  <w:delText>&gt;&gt;&gt; a[0]</w:delText>
                </w:r>
              </w:del>
            </w:moveTo>
          </w:p>
          <w:p w14:paraId="1E67C754" w14:textId="191603F4" w:rsidR="00BE7913" w:rsidDel="009A2552" w:rsidRDefault="00BE7913" w:rsidP="00CF7ADD">
            <w:pPr>
              <w:spacing w:after="0" w:line="240" w:lineRule="auto"/>
              <w:textAlignment w:val="baseline"/>
              <w:rPr>
                <w:del w:id="277" w:author="장교진" w:date="2022-01-18T22:36:00Z"/>
                <w:moveTo w:id="278" w:author="장교진" w:date="2022-01-18T11:34:00Z"/>
                <w:rFonts w:eastAsiaTheme="minorHAnsi" w:cs="굴림"/>
                <w:kern w:val="0"/>
                <w:sz w:val="22"/>
              </w:rPr>
            </w:pPr>
            <w:moveTo w:id="279" w:author="장교진" w:date="2022-01-18T11:34:00Z">
              <w:del w:id="280" w:author="장교진" w:date="2022-01-18T22:36:00Z">
                <w:r w:rsidDel="009A2552">
                  <w:rPr>
                    <w:rFonts w:eastAsiaTheme="minorHAnsi" w:cs="굴림"/>
                    <w:kern w:val="0"/>
                    <w:sz w:val="22"/>
                  </w:rPr>
                  <w:delText>‘h’</w:delText>
                </w:r>
              </w:del>
            </w:moveTo>
          </w:p>
          <w:p w14:paraId="0E56AAE0" w14:textId="7B4F226A" w:rsidR="00BE7913" w:rsidDel="009A2552" w:rsidRDefault="00BE7913" w:rsidP="00CF7ADD">
            <w:pPr>
              <w:spacing w:after="0" w:line="240" w:lineRule="auto"/>
              <w:textAlignment w:val="baseline"/>
              <w:rPr>
                <w:del w:id="281" w:author="장교진" w:date="2022-01-18T22:36:00Z"/>
                <w:moveTo w:id="282" w:author="장교진" w:date="2022-01-18T11:34:00Z"/>
                <w:rFonts w:eastAsiaTheme="minorHAnsi" w:cs="굴림"/>
                <w:kern w:val="0"/>
                <w:sz w:val="22"/>
              </w:rPr>
            </w:pPr>
            <w:moveTo w:id="283" w:author="장교진" w:date="2022-01-18T11:34:00Z">
              <w:del w:id="284" w:author="장교진" w:date="2022-01-18T22:36:00Z">
                <w:r w:rsidDel="009A2552">
                  <w:rPr>
                    <w:rFonts w:eastAsiaTheme="minorHAnsi" w:cs="굴림"/>
                    <w:kern w:val="0"/>
                    <w:sz w:val="22"/>
                  </w:rPr>
                  <w:delText>&gt;&gt;&gt; a[1:3]</w:delText>
                </w:r>
              </w:del>
            </w:moveTo>
          </w:p>
          <w:p w14:paraId="2DE6002F" w14:textId="55B38ECD" w:rsidR="00BE7913" w:rsidDel="009A2552" w:rsidRDefault="00BE7913" w:rsidP="00CF7ADD">
            <w:pPr>
              <w:spacing w:after="0" w:line="240" w:lineRule="auto"/>
              <w:textAlignment w:val="baseline"/>
              <w:rPr>
                <w:del w:id="285" w:author="장교진" w:date="2022-01-18T22:36:00Z"/>
                <w:moveTo w:id="286" w:author="장교진" w:date="2022-01-18T11:34:00Z"/>
                <w:rFonts w:eastAsiaTheme="minorHAnsi" w:cs="굴림"/>
                <w:kern w:val="0"/>
                <w:sz w:val="22"/>
              </w:rPr>
            </w:pPr>
            <w:moveTo w:id="287" w:author="장교진" w:date="2022-01-18T11:34:00Z">
              <w:del w:id="288" w:author="장교진" w:date="2022-01-18T22:36:00Z">
                <w:r w:rsidDel="009A2552">
                  <w:rPr>
                    <w:rFonts w:eastAsiaTheme="minorHAnsi" w:cs="굴림"/>
                    <w:kern w:val="0"/>
                    <w:sz w:val="22"/>
                  </w:rPr>
                  <w:delText>‘om’</w:delText>
                </w:r>
              </w:del>
            </w:moveTo>
          </w:p>
          <w:p w14:paraId="6BA1D660" w14:textId="3C7501BA" w:rsidR="00BE7913" w:rsidDel="009A2552" w:rsidRDefault="00BE7913" w:rsidP="00CF7ADD">
            <w:pPr>
              <w:spacing w:after="0" w:line="240" w:lineRule="auto"/>
              <w:textAlignment w:val="baseline"/>
              <w:rPr>
                <w:del w:id="289" w:author="장교진" w:date="2022-01-18T22:36:00Z"/>
                <w:moveTo w:id="290" w:author="장교진" w:date="2022-01-18T11:34:00Z"/>
                <w:rFonts w:eastAsiaTheme="minorHAnsi" w:cs="굴림"/>
                <w:kern w:val="0"/>
                <w:sz w:val="22"/>
              </w:rPr>
            </w:pPr>
            <w:moveTo w:id="291" w:author="장교진" w:date="2022-01-18T11:34:00Z">
              <w:del w:id="292" w:author="장교진" w:date="2022-01-18T22:36:00Z">
                <w:r w:rsidDel="009A2552">
                  <w:rPr>
                    <w:rFonts w:eastAsiaTheme="minorHAnsi" w:cs="굴림"/>
                    <w:kern w:val="0"/>
                    <w:sz w:val="22"/>
                  </w:rPr>
                  <w:delText>&gt;&gt;&gt; a[:4]</w:delText>
                </w:r>
              </w:del>
            </w:moveTo>
          </w:p>
          <w:p w14:paraId="3AAA0FC5" w14:textId="1DA7E3EE" w:rsidR="00BE7913" w:rsidDel="009A2552" w:rsidRDefault="00BE7913" w:rsidP="00CF7ADD">
            <w:pPr>
              <w:spacing w:after="0" w:line="240" w:lineRule="auto"/>
              <w:textAlignment w:val="baseline"/>
              <w:rPr>
                <w:del w:id="293" w:author="장교진" w:date="2022-01-18T22:36:00Z"/>
                <w:moveTo w:id="294" w:author="장교진" w:date="2022-01-18T11:34:00Z"/>
                <w:rFonts w:eastAsiaTheme="minorHAnsi" w:cs="굴림"/>
                <w:kern w:val="0"/>
                <w:sz w:val="22"/>
              </w:rPr>
            </w:pPr>
            <w:moveTo w:id="295" w:author="장교진" w:date="2022-01-18T11:34:00Z">
              <w:del w:id="296" w:author="장교진" w:date="2022-01-18T22:36:00Z">
                <w:r w:rsidDel="009A2552">
                  <w:rPr>
                    <w:rFonts w:eastAsiaTheme="minorHAnsi" w:cs="굴림"/>
                    <w:kern w:val="0"/>
                    <w:sz w:val="22"/>
                  </w:rPr>
                  <w:delText>‘home’</w:delText>
                </w:r>
              </w:del>
            </w:moveTo>
          </w:p>
          <w:p w14:paraId="292BCBD0" w14:textId="447CAFE4" w:rsidR="00BE7913" w:rsidDel="009A2552" w:rsidRDefault="00BE7913" w:rsidP="00CF7ADD">
            <w:pPr>
              <w:spacing w:after="0" w:line="240" w:lineRule="auto"/>
              <w:textAlignment w:val="baseline"/>
              <w:rPr>
                <w:del w:id="297" w:author="장교진" w:date="2022-01-18T22:36:00Z"/>
                <w:moveTo w:id="298" w:author="장교진" w:date="2022-01-18T11:34:00Z"/>
                <w:rFonts w:eastAsiaTheme="minorHAnsi" w:cs="굴림"/>
                <w:kern w:val="0"/>
                <w:sz w:val="22"/>
              </w:rPr>
            </w:pPr>
            <w:moveTo w:id="299" w:author="장교진" w:date="2022-01-18T11:34:00Z">
              <w:del w:id="300" w:author="장교진" w:date="2022-01-18T22:36:00Z">
                <w:r w:rsidDel="009A2552">
                  <w:rPr>
                    <w:rFonts w:eastAsiaTheme="minorHAnsi" w:cs="굴림"/>
                    <w:kern w:val="0"/>
                    <w:sz w:val="22"/>
                  </w:rPr>
                  <w:delText>&gt;&gt;&gt; a[1:]</w:delText>
                </w:r>
              </w:del>
            </w:moveTo>
          </w:p>
          <w:p w14:paraId="1036BCD6" w14:textId="597E11B5" w:rsidR="00BE7913" w:rsidDel="009A2552" w:rsidRDefault="00BE7913" w:rsidP="00CF7ADD">
            <w:pPr>
              <w:spacing w:after="0" w:line="240" w:lineRule="auto"/>
              <w:textAlignment w:val="baseline"/>
              <w:rPr>
                <w:del w:id="301" w:author="장교진" w:date="2022-01-18T22:36:00Z"/>
                <w:moveTo w:id="302" w:author="장교진" w:date="2022-01-18T11:34:00Z"/>
                <w:rFonts w:eastAsiaTheme="minorHAnsi" w:cs="굴림"/>
                <w:kern w:val="0"/>
                <w:sz w:val="22"/>
              </w:rPr>
            </w:pPr>
            <w:moveTo w:id="303" w:author="장교진" w:date="2022-01-18T11:34:00Z">
              <w:del w:id="304" w:author="장교진" w:date="2022-01-18T22:36:00Z">
                <w:r w:rsidDel="009A2552">
                  <w:rPr>
                    <w:rFonts w:eastAsiaTheme="minorHAnsi" w:cs="굴림"/>
                    <w:kern w:val="0"/>
                    <w:sz w:val="22"/>
                  </w:rPr>
                  <w:delText>‘ome’</w:delText>
                </w:r>
              </w:del>
            </w:moveTo>
          </w:p>
          <w:p w14:paraId="1EF72227" w14:textId="6D8EE23B" w:rsidR="00BE7913" w:rsidDel="009A2552" w:rsidRDefault="00BE7913" w:rsidP="00CF7ADD">
            <w:pPr>
              <w:spacing w:after="0" w:line="240" w:lineRule="auto"/>
              <w:textAlignment w:val="baseline"/>
              <w:rPr>
                <w:del w:id="305" w:author="장교진" w:date="2022-01-18T22:36:00Z"/>
                <w:moveTo w:id="306" w:author="장교진" w:date="2022-01-18T11:34:00Z"/>
                <w:rFonts w:eastAsiaTheme="minorHAnsi" w:cs="굴림"/>
                <w:kern w:val="0"/>
                <w:sz w:val="22"/>
              </w:rPr>
            </w:pPr>
            <w:moveTo w:id="307" w:author="장교진" w:date="2022-01-18T11:34:00Z">
              <w:del w:id="308" w:author="장교진" w:date="2022-01-18T22:36:00Z">
                <w:r w:rsidDel="009A2552">
                  <w:rPr>
                    <w:rFonts w:eastAsiaTheme="minorHAnsi" w:cs="굴림"/>
                    <w:kern w:val="0"/>
                    <w:sz w:val="22"/>
                  </w:rPr>
                  <w:delText>&gt;&gt;&gt; a = ‘c’ + a[1:]</w:delText>
                </w:r>
              </w:del>
            </w:moveTo>
          </w:p>
          <w:p w14:paraId="09E605CB" w14:textId="50BA03F1" w:rsidR="00BE7913" w:rsidDel="009A2552" w:rsidRDefault="00BE7913" w:rsidP="00CF7ADD">
            <w:pPr>
              <w:spacing w:after="0" w:line="240" w:lineRule="auto"/>
              <w:textAlignment w:val="baseline"/>
              <w:rPr>
                <w:del w:id="309" w:author="장교진" w:date="2022-01-18T22:36:00Z"/>
                <w:moveTo w:id="310" w:author="장교진" w:date="2022-01-18T11:34:00Z"/>
                <w:rFonts w:eastAsiaTheme="minorHAnsi" w:cs="굴림"/>
                <w:kern w:val="0"/>
                <w:sz w:val="22"/>
              </w:rPr>
            </w:pPr>
            <w:moveTo w:id="311" w:author="장교진" w:date="2022-01-18T11:34:00Z">
              <w:del w:id="312" w:author="장교진" w:date="2022-01-18T22:36:00Z">
                <w:r w:rsidDel="009A2552">
                  <w:rPr>
                    <w:rFonts w:eastAsiaTheme="minorHAnsi" w:cs="굴림"/>
                    <w:kern w:val="0"/>
                    <w:sz w:val="22"/>
                  </w:rPr>
                  <w:delText>&gt;&gt;&gt; a</w:delText>
                </w:r>
              </w:del>
            </w:moveTo>
          </w:p>
          <w:p w14:paraId="5878E522" w14:textId="36C1223F" w:rsidR="00BE7913" w:rsidRPr="004061B2" w:rsidDel="009A2552" w:rsidRDefault="00BE7913" w:rsidP="00CF7ADD">
            <w:pPr>
              <w:spacing w:after="0" w:line="240" w:lineRule="auto"/>
              <w:textAlignment w:val="baseline"/>
              <w:rPr>
                <w:del w:id="313" w:author="장교진" w:date="2022-01-18T22:36:00Z"/>
                <w:moveTo w:id="314" w:author="장교진" w:date="2022-01-18T11:34:00Z"/>
                <w:rFonts w:eastAsiaTheme="minorHAnsi" w:cs="굴림"/>
                <w:kern w:val="0"/>
                <w:sz w:val="22"/>
              </w:rPr>
            </w:pPr>
            <w:moveTo w:id="315" w:author="장교진" w:date="2022-01-18T11:34:00Z">
              <w:del w:id="316" w:author="장교진" w:date="2022-01-18T22:36:00Z">
                <w:r w:rsidDel="009A2552">
                  <w:rPr>
                    <w:rFonts w:eastAsiaTheme="minorHAnsi" w:cs="굴림"/>
                    <w:kern w:val="0"/>
                    <w:sz w:val="22"/>
                  </w:rPr>
                  <w:delText>‘come’</w:delText>
                </w:r>
              </w:del>
            </w:moveTo>
          </w:p>
        </w:tc>
      </w:tr>
    </w:tbl>
    <w:p w14:paraId="2CF506D0" w14:textId="63A838BC" w:rsidR="00BE7913" w:rsidDel="00095008" w:rsidRDefault="00BE7913" w:rsidP="00095008">
      <w:pPr>
        <w:widowControl/>
        <w:wordWrap/>
        <w:autoSpaceDE/>
        <w:autoSpaceDN/>
        <w:rPr>
          <w:del w:id="317" w:author="장교진" w:date="2022-01-18T11:35:00Z"/>
          <w:sz w:val="22"/>
        </w:rPr>
      </w:pPr>
      <w:moveTo w:id="318" w:author="장교진" w:date="2022-01-18T11:34:00Z">
        <w:del w:id="319" w:author="장교진" w:date="2022-01-18T22:36:00Z">
          <w:r w:rsidDel="009A2552">
            <w:rPr>
              <w:rFonts w:hint="eastAsia"/>
              <w:sz w:val="22"/>
            </w:rPr>
            <w:delText>문자열에서는 한 글자마다 번호를 매기게 된다.</w:delText>
          </w:r>
          <w:r w:rsidDel="009A2552">
            <w:rPr>
              <w:sz w:val="22"/>
            </w:rPr>
            <w:delText xml:space="preserve"> </w:delText>
          </w:r>
          <w:r w:rsidDel="009A2552">
            <w:rPr>
              <w:rFonts w:hint="eastAsia"/>
              <w:sz w:val="22"/>
            </w:rPr>
            <w:delText xml:space="preserve">맨 앞에서부터 </w:delText>
          </w:r>
          <w:r w:rsidDel="009A2552">
            <w:rPr>
              <w:sz w:val="22"/>
            </w:rPr>
            <w:delText>0</w:delText>
          </w:r>
          <w:r w:rsidDel="009A2552">
            <w:rPr>
              <w:rFonts w:hint="eastAsia"/>
              <w:sz w:val="22"/>
            </w:rPr>
            <w:delText>부터 순차적으로 번호가 매겨진다.</w:delText>
          </w:r>
          <w:r w:rsidDel="009A2552">
            <w:rPr>
              <w:sz w:val="22"/>
            </w:rPr>
            <w:delText xml:space="preserve"> a[</w:delText>
          </w:r>
          <w:r w:rsidDel="009A2552">
            <w:rPr>
              <w:rFonts w:hint="eastAsia"/>
              <w:sz w:val="22"/>
            </w:rPr>
            <w:delText xml:space="preserve">:4]는 </w:delText>
          </w:r>
          <w:r w:rsidDel="009A2552">
            <w:rPr>
              <w:sz w:val="22"/>
            </w:rPr>
            <w:delText>a[4]</w:delText>
          </w:r>
          <w:r w:rsidDel="009A2552">
            <w:rPr>
              <w:rFonts w:hint="eastAsia"/>
              <w:sz w:val="22"/>
            </w:rPr>
            <w:delText>는 포함하지 않고, a[1:]는 a[1]를 포함하여 출력한다.</w:delText>
          </w:r>
          <w:r w:rsidDel="009A2552">
            <w:rPr>
              <w:sz w:val="22"/>
            </w:rPr>
            <w:delText xml:space="preserve"> </w:delText>
          </w:r>
          <w:r w:rsidDel="009A2552">
            <w:rPr>
              <w:rFonts w:hint="eastAsia"/>
              <w:sz w:val="22"/>
            </w:rPr>
            <w:delText>시퀀스의 일부를 취하는 것을 슬라이싱이라고 한다.</w:delText>
          </w:r>
          <w:r w:rsidDel="009A2552">
            <w:rPr>
              <w:sz w:val="22"/>
            </w:rPr>
            <w:delText xml:space="preserve"> </w:delText>
          </w:r>
        </w:del>
      </w:moveTo>
    </w:p>
    <w:p w14:paraId="4F1316B4" w14:textId="6321625C" w:rsidR="00BE7913" w:rsidRPr="00095008" w:rsidDel="004308A9" w:rsidRDefault="00BE7913" w:rsidP="00BE7913">
      <w:pPr>
        <w:widowControl/>
        <w:wordWrap/>
        <w:autoSpaceDE/>
        <w:autoSpaceDN/>
        <w:rPr>
          <w:del w:id="320" w:author="장교진" w:date="2022-01-18T22:59:00Z"/>
          <w:moveTo w:id="321" w:author="장교진" w:date="2022-01-18T11:34:00Z"/>
          <w:rFonts w:hint="eastAsia"/>
          <w:bCs/>
          <w:sz w:val="22"/>
          <w:szCs w:val="24"/>
        </w:rPr>
      </w:pPr>
    </w:p>
    <w:p w14:paraId="2A5AD9A0" w14:textId="56D23745" w:rsidR="00BE7913" w:rsidDel="004308A9" w:rsidRDefault="00BE7913" w:rsidP="00BE7913">
      <w:pPr>
        <w:widowControl/>
        <w:wordWrap/>
        <w:autoSpaceDE/>
        <w:autoSpaceDN/>
        <w:rPr>
          <w:del w:id="322" w:author="장교진" w:date="2022-01-18T22:59:00Z"/>
          <w:moveTo w:id="323" w:author="장교진" w:date="2022-01-18T11:34:00Z"/>
          <w:sz w:val="22"/>
        </w:rPr>
      </w:pPr>
      <w:moveTo w:id="324" w:author="장교진" w:date="2022-01-18T11:34:00Z">
        <w:del w:id="325" w:author="장교진" w:date="2022-01-18T22:59:00Z">
          <w:r w:rsidDel="004308A9">
            <w:rPr>
              <w:rFonts w:hint="eastAsia"/>
              <w:sz w:val="22"/>
            </w:rPr>
            <w:delText xml:space="preserve">마지막으로 튜플은 몇 가지 점을 제외하면 리스트와 비슷하다. 리스트는 []으로 둘러싸이지만 튜플은 </w:delText>
          </w:r>
          <w:r w:rsidDel="004308A9">
            <w:rPr>
              <w:sz w:val="22"/>
            </w:rPr>
            <w:delText>()</w:delText>
          </w:r>
          <w:r w:rsidDel="004308A9">
            <w:rPr>
              <w:rFonts w:hint="eastAsia"/>
              <w:sz w:val="22"/>
            </w:rPr>
            <w:delText>로 둘러싸인다.</w:delText>
          </w:r>
          <w:r w:rsidDel="004308A9">
            <w:rPr>
              <w:sz w:val="22"/>
            </w:rPr>
            <w:delText xml:space="preserve"> </w:delText>
          </w:r>
          <w:r w:rsidDel="004308A9">
            <w:rPr>
              <w:rFonts w:hint="eastAsia"/>
              <w:sz w:val="22"/>
            </w:rPr>
            <w:delText>그리고 리스트는 값의 생성,</w:delText>
          </w:r>
          <w:r w:rsidDel="004308A9">
            <w:rPr>
              <w:sz w:val="22"/>
            </w:rPr>
            <w:delText xml:space="preserve"> </w:delText>
          </w:r>
          <w:r w:rsidDel="004308A9">
            <w:rPr>
              <w:rFonts w:hint="eastAsia"/>
              <w:sz w:val="22"/>
            </w:rPr>
            <w:delText>삭제, 수정이 가능하지만,</w:delText>
          </w:r>
          <w:r w:rsidDel="004308A9">
            <w:rPr>
              <w:sz w:val="22"/>
            </w:rPr>
            <w:delText xml:space="preserve"> </w:delText>
          </w:r>
          <w:r w:rsidDel="004308A9">
            <w:rPr>
              <w:rFonts w:hint="eastAsia"/>
              <w:sz w:val="22"/>
            </w:rPr>
            <w:delText>튜플은 값을 바꾸거나 삭제할 수 없다.</w:delText>
          </w:r>
        </w:del>
      </w:moveTo>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E7913" w:rsidRPr="004061B2" w:rsidDel="004308A9" w14:paraId="71E8F610" w14:textId="7FA891A2" w:rsidTr="00CF7ADD">
        <w:trPr>
          <w:trHeight w:val="215"/>
          <w:del w:id="326"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A5B879E" w14:textId="10807794" w:rsidR="00BE7913" w:rsidDel="004308A9" w:rsidRDefault="00BE7913" w:rsidP="00CF7ADD">
            <w:pPr>
              <w:spacing w:after="0" w:line="240" w:lineRule="auto"/>
              <w:textAlignment w:val="baseline"/>
              <w:rPr>
                <w:del w:id="327" w:author="장교진" w:date="2022-01-18T22:59:00Z"/>
                <w:moveTo w:id="328" w:author="장교진" w:date="2022-01-18T11:34:00Z"/>
                <w:rFonts w:eastAsiaTheme="minorHAnsi" w:cs="굴림"/>
                <w:kern w:val="0"/>
                <w:sz w:val="22"/>
              </w:rPr>
            </w:pPr>
            <w:moveTo w:id="329" w:author="장교진" w:date="2022-01-18T11:34:00Z">
              <w:del w:id="330" w:author="장교진" w:date="2022-01-18T22:59:00Z">
                <w:r w:rsidDel="004308A9">
                  <w:rPr>
                    <w:rFonts w:eastAsiaTheme="minorHAnsi" w:cs="굴림"/>
                    <w:kern w:val="0"/>
                    <w:sz w:val="22"/>
                  </w:rPr>
                  <w:delText xml:space="preserve">&gt;&gt;&gt; </w:delText>
                </w:r>
                <w:r w:rsidDel="004308A9">
                  <w:rPr>
                    <w:rFonts w:eastAsiaTheme="minorHAnsi" w:cs="굴림" w:hint="eastAsia"/>
                    <w:kern w:val="0"/>
                    <w:sz w:val="22"/>
                  </w:rPr>
                  <w:delText xml:space="preserve">s1 = (4, 7, </w:delText>
                </w:r>
                <w:r w:rsidDel="004308A9">
                  <w:rPr>
                    <w:rFonts w:eastAsiaTheme="minorHAnsi" w:cs="굴림"/>
                    <w:kern w:val="0"/>
                    <w:sz w:val="22"/>
                  </w:rPr>
                  <w:delText>‘p’, ‘q’)</w:delText>
                </w:r>
              </w:del>
            </w:moveTo>
          </w:p>
          <w:p w14:paraId="246EB6F4" w14:textId="398FCBD1" w:rsidR="00BE7913" w:rsidDel="004308A9" w:rsidRDefault="00BE7913" w:rsidP="00CF7ADD">
            <w:pPr>
              <w:spacing w:after="0" w:line="240" w:lineRule="auto"/>
              <w:textAlignment w:val="baseline"/>
              <w:rPr>
                <w:del w:id="331" w:author="장교진" w:date="2022-01-18T22:59:00Z"/>
                <w:moveTo w:id="332" w:author="장교진" w:date="2022-01-18T11:34:00Z"/>
                <w:rFonts w:eastAsiaTheme="minorHAnsi" w:cs="굴림"/>
                <w:kern w:val="0"/>
                <w:sz w:val="22"/>
              </w:rPr>
            </w:pPr>
            <w:moveTo w:id="333" w:author="장교진" w:date="2022-01-18T11:34:00Z">
              <w:del w:id="334" w:author="장교진" w:date="2022-01-18T22:59:00Z">
                <w:r w:rsidDel="004308A9">
                  <w:rPr>
                    <w:rFonts w:eastAsiaTheme="minorHAnsi" w:cs="굴림"/>
                    <w:kern w:val="0"/>
                    <w:sz w:val="22"/>
                  </w:rPr>
                  <w:delText>&gt;&gt;&gt; del s1[0]</w:delText>
                </w:r>
              </w:del>
            </w:moveTo>
          </w:p>
          <w:p w14:paraId="466D808A" w14:textId="45CDB514" w:rsidR="00BE7913" w:rsidRPr="004061B2" w:rsidDel="004308A9" w:rsidRDefault="00BE7913" w:rsidP="00CF7ADD">
            <w:pPr>
              <w:spacing w:after="0" w:line="240" w:lineRule="auto"/>
              <w:textAlignment w:val="baseline"/>
              <w:rPr>
                <w:del w:id="335" w:author="장교진" w:date="2022-01-18T22:59:00Z"/>
                <w:moveTo w:id="336" w:author="장교진" w:date="2022-01-18T11:34:00Z"/>
                <w:rFonts w:eastAsiaTheme="minorHAnsi" w:cs="굴림"/>
                <w:kern w:val="0"/>
                <w:sz w:val="22"/>
              </w:rPr>
            </w:pPr>
            <w:moveTo w:id="337" w:author="장교진" w:date="2022-01-18T11:34:00Z">
              <w:del w:id="338" w:author="장교진" w:date="2022-01-18T22:59:00Z">
                <w:r w:rsidDel="004308A9">
                  <w:rPr>
                    <w:noProof/>
                  </w:rPr>
                  <w:drawing>
                    <wp:inline distT="0" distB="0" distL="0" distR="0" wp14:anchorId="593E167E" wp14:editId="3DF1D88F">
                      <wp:extent cx="3672992" cy="586740"/>
                      <wp:effectExtent l="0" t="0" r="3810" b="3810"/>
                      <wp:docPr id="7" name="그림 7"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rotWithShape="1">
                              <a:blip r:embed="rId20"/>
                              <a:srcRect l="3191" t="33684" r="55195" b="55984"/>
                              <a:stretch/>
                            </pic:blipFill>
                            <pic:spPr bwMode="auto">
                              <a:xfrm>
                                <a:off x="0" y="0"/>
                                <a:ext cx="3729551" cy="595775"/>
                              </a:xfrm>
                              <a:prstGeom prst="rect">
                                <a:avLst/>
                              </a:prstGeom>
                              <a:ln>
                                <a:noFill/>
                              </a:ln>
                              <a:extLst>
                                <a:ext uri="{53640926-AAD7-44D8-BBD7-CCE9431645EC}">
                                  <a14:shadowObscured xmlns:a14="http://schemas.microsoft.com/office/drawing/2010/main"/>
                                </a:ext>
                              </a:extLst>
                            </pic:spPr>
                          </pic:pic>
                        </a:graphicData>
                      </a:graphic>
                    </wp:inline>
                  </w:drawing>
                </w:r>
              </w:del>
            </w:moveTo>
          </w:p>
        </w:tc>
      </w:tr>
    </w:tbl>
    <w:p w14:paraId="1134AC0A" w14:textId="65ECEA04" w:rsidR="00BE7913" w:rsidDel="004308A9" w:rsidRDefault="00BE7913" w:rsidP="00BE7913">
      <w:pPr>
        <w:widowControl/>
        <w:wordWrap/>
        <w:autoSpaceDE/>
        <w:autoSpaceDN/>
        <w:rPr>
          <w:del w:id="339" w:author="장교진" w:date="2022-01-18T22:59:00Z"/>
          <w:moveTo w:id="340" w:author="장교진" w:date="2022-01-18T11:34:00Z"/>
          <w:sz w:val="22"/>
        </w:rPr>
      </w:pPr>
      <w:moveTo w:id="341" w:author="장교진" w:date="2022-01-18T11:34:00Z">
        <w:del w:id="342" w:author="장교진" w:date="2022-01-18T22:59:00Z">
          <w:r w:rsidDel="004308A9">
            <w:rPr>
              <w:rFonts w:hint="eastAsia"/>
              <w:sz w:val="22"/>
            </w:rPr>
            <w:delText xml:space="preserve">튜플의 </w:delText>
          </w:r>
        </w:del>
        <w:del w:id="343" w:author="장교진" w:date="2022-01-18T22:52:00Z">
          <w:r w:rsidDel="00B76835">
            <w:rPr>
              <w:rFonts w:hint="eastAsia"/>
              <w:sz w:val="22"/>
            </w:rPr>
            <w:delText>요소</w:delText>
          </w:r>
        </w:del>
        <w:del w:id="344" w:author="장교진" w:date="2022-01-18T22:59:00Z">
          <w:r w:rsidDel="004308A9">
            <w:rPr>
              <w:rFonts w:hint="eastAsia"/>
              <w:sz w:val="22"/>
            </w:rPr>
            <w:delText>를 리스트처럼 del을 이용해서 지우려고 하면 위와 같이 오류가 발생함을 알 수 있다.</w:delText>
          </w:r>
          <w:r w:rsidDel="004308A9">
            <w:rPr>
              <w:sz w:val="22"/>
            </w:rPr>
            <w:delText xml:space="preserve"> </w:delText>
          </w:r>
          <w:r w:rsidDel="004308A9">
            <w:rPr>
              <w:rFonts w:hint="eastAsia"/>
              <w:sz w:val="22"/>
            </w:rPr>
            <w:delText>또한,</w:delText>
          </w:r>
          <w:r w:rsidDel="004308A9">
            <w:rPr>
              <w:sz w:val="22"/>
            </w:rPr>
            <w:delText xml:space="preserve"> </w:delText>
          </w:r>
          <w:r w:rsidDel="004308A9">
            <w:rPr>
              <w:rFonts w:hint="eastAsia"/>
              <w:sz w:val="22"/>
            </w:rPr>
            <w:delText xml:space="preserve">튜플의 </w:delText>
          </w:r>
        </w:del>
        <w:del w:id="345" w:author="장교진" w:date="2022-01-18T22:52:00Z">
          <w:r w:rsidDel="00B76835">
            <w:rPr>
              <w:rFonts w:hint="eastAsia"/>
              <w:sz w:val="22"/>
            </w:rPr>
            <w:delText>요솟값을</w:delText>
          </w:r>
        </w:del>
        <w:del w:id="346" w:author="장교진" w:date="2022-01-18T22:59:00Z">
          <w:r w:rsidDel="004308A9">
            <w:rPr>
              <w:rFonts w:hint="eastAsia"/>
              <w:sz w:val="22"/>
            </w:rPr>
            <w:delText xml:space="preserve"> 변경하려고 한다면 아래와 같은 오류가 발생한다.</w:delText>
          </w:r>
        </w:del>
      </w:moveTo>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E7913" w:rsidRPr="004061B2" w:rsidDel="004308A9" w14:paraId="04050C17" w14:textId="065BE902" w:rsidTr="00CF7ADD">
        <w:trPr>
          <w:trHeight w:val="215"/>
          <w:del w:id="347"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CB8C896" w14:textId="303905D9" w:rsidR="00BE7913" w:rsidDel="004308A9" w:rsidRDefault="00BE7913" w:rsidP="00CF7ADD">
            <w:pPr>
              <w:spacing w:after="0" w:line="240" w:lineRule="auto"/>
              <w:textAlignment w:val="baseline"/>
              <w:rPr>
                <w:del w:id="348" w:author="장교진" w:date="2022-01-18T22:59:00Z"/>
                <w:moveTo w:id="349" w:author="장교진" w:date="2022-01-18T11:34:00Z"/>
                <w:rFonts w:eastAsiaTheme="minorHAnsi" w:cs="굴림"/>
                <w:kern w:val="0"/>
                <w:sz w:val="22"/>
              </w:rPr>
            </w:pPr>
            <w:moveTo w:id="350" w:author="장교진" w:date="2022-01-18T11:34:00Z">
              <w:del w:id="351" w:author="장교진" w:date="2022-01-18T22:59:00Z">
                <w:r w:rsidDel="004308A9">
                  <w:rPr>
                    <w:rFonts w:eastAsiaTheme="minorHAnsi" w:cs="굴림"/>
                    <w:kern w:val="0"/>
                    <w:sz w:val="22"/>
                  </w:rPr>
                  <w:delText xml:space="preserve">&gt;&gt;&gt; </w:delText>
                </w:r>
                <w:r w:rsidDel="004308A9">
                  <w:rPr>
                    <w:rFonts w:eastAsiaTheme="minorHAnsi" w:cs="굴림" w:hint="eastAsia"/>
                    <w:kern w:val="0"/>
                    <w:sz w:val="22"/>
                  </w:rPr>
                  <w:delText xml:space="preserve">s1 = (4, 7, </w:delText>
                </w:r>
                <w:r w:rsidDel="004308A9">
                  <w:rPr>
                    <w:rFonts w:eastAsiaTheme="minorHAnsi" w:cs="굴림"/>
                    <w:kern w:val="0"/>
                    <w:sz w:val="22"/>
                  </w:rPr>
                  <w:delText>‘p’, ‘q’)</w:delText>
                </w:r>
              </w:del>
            </w:moveTo>
          </w:p>
          <w:p w14:paraId="47F3EADF" w14:textId="65827401" w:rsidR="00BE7913" w:rsidDel="004308A9" w:rsidRDefault="00BE7913" w:rsidP="00CF7ADD">
            <w:pPr>
              <w:spacing w:after="0" w:line="240" w:lineRule="auto"/>
              <w:textAlignment w:val="baseline"/>
              <w:rPr>
                <w:del w:id="352" w:author="장교진" w:date="2022-01-18T22:59:00Z"/>
                <w:moveTo w:id="353" w:author="장교진" w:date="2022-01-18T11:34:00Z"/>
                <w:rFonts w:eastAsiaTheme="minorHAnsi" w:cs="굴림"/>
                <w:kern w:val="0"/>
                <w:sz w:val="22"/>
              </w:rPr>
            </w:pPr>
            <w:moveTo w:id="354" w:author="장교진" w:date="2022-01-18T11:34:00Z">
              <w:del w:id="355" w:author="장교진" w:date="2022-01-18T22:59:00Z">
                <w:r w:rsidDel="004308A9">
                  <w:rPr>
                    <w:rFonts w:eastAsiaTheme="minorHAnsi" w:cs="굴림"/>
                    <w:kern w:val="0"/>
                    <w:sz w:val="22"/>
                  </w:rPr>
                  <w:delText>&gt;&gt;&gt; s1[0] = ‘</w:delText>
                </w:r>
                <w:r w:rsidDel="004308A9">
                  <w:rPr>
                    <w:rFonts w:eastAsiaTheme="minorHAnsi" w:cs="굴림" w:hint="eastAsia"/>
                    <w:kern w:val="0"/>
                    <w:sz w:val="22"/>
                  </w:rPr>
                  <w:delText>a</w:delText>
                </w:r>
                <w:r w:rsidDel="004308A9">
                  <w:rPr>
                    <w:rFonts w:eastAsiaTheme="minorHAnsi" w:cs="굴림"/>
                    <w:kern w:val="0"/>
                    <w:sz w:val="22"/>
                  </w:rPr>
                  <w:delText>’</w:delText>
                </w:r>
              </w:del>
            </w:moveTo>
          </w:p>
          <w:p w14:paraId="738658AE" w14:textId="4DCB2BCB" w:rsidR="00BE7913" w:rsidRPr="004061B2" w:rsidDel="004308A9" w:rsidRDefault="00BE7913" w:rsidP="00CF7ADD">
            <w:pPr>
              <w:spacing w:after="0" w:line="240" w:lineRule="auto"/>
              <w:textAlignment w:val="baseline"/>
              <w:rPr>
                <w:del w:id="356" w:author="장교진" w:date="2022-01-18T22:59:00Z"/>
                <w:moveTo w:id="357" w:author="장교진" w:date="2022-01-18T11:34:00Z"/>
                <w:rFonts w:eastAsiaTheme="minorHAnsi" w:cs="굴림"/>
                <w:kern w:val="0"/>
                <w:sz w:val="22"/>
              </w:rPr>
            </w:pPr>
            <w:moveTo w:id="358" w:author="장교진" w:date="2022-01-18T11:34:00Z">
              <w:del w:id="359" w:author="장교진" w:date="2022-01-18T22:59:00Z">
                <w:r w:rsidDel="004308A9">
                  <w:rPr>
                    <w:noProof/>
                  </w:rPr>
                  <w:drawing>
                    <wp:inline distT="0" distB="0" distL="0" distR="0" wp14:anchorId="020DB84D" wp14:editId="636406FC">
                      <wp:extent cx="3637189" cy="617220"/>
                      <wp:effectExtent l="0" t="0" r="1905" b="0"/>
                      <wp:docPr id="9" name="그림 9"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rotWithShape="1">
                              <a:blip r:embed="rId20"/>
                              <a:srcRect l="3058" t="77906" r="53069" b="10522"/>
                              <a:stretch/>
                            </pic:blipFill>
                            <pic:spPr bwMode="auto">
                              <a:xfrm>
                                <a:off x="0" y="0"/>
                                <a:ext cx="3677591" cy="624076"/>
                              </a:xfrm>
                              <a:prstGeom prst="rect">
                                <a:avLst/>
                              </a:prstGeom>
                              <a:ln>
                                <a:noFill/>
                              </a:ln>
                              <a:extLst>
                                <a:ext uri="{53640926-AAD7-44D8-BBD7-CCE9431645EC}">
                                  <a14:shadowObscured xmlns:a14="http://schemas.microsoft.com/office/drawing/2010/main"/>
                                </a:ext>
                              </a:extLst>
                            </pic:spPr>
                          </pic:pic>
                        </a:graphicData>
                      </a:graphic>
                    </wp:inline>
                  </w:drawing>
                </w:r>
              </w:del>
            </w:moveTo>
          </w:p>
        </w:tc>
      </w:tr>
    </w:tbl>
    <w:p w14:paraId="50AD9204" w14:textId="77777777" w:rsidR="00BE7913" w:rsidRPr="009577DE" w:rsidDel="00BE7913" w:rsidRDefault="00BE7913" w:rsidP="004308A9">
      <w:pPr>
        <w:widowControl/>
        <w:wordWrap/>
        <w:autoSpaceDE/>
        <w:autoSpaceDN/>
        <w:ind w:left="400"/>
        <w:rPr>
          <w:del w:id="360" w:author="장교진" w:date="2022-01-18T11:34:00Z"/>
          <w:moveTo w:id="361" w:author="장교진" w:date="2022-01-18T11:34:00Z"/>
          <w:rFonts w:hint="eastAsia"/>
          <w:b/>
          <w:bCs/>
          <w:sz w:val="22"/>
          <w:szCs w:val="24"/>
        </w:rPr>
        <w:pPrChange w:id="362" w:author="장교진" w:date="2022-01-18T22:59:00Z">
          <w:pPr>
            <w:widowControl/>
            <w:wordWrap/>
            <w:autoSpaceDE/>
            <w:autoSpaceDN/>
          </w:pPr>
        </w:pPrChange>
      </w:pPr>
    </w:p>
    <w:p w14:paraId="2DC77E1E" w14:textId="196F1805" w:rsidR="00BE7913" w:rsidRPr="00095008" w:rsidDel="00BE7913" w:rsidRDefault="00BE7913" w:rsidP="004308A9">
      <w:pPr>
        <w:widowControl/>
        <w:wordWrap/>
        <w:autoSpaceDE/>
        <w:autoSpaceDN/>
        <w:ind w:left="400"/>
        <w:rPr>
          <w:del w:id="363" w:author="장교진" w:date="2022-01-18T11:34:00Z"/>
          <w:moveTo w:id="364" w:author="장교진" w:date="2022-01-18T11:34:00Z"/>
          <w:sz w:val="22"/>
        </w:rPr>
        <w:pPrChange w:id="365" w:author="장교진" w:date="2022-01-18T22:59:00Z">
          <w:pPr>
            <w:widowControl/>
            <w:wordWrap/>
            <w:autoSpaceDE/>
            <w:autoSpaceDN/>
          </w:pPr>
        </w:pPrChange>
      </w:pPr>
    </w:p>
    <w:moveToRangeEnd w:id="161"/>
    <w:p w14:paraId="1EB1A245" w14:textId="72C65E7E" w:rsidR="009B5701" w:rsidRPr="005F45F6" w:rsidDel="004308A9" w:rsidRDefault="009B5701" w:rsidP="004308A9">
      <w:pPr>
        <w:spacing w:line="360" w:lineRule="auto"/>
        <w:ind w:left="400"/>
        <w:outlineLvl w:val="0"/>
        <w:rPr>
          <w:del w:id="366" w:author="장교진" w:date="2022-01-18T22:59:00Z"/>
          <w:sz w:val="22"/>
          <w:szCs w:val="24"/>
        </w:rPr>
        <w:pPrChange w:id="367" w:author="장교진" w:date="2022-01-18T22:59:00Z">
          <w:pPr>
            <w:spacing w:line="360" w:lineRule="auto"/>
            <w:outlineLvl w:val="0"/>
          </w:pPr>
        </w:pPrChange>
      </w:pPr>
    </w:p>
    <w:p w14:paraId="3DAA44D5" w14:textId="77777777" w:rsidR="004308A9" w:rsidRDefault="004308A9" w:rsidP="004308A9">
      <w:pPr>
        <w:pStyle w:val="a3"/>
        <w:spacing w:line="360" w:lineRule="auto"/>
        <w:ind w:leftChars="0" w:left="400"/>
        <w:outlineLvl w:val="0"/>
        <w:rPr>
          <w:ins w:id="368" w:author="장교진" w:date="2022-01-18T22:59:00Z"/>
          <w:sz w:val="22"/>
          <w:szCs w:val="24"/>
        </w:rPr>
        <w:pPrChange w:id="369" w:author="장교진" w:date="2022-01-18T22:59:00Z">
          <w:pPr>
            <w:pStyle w:val="a3"/>
            <w:numPr>
              <w:numId w:val="5"/>
            </w:numPr>
            <w:spacing w:line="360" w:lineRule="auto"/>
            <w:ind w:leftChars="0" w:left="400" w:hanging="400"/>
            <w:outlineLvl w:val="0"/>
          </w:pPr>
        </w:pPrChange>
      </w:pPr>
    </w:p>
    <w:p w14:paraId="79F07CB9" w14:textId="5DF5E6F6" w:rsidR="00664655" w:rsidRDefault="00664655" w:rsidP="00664655">
      <w:pPr>
        <w:pStyle w:val="a3"/>
        <w:numPr>
          <w:ilvl w:val="0"/>
          <w:numId w:val="5"/>
        </w:numPr>
        <w:spacing w:line="360" w:lineRule="auto"/>
        <w:ind w:leftChars="0"/>
        <w:outlineLvl w:val="0"/>
        <w:rPr>
          <w:sz w:val="22"/>
          <w:szCs w:val="24"/>
        </w:rPr>
      </w:pPr>
      <w:r>
        <w:rPr>
          <w:rFonts w:hint="eastAsia"/>
          <w:sz w:val="22"/>
          <w:szCs w:val="24"/>
        </w:rPr>
        <w:t>조건문(</w:t>
      </w:r>
      <w:r>
        <w:rPr>
          <w:sz w:val="22"/>
          <w:szCs w:val="24"/>
        </w:rPr>
        <w:t xml:space="preserve">if), </w:t>
      </w:r>
      <w:proofErr w:type="spellStart"/>
      <w:r>
        <w:rPr>
          <w:rFonts w:hint="eastAsia"/>
          <w:sz w:val="22"/>
          <w:szCs w:val="24"/>
        </w:rPr>
        <w:t>반복문</w:t>
      </w:r>
      <w:proofErr w:type="spellEnd"/>
      <w:r>
        <w:rPr>
          <w:rFonts w:hint="eastAsia"/>
          <w:sz w:val="22"/>
          <w:szCs w:val="24"/>
        </w:rPr>
        <w:t>(</w:t>
      </w:r>
      <w:r w:rsidR="00C62A22">
        <w:rPr>
          <w:sz w:val="22"/>
          <w:szCs w:val="24"/>
        </w:rPr>
        <w:t>while, for</w:t>
      </w:r>
      <w:r>
        <w:rPr>
          <w:sz w:val="22"/>
          <w:szCs w:val="24"/>
        </w:rPr>
        <w:t>)</w:t>
      </w:r>
    </w:p>
    <w:p w14:paraId="256BDB67" w14:textId="4F133441" w:rsidR="000669FE" w:rsidRPr="00391197" w:rsidRDefault="00B76835" w:rsidP="000669FE">
      <w:pPr>
        <w:spacing w:line="360" w:lineRule="auto"/>
        <w:outlineLvl w:val="0"/>
        <w:rPr>
          <w:sz w:val="22"/>
          <w:szCs w:val="24"/>
        </w:rPr>
      </w:pPr>
      <w:ins w:id="370" w:author="장교진" w:date="2022-01-18T22:52:00Z">
        <w:r>
          <w:rPr>
            <w:rFonts w:hint="eastAsia"/>
            <w:sz w:val="22"/>
            <w:szCs w:val="24"/>
          </w:rPr>
          <w:t>프로그램</w:t>
        </w:r>
      </w:ins>
      <w:del w:id="371" w:author="장교진" w:date="2022-01-18T22:52:00Z">
        <w:r w:rsidR="008A041A" w:rsidDel="00B76835">
          <w:rPr>
            <w:rFonts w:hint="eastAsia"/>
            <w:sz w:val="22"/>
            <w:szCs w:val="24"/>
          </w:rPr>
          <w:delText>코딩</w:delText>
        </w:r>
      </w:del>
      <w:r w:rsidR="008A041A">
        <w:rPr>
          <w:rFonts w:hint="eastAsia"/>
          <w:sz w:val="22"/>
          <w:szCs w:val="24"/>
        </w:rPr>
        <w:t xml:space="preserve">을 </w:t>
      </w:r>
      <w:ins w:id="372" w:author="장교진" w:date="2022-01-18T22:52:00Z">
        <w:r>
          <w:rPr>
            <w:rFonts w:hint="eastAsia"/>
            <w:sz w:val="22"/>
            <w:szCs w:val="24"/>
          </w:rPr>
          <w:t>작성</w:t>
        </w:r>
      </w:ins>
      <w:del w:id="373" w:author="장교진" w:date="2022-01-18T22:52:00Z">
        <w:r w:rsidR="008A041A" w:rsidDel="00B76835">
          <w:rPr>
            <w:rFonts w:hint="eastAsia"/>
            <w:sz w:val="22"/>
            <w:szCs w:val="24"/>
          </w:rPr>
          <w:delText>진행</w:delText>
        </w:r>
      </w:del>
      <w:r w:rsidR="008A041A">
        <w:rPr>
          <w:rFonts w:hint="eastAsia"/>
          <w:sz w:val="22"/>
          <w:szCs w:val="24"/>
        </w:rPr>
        <w:t xml:space="preserve">하면서 </w:t>
      </w:r>
      <w:r w:rsidR="00C62A22">
        <w:rPr>
          <w:rFonts w:hint="eastAsia"/>
          <w:sz w:val="22"/>
          <w:szCs w:val="24"/>
        </w:rPr>
        <w:t>제어문</w:t>
      </w:r>
      <w:r w:rsidR="008A041A">
        <w:rPr>
          <w:rFonts w:hint="eastAsia"/>
          <w:sz w:val="22"/>
          <w:szCs w:val="24"/>
        </w:rPr>
        <w:t xml:space="preserve">을 </w:t>
      </w:r>
      <w:ins w:id="374" w:author="장교진" w:date="2022-01-18T22:54:00Z">
        <w:r w:rsidR="004308A9">
          <w:rPr>
            <w:rFonts w:hint="eastAsia"/>
            <w:sz w:val="22"/>
            <w:szCs w:val="24"/>
          </w:rPr>
          <w:t>사용</w:t>
        </w:r>
      </w:ins>
      <w:del w:id="375" w:author="장교진" w:date="2022-01-18T22:54:00Z">
        <w:r w:rsidR="008A041A" w:rsidDel="004308A9">
          <w:rPr>
            <w:rFonts w:hint="eastAsia"/>
            <w:sz w:val="22"/>
            <w:szCs w:val="24"/>
          </w:rPr>
          <w:delText>작성</w:delText>
        </w:r>
      </w:del>
      <w:r w:rsidR="008A041A">
        <w:rPr>
          <w:rFonts w:hint="eastAsia"/>
          <w:sz w:val="22"/>
          <w:szCs w:val="24"/>
        </w:rPr>
        <w:t>하는 경우가 있다.</w:t>
      </w:r>
      <w:r w:rsidR="008A041A">
        <w:rPr>
          <w:sz w:val="22"/>
          <w:szCs w:val="24"/>
        </w:rPr>
        <w:t xml:space="preserve"> </w:t>
      </w:r>
      <w:r w:rsidR="00C62A22">
        <w:rPr>
          <w:rFonts w:hint="eastAsia"/>
          <w:sz w:val="22"/>
          <w:szCs w:val="24"/>
        </w:rPr>
        <w:t xml:space="preserve">제어문은 크게 </w:t>
      </w:r>
      <w:r w:rsidR="00C62A22">
        <w:rPr>
          <w:sz w:val="22"/>
          <w:szCs w:val="24"/>
        </w:rPr>
        <w:t>if, whil</w:t>
      </w:r>
      <w:r w:rsidR="00C62A22">
        <w:rPr>
          <w:rFonts w:hint="eastAsia"/>
          <w:sz w:val="22"/>
          <w:szCs w:val="24"/>
        </w:rPr>
        <w:t>e</w:t>
      </w:r>
      <w:r w:rsidR="00C62A22">
        <w:rPr>
          <w:sz w:val="22"/>
          <w:szCs w:val="24"/>
        </w:rPr>
        <w:t>, for</w:t>
      </w:r>
      <w:r w:rsidR="00C62A22">
        <w:rPr>
          <w:rFonts w:hint="eastAsia"/>
          <w:sz w:val="22"/>
          <w:szCs w:val="24"/>
        </w:rPr>
        <w:t>으로 구성된다.</w:t>
      </w:r>
      <w:r w:rsidR="00C62A22">
        <w:rPr>
          <w:sz w:val="22"/>
          <w:szCs w:val="24"/>
        </w:rPr>
        <w:t xml:space="preserve"> </w:t>
      </w:r>
      <w:r w:rsidR="008A041A">
        <w:rPr>
          <w:rFonts w:hint="eastAsia"/>
          <w:sz w:val="22"/>
          <w:szCs w:val="24"/>
        </w:rPr>
        <w:t>조건을 판단하여 해당 조건에 맞는 상황을 수행하는데 쓰는 것이</w:t>
      </w:r>
      <w:r w:rsidR="00391197">
        <w:rPr>
          <w:rFonts w:hint="eastAsia"/>
          <w:sz w:val="22"/>
          <w:szCs w:val="24"/>
        </w:rPr>
        <w:t xml:space="preserve"> </w:t>
      </w:r>
      <w:r w:rsidR="00391197">
        <w:rPr>
          <w:sz w:val="22"/>
          <w:szCs w:val="24"/>
        </w:rPr>
        <w:t xml:space="preserve">if </w:t>
      </w:r>
      <w:r w:rsidR="00391197">
        <w:rPr>
          <w:rFonts w:hint="eastAsia"/>
          <w:sz w:val="22"/>
          <w:szCs w:val="24"/>
        </w:rPr>
        <w:t>문이다.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0669FE" w:rsidRPr="00F759E0" w14:paraId="469EC5AA" w14:textId="77777777" w:rsidTr="00655B2A">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35CCCCB8" w14:textId="2221761C" w:rsidR="000669FE" w:rsidRDefault="00391197" w:rsidP="00655B2A">
            <w:pPr>
              <w:spacing w:after="0" w:line="240" w:lineRule="auto"/>
              <w:textAlignment w:val="baseline"/>
              <w:rPr>
                <w:rFonts w:eastAsiaTheme="minorHAnsi" w:cs="굴림"/>
                <w:kern w:val="0"/>
                <w:sz w:val="22"/>
              </w:rPr>
            </w:pPr>
            <w:r>
              <w:rPr>
                <w:rFonts w:eastAsiaTheme="minorHAnsi" w:cs="굴림" w:hint="eastAsia"/>
                <w:kern w:val="0"/>
                <w:sz w:val="22"/>
              </w:rPr>
              <w:t>&gt;&gt;&gt;</w:t>
            </w:r>
            <w:r>
              <w:rPr>
                <w:rFonts w:eastAsiaTheme="minorHAnsi" w:cs="굴림"/>
                <w:kern w:val="0"/>
                <w:sz w:val="22"/>
              </w:rPr>
              <w:t xml:space="preserve"> James = 77</w:t>
            </w:r>
          </w:p>
          <w:p w14:paraId="3D66159A" w14:textId="5B35A81C" w:rsidR="00391197" w:rsidRDefault="00391197" w:rsidP="00655B2A">
            <w:pPr>
              <w:spacing w:after="0" w:line="240" w:lineRule="auto"/>
              <w:textAlignment w:val="baseline"/>
              <w:rPr>
                <w:rFonts w:eastAsiaTheme="minorHAnsi" w:cs="굴림"/>
                <w:kern w:val="0"/>
                <w:sz w:val="22"/>
              </w:rPr>
            </w:pPr>
            <w:r>
              <w:rPr>
                <w:rFonts w:eastAsiaTheme="minorHAnsi" w:cs="굴림"/>
                <w:kern w:val="0"/>
                <w:sz w:val="22"/>
              </w:rPr>
              <w:t>&gt;&gt;&gt; Jessica = 54</w:t>
            </w:r>
          </w:p>
          <w:p w14:paraId="347F2E9D" w14:textId="147D5A0D" w:rsidR="00391197" w:rsidRDefault="00391197" w:rsidP="00655B2A">
            <w:pPr>
              <w:spacing w:after="0" w:line="240" w:lineRule="auto"/>
              <w:textAlignment w:val="baseline"/>
              <w:rPr>
                <w:rFonts w:eastAsiaTheme="minorHAnsi" w:cs="굴림"/>
                <w:kern w:val="0"/>
                <w:sz w:val="22"/>
              </w:rPr>
            </w:pPr>
            <w:r>
              <w:rPr>
                <w:rFonts w:eastAsiaTheme="minorHAnsi" w:cs="굴림"/>
                <w:kern w:val="0"/>
                <w:sz w:val="22"/>
              </w:rPr>
              <w:t>&gt;&gt;&gt; if James &gt; Jess</w:t>
            </w:r>
            <w:r w:rsidR="0010724B">
              <w:rPr>
                <w:rFonts w:eastAsiaTheme="minorHAnsi" w:cs="굴림"/>
                <w:kern w:val="0"/>
                <w:sz w:val="22"/>
              </w:rPr>
              <w:t>ica:</w:t>
            </w:r>
          </w:p>
          <w:p w14:paraId="59972FA4" w14:textId="39243087" w:rsidR="00391197" w:rsidRDefault="00391197" w:rsidP="00655B2A">
            <w:pPr>
              <w:spacing w:after="0" w:line="240" w:lineRule="auto"/>
              <w:textAlignment w:val="baseline"/>
              <w:rPr>
                <w:rFonts w:eastAsiaTheme="minorHAnsi" w:cs="굴림"/>
                <w:kern w:val="0"/>
                <w:sz w:val="22"/>
              </w:rPr>
            </w:pPr>
            <w:r>
              <w:rPr>
                <w:rFonts w:eastAsiaTheme="minorHAnsi" w:cs="굴림"/>
                <w:kern w:val="0"/>
                <w:sz w:val="22"/>
              </w:rPr>
              <w:t xml:space="preserve">…      </w:t>
            </w:r>
            <w:proofErr w:type="gramStart"/>
            <w:r>
              <w:rPr>
                <w:rFonts w:eastAsiaTheme="minorHAnsi" w:cs="굴림"/>
                <w:kern w:val="0"/>
                <w:sz w:val="22"/>
              </w:rPr>
              <w:t>print(</w:t>
            </w:r>
            <w:proofErr w:type="gramEnd"/>
            <w:r>
              <w:rPr>
                <w:rFonts w:eastAsiaTheme="minorHAnsi" w:cs="굴림"/>
                <w:kern w:val="0"/>
                <w:sz w:val="22"/>
              </w:rPr>
              <w:t>‘James is heavier than Jessica’)</w:t>
            </w:r>
          </w:p>
          <w:p w14:paraId="3C6675F9" w14:textId="01C94E02" w:rsidR="00391197" w:rsidRDefault="0010724B" w:rsidP="00655B2A">
            <w:pPr>
              <w:spacing w:after="0" w:line="240" w:lineRule="auto"/>
              <w:textAlignment w:val="baseline"/>
              <w:rPr>
                <w:rFonts w:eastAsiaTheme="minorHAnsi" w:cs="굴림"/>
                <w:kern w:val="0"/>
                <w:sz w:val="22"/>
              </w:rPr>
            </w:pPr>
            <w:r>
              <w:rPr>
                <w:rFonts w:eastAsiaTheme="minorHAnsi" w:cs="굴림"/>
                <w:kern w:val="0"/>
                <w:sz w:val="22"/>
              </w:rPr>
              <w:t xml:space="preserve">…   </w:t>
            </w:r>
            <w:proofErr w:type="spellStart"/>
            <w:r>
              <w:rPr>
                <w:rFonts w:eastAsiaTheme="minorHAnsi" w:cs="굴림"/>
                <w:kern w:val="0"/>
                <w:sz w:val="22"/>
              </w:rPr>
              <w:t>elif</w:t>
            </w:r>
            <w:proofErr w:type="spellEnd"/>
            <w:r>
              <w:rPr>
                <w:rFonts w:eastAsiaTheme="minorHAnsi" w:cs="굴림"/>
                <w:kern w:val="0"/>
                <w:sz w:val="22"/>
              </w:rPr>
              <w:t xml:space="preserve"> James == Jessica:</w:t>
            </w:r>
          </w:p>
          <w:p w14:paraId="10F50084" w14:textId="24092D06" w:rsidR="0010724B" w:rsidRDefault="0010724B" w:rsidP="00655B2A">
            <w:pPr>
              <w:spacing w:after="0" w:line="240" w:lineRule="auto"/>
              <w:textAlignment w:val="baseline"/>
              <w:rPr>
                <w:rFonts w:eastAsiaTheme="minorHAnsi" w:cs="굴림"/>
                <w:kern w:val="0"/>
                <w:sz w:val="22"/>
              </w:rPr>
            </w:pPr>
            <w:r>
              <w:rPr>
                <w:rFonts w:eastAsiaTheme="minorHAnsi" w:cs="굴림"/>
                <w:kern w:val="0"/>
                <w:sz w:val="22"/>
              </w:rPr>
              <w:t xml:space="preserve">…      </w:t>
            </w:r>
            <w:proofErr w:type="gramStart"/>
            <w:r>
              <w:rPr>
                <w:rFonts w:eastAsiaTheme="minorHAnsi" w:cs="굴림"/>
                <w:kern w:val="0"/>
                <w:sz w:val="22"/>
              </w:rPr>
              <w:t>print(</w:t>
            </w:r>
            <w:proofErr w:type="gramEnd"/>
            <w:r>
              <w:rPr>
                <w:rFonts w:eastAsiaTheme="minorHAnsi" w:cs="굴림"/>
                <w:kern w:val="0"/>
                <w:sz w:val="22"/>
              </w:rPr>
              <w:t>‘James is equal to Jessica’)</w:t>
            </w:r>
          </w:p>
          <w:p w14:paraId="0CA8DD5D" w14:textId="68C87714" w:rsidR="0010724B" w:rsidRDefault="0010724B" w:rsidP="0010724B">
            <w:pPr>
              <w:spacing w:after="0" w:line="240" w:lineRule="auto"/>
              <w:textAlignment w:val="baseline"/>
              <w:rPr>
                <w:rFonts w:eastAsiaTheme="minorHAnsi" w:cs="굴림"/>
                <w:kern w:val="0"/>
                <w:sz w:val="22"/>
              </w:rPr>
            </w:pPr>
            <w:r>
              <w:rPr>
                <w:rFonts w:eastAsiaTheme="minorHAnsi" w:cs="굴림"/>
                <w:kern w:val="0"/>
                <w:sz w:val="22"/>
              </w:rPr>
              <w:t xml:space="preserve">…   </w:t>
            </w:r>
            <w:proofErr w:type="spellStart"/>
            <w:r>
              <w:rPr>
                <w:rFonts w:eastAsiaTheme="minorHAnsi" w:cs="굴림"/>
                <w:kern w:val="0"/>
                <w:sz w:val="22"/>
              </w:rPr>
              <w:t>elif</w:t>
            </w:r>
            <w:proofErr w:type="spellEnd"/>
            <w:r>
              <w:rPr>
                <w:rFonts w:eastAsiaTheme="minorHAnsi" w:cs="굴림"/>
                <w:kern w:val="0"/>
                <w:sz w:val="22"/>
              </w:rPr>
              <w:t xml:space="preserve"> James &lt; Jessica:</w:t>
            </w:r>
          </w:p>
          <w:p w14:paraId="5B0C41AA" w14:textId="2A2FF2B2" w:rsidR="0010724B" w:rsidRDefault="0010724B" w:rsidP="0010724B">
            <w:pPr>
              <w:spacing w:after="0" w:line="240" w:lineRule="auto"/>
              <w:textAlignment w:val="baseline"/>
              <w:rPr>
                <w:rFonts w:eastAsiaTheme="minorHAnsi" w:cs="굴림"/>
                <w:kern w:val="0"/>
                <w:sz w:val="22"/>
              </w:rPr>
            </w:pPr>
            <w:r>
              <w:rPr>
                <w:rFonts w:eastAsiaTheme="minorHAnsi" w:cs="굴림"/>
                <w:kern w:val="0"/>
                <w:sz w:val="22"/>
              </w:rPr>
              <w:t xml:space="preserve">…      </w:t>
            </w:r>
            <w:proofErr w:type="gramStart"/>
            <w:r>
              <w:rPr>
                <w:rFonts w:eastAsiaTheme="minorHAnsi" w:cs="굴림"/>
                <w:kern w:val="0"/>
                <w:sz w:val="22"/>
              </w:rPr>
              <w:t>print(</w:t>
            </w:r>
            <w:proofErr w:type="gramEnd"/>
            <w:r>
              <w:rPr>
                <w:rFonts w:eastAsiaTheme="minorHAnsi" w:cs="굴림"/>
                <w:kern w:val="0"/>
                <w:sz w:val="22"/>
              </w:rPr>
              <w:t>‘James is lighter than Jessica’)</w:t>
            </w:r>
          </w:p>
          <w:p w14:paraId="0F10FA3A" w14:textId="4B078A84" w:rsidR="0010724B" w:rsidRDefault="0010724B" w:rsidP="00655B2A">
            <w:pPr>
              <w:spacing w:after="0" w:line="240" w:lineRule="auto"/>
              <w:textAlignment w:val="baseline"/>
              <w:rPr>
                <w:rFonts w:eastAsiaTheme="minorHAnsi" w:cs="굴림"/>
                <w:kern w:val="0"/>
                <w:sz w:val="22"/>
              </w:rPr>
            </w:pPr>
            <w:r>
              <w:rPr>
                <w:rFonts w:eastAsiaTheme="minorHAnsi" w:cs="굴림"/>
                <w:kern w:val="0"/>
                <w:sz w:val="22"/>
              </w:rPr>
              <w:t>…</w:t>
            </w:r>
          </w:p>
          <w:p w14:paraId="1C355F89" w14:textId="6DF430A9" w:rsidR="000669FE" w:rsidRPr="0010724B" w:rsidRDefault="0010724B" w:rsidP="00655B2A">
            <w:pPr>
              <w:spacing w:after="0" w:line="240" w:lineRule="auto"/>
              <w:textAlignment w:val="baseline"/>
              <w:rPr>
                <w:rFonts w:eastAsiaTheme="minorHAnsi" w:cs="굴림"/>
                <w:kern w:val="0"/>
                <w:sz w:val="22"/>
              </w:rPr>
            </w:pPr>
            <w:r>
              <w:rPr>
                <w:rFonts w:eastAsiaTheme="minorHAnsi" w:cs="굴림"/>
                <w:kern w:val="0"/>
                <w:sz w:val="22"/>
              </w:rPr>
              <w:t>James is heavier than Jessica</w:t>
            </w:r>
          </w:p>
        </w:tc>
      </w:tr>
    </w:tbl>
    <w:p w14:paraId="0FDCE4B0" w14:textId="061242A4" w:rsidR="000669FE" w:rsidRDefault="0010724B" w:rsidP="000669FE">
      <w:pPr>
        <w:spacing w:line="360" w:lineRule="auto"/>
        <w:outlineLvl w:val="0"/>
        <w:rPr>
          <w:sz w:val="22"/>
          <w:szCs w:val="24"/>
        </w:rPr>
      </w:pPr>
      <w:r>
        <w:rPr>
          <w:rFonts w:hint="eastAsia"/>
          <w:sz w:val="22"/>
          <w:szCs w:val="24"/>
        </w:rPr>
        <w:t>if 문은 조건식이</w:t>
      </w:r>
      <w:r>
        <w:rPr>
          <w:sz w:val="22"/>
          <w:szCs w:val="24"/>
        </w:rPr>
        <w:t xml:space="preserve"> True</w:t>
      </w:r>
      <w:r>
        <w:rPr>
          <w:rFonts w:hint="eastAsia"/>
          <w:sz w:val="22"/>
          <w:szCs w:val="24"/>
        </w:rPr>
        <w:t xml:space="preserve">인 경우 명령을 실행하며, </w:t>
      </w:r>
      <w:r>
        <w:rPr>
          <w:sz w:val="22"/>
          <w:szCs w:val="24"/>
        </w:rPr>
        <w:t>False</w:t>
      </w:r>
      <w:r>
        <w:rPr>
          <w:rFonts w:hint="eastAsia"/>
          <w:sz w:val="22"/>
          <w:szCs w:val="24"/>
        </w:rPr>
        <w:t xml:space="preserve">일 경우 명령문은 건너뛰고 다음 코드를 </w:t>
      </w:r>
      <w:ins w:id="376" w:author="장교진" w:date="2022-01-18T10:59:00Z">
        <w:r w:rsidR="00B65CE4">
          <w:rPr>
            <w:rFonts w:hint="eastAsia"/>
            <w:sz w:val="22"/>
            <w:szCs w:val="24"/>
          </w:rPr>
          <w:t>실행</w:t>
        </w:r>
      </w:ins>
      <w:del w:id="377" w:author="장교진" w:date="2022-01-18T10:59:00Z">
        <w:r w:rsidDel="00B65CE4">
          <w:rPr>
            <w:rFonts w:hint="eastAsia"/>
            <w:sz w:val="22"/>
            <w:szCs w:val="24"/>
          </w:rPr>
          <w:delText>해석</w:delText>
        </w:r>
      </w:del>
      <w:r>
        <w:rPr>
          <w:rFonts w:hint="eastAsia"/>
          <w:sz w:val="22"/>
          <w:szCs w:val="24"/>
        </w:rPr>
        <w:t>한다.</w:t>
      </w:r>
      <w:r>
        <w:rPr>
          <w:sz w:val="22"/>
          <w:szCs w:val="24"/>
        </w:rPr>
        <w:t xml:space="preserve"> if </w:t>
      </w:r>
      <w:r>
        <w:rPr>
          <w:rFonts w:hint="eastAsia"/>
          <w:sz w:val="22"/>
          <w:szCs w:val="24"/>
        </w:rPr>
        <w:t>문은 단일,</w:t>
      </w:r>
      <w:r>
        <w:rPr>
          <w:sz w:val="22"/>
          <w:szCs w:val="24"/>
        </w:rPr>
        <w:t xml:space="preserve"> 2</w:t>
      </w:r>
      <w:r>
        <w:rPr>
          <w:rFonts w:hint="eastAsia"/>
          <w:sz w:val="22"/>
          <w:szCs w:val="24"/>
        </w:rPr>
        <w:t>중,</w:t>
      </w:r>
      <w:r>
        <w:rPr>
          <w:sz w:val="22"/>
          <w:szCs w:val="24"/>
        </w:rPr>
        <w:t xml:space="preserve"> </w:t>
      </w:r>
      <w:r>
        <w:rPr>
          <w:rFonts w:hint="eastAsia"/>
          <w:sz w:val="22"/>
          <w:szCs w:val="24"/>
        </w:rPr>
        <w:t>다중 형식으로 구성할 수 있으며,</w:t>
      </w:r>
      <w:r>
        <w:rPr>
          <w:sz w:val="22"/>
          <w:szCs w:val="24"/>
        </w:rPr>
        <w:t xml:space="preserve"> </w:t>
      </w:r>
      <w:proofErr w:type="spellStart"/>
      <w:r>
        <w:rPr>
          <w:sz w:val="22"/>
          <w:szCs w:val="24"/>
        </w:rPr>
        <w:t>elif</w:t>
      </w:r>
      <w:proofErr w:type="spellEnd"/>
      <w:ins w:id="378" w:author="장교진" w:date="2022-01-18T23:00:00Z">
        <w:r w:rsidR="00DA692D">
          <w:rPr>
            <w:sz w:val="22"/>
            <w:szCs w:val="24"/>
          </w:rPr>
          <w:t xml:space="preserve"> </w:t>
        </w:r>
        <w:r w:rsidR="00DA692D">
          <w:rPr>
            <w:rFonts w:hint="eastAsia"/>
            <w:sz w:val="22"/>
            <w:szCs w:val="24"/>
          </w:rPr>
          <w:t>문을</w:t>
        </w:r>
      </w:ins>
      <w:del w:id="379" w:author="장교진" w:date="2022-01-18T23:00:00Z">
        <w:r w:rsidDel="00DA692D">
          <w:rPr>
            <w:rFonts w:hint="eastAsia"/>
            <w:sz w:val="22"/>
            <w:szCs w:val="24"/>
          </w:rPr>
          <w:delText>를</w:delText>
        </w:r>
      </w:del>
      <w:r>
        <w:rPr>
          <w:rFonts w:hint="eastAsia"/>
          <w:sz w:val="22"/>
          <w:szCs w:val="24"/>
        </w:rPr>
        <w:t xml:space="preserve"> 사용하면 </w:t>
      </w:r>
      <w:ins w:id="380" w:author="장교진" w:date="2022-01-18T11:00:00Z">
        <w:r w:rsidR="00B65CE4">
          <w:rPr>
            <w:rFonts w:hint="eastAsia"/>
            <w:sz w:val="22"/>
            <w:szCs w:val="24"/>
          </w:rPr>
          <w:t>이전 조건이 거짓일 때 수행</w:t>
        </w:r>
      </w:ins>
      <w:ins w:id="381" w:author="장교진" w:date="2022-01-18T11:01:00Z">
        <w:r w:rsidR="00B65CE4">
          <w:rPr>
            <w:rFonts w:hint="eastAsia"/>
            <w:sz w:val="22"/>
            <w:szCs w:val="24"/>
          </w:rPr>
          <w:t>되고</w:t>
        </w:r>
      </w:ins>
      <w:ins w:id="382" w:author="장교진" w:date="2022-01-18T11:00:00Z">
        <w:r w:rsidR="00B65CE4">
          <w:rPr>
            <w:rFonts w:hint="eastAsia"/>
            <w:sz w:val="22"/>
            <w:szCs w:val="24"/>
          </w:rPr>
          <w:t xml:space="preserve"> </w:t>
        </w:r>
      </w:ins>
      <w:r>
        <w:rPr>
          <w:rFonts w:hint="eastAsia"/>
          <w:sz w:val="22"/>
          <w:szCs w:val="24"/>
        </w:rPr>
        <w:t>조건을 여러 개 주는 것이 가능하다.</w:t>
      </w:r>
      <w:r w:rsidR="00C62A22">
        <w:rPr>
          <w:sz w:val="22"/>
          <w:szCs w:val="24"/>
        </w:rPr>
        <w:t xml:space="preserve"> </w:t>
      </w:r>
      <w:r w:rsidR="00C62A22">
        <w:rPr>
          <w:rFonts w:hint="eastAsia"/>
          <w:sz w:val="22"/>
          <w:szCs w:val="24"/>
        </w:rPr>
        <w:t>여기서</w:t>
      </w:r>
      <w:r w:rsidR="00655B2A">
        <w:rPr>
          <w:sz w:val="22"/>
          <w:szCs w:val="24"/>
        </w:rPr>
        <w:t xml:space="preserve"> == </w:t>
      </w:r>
      <w:r w:rsidR="00655B2A">
        <w:rPr>
          <w:rFonts w:hint="eastAsia"/>
          <w:sz w:val="22"/>
          <w:szCs w:val="24"/>
        </w:rPr>
        <w:t>연산자는</w:t>
      </w:r>
      <w:r w:rsidR="00C62A22">
        <w:rPr>
          <w:rFonts w:hint="eastAsia"/>
          <w:sz w:val="22"/>
          <w:szCs w:val="24"/>
        </w:rPr>
        <w:t xml:space="preserve"> 일치하는가를 물어보는 연산자이다.</w:t>
      </w:r>
    </w:p>
    <w:p w14:paraId="7478E5F2" w14:textId="055C06AA" w:rsidR="005D0CBC" w:rsidRPr="004308A9" w:rsidRDefault="004308A9" w:rsidP="005D0CBC">
      <w:pPr>
        <w:spacing w:line="360" w:lineRule="auto"/>
        <w:outlineLvl w:val="0"/>
        <w:rPr>
          <w:ins w:id="383" w:author="정호진" w:date="2022-01-18T05:33:00Z"/>
          <w:b/>
          <w:bCs/>
          <w:sz w:val="22"/>
          <w:szCs w:val="24"/>
          <w:rPrChange w:id="384" w:author="장교진" w:date="2022-01-18T22:55:00Z">
            <w:rPr>
              <w:ins w:id="385" w:author="정호진" w:date="2022-01-18T05:33:00Z"/>
              <w:sz w:val="22"/>
              <w:szCs w:val="24"/>
            </w:rPr>
          </w:rPrChange>
        </w:rPr>
      </w:pPr>
      <w:ins w:id="386" w:author="장교진" w:date="2022-01-18T22:55:00Z">
        <w:r w:rsidRPr="004308A9">
          <w:rPr>
            <w:rFonts w:hint="eastAsia"/>
            <w:b/>
            <w:bCs/>
            <w:sz w:val="22"/>
            <w:szCs w:val="24"/>
            <w:rPrChange w:id="387" w:author="장교진" w:date="2022-01-18T22:55:00Z">
              <w:rPr>
                <w:rFonts w:hint="eastAsia"/>
                <w:sz w:val="22"/>
                <w:szCs w:val="24"/>
              </w:rPr>
            </w:rPrChange>
          </w:rPr>
          <w:t>Q</w:t>
        </w:r>
        <w:r w:rsidRPr="004308A9">
          <w:rPr>
            <w:b/>
            <w:bCs/>
            <w:sz w:val="22"/>
            <w:szCs w:val="24"/>
            <w:rPrChange w:id="388" w:author="장교진" w:date="2022-01-18T22:55:00Z">
              <w:rPr>
                <w:sz w:val="22"/>
                <w:szCs w:val="24"/>
              </w:rPr>
            </w:rPrChange>
          </w:rPr>
          <w:t xml:space="preserve">. </w:t>
        </w:r>
        <w:r w:rsidRPr="004308A9">
          <w:rPr>
            <w:rFonts w:hint="eastAsia"/>
            <w:b/>
            <w:bCs/>
            <w:sz w:val="22"/>
            <w:szCs w:val="24"/>
            <w:rPrChange w:id="389" w:author="장교진" w:date="2022-01-18T22:55:00Z">
              <w:rPr>
                <w:rFonts w:hint="eastAsia"/>
                <w:sz w:val="22"/>
                <w:szCs w:val="24"/>
              </w:rPr>
            </w:rPrChange>
          </w:rPr>
          <w:t>if</w:t>
        </w:r>
        <w:r w:rsidRPr="004308A9">
          <w:rPr>
            <w:rFonts w:hint="eastAsia"/>
            <w:b/>
            <w:bCs/>
            <w:sz w:val="22"/>
            <w:szCs w:val="24"/>
            <w:rPrChange w:id="390" w:author="장교진" w:date="2022-01-18T22:55:00Z">
              <w:rPr>
                <w:rFonts w:hint="eastAsia"/>
                <w:sz w:val="22"/>
                <w:szCs w:val="24"/>
              </w:rPr>
            </w:rPrChange>
          </w:rPr>
          <w:t xml:space="preserve">문을 사용하여 </w:t>
        </w:r>
      </w:ins>
      <w:ins w:id="391" w:author="정호진" w:date="2022-01-18T05:32:00Z">
        <w:r w:rsidR="005D0CBC" w:rsidRPr="004308A9">
          <w:rPr>
            <w:rFonts w:hint="eastAsia"/>
            <w:b/>
            <w:bCs/>
            <w:sz w:val="22"/>
            <w:szCs w:val="24"/>
            <w:rPrChange w:id="392" w:author="장교진" w:date="2022-01-18T22:55:00Z">
              <w:rPr>
                <w:rFonts w:hint="eastAsia"/>
                <w:sz w:val="22"/>
                <w:szCs w:val="24"/>
              </w:rPr>
            </w:rPrChange>
          </w:rPr>
          <w:t xml:space="preserve">3개의 </w:t>
        </w:r>
        <w:del w:id="393" w:author="장교진" w:date="2022-01-18T22:59:00Z">
          <w:r w:rsidR="005D0CBC" w:rsidRPr="004308A9" w:rsidDel="00DA692D">
            <w:rPr>
              <w:rFonts w:hint="eastAsia"/>
              <w:b/>
              <w:bCs/>
              <w:sz w:val="22"/>
              <w:szCs w:val="24"/>
              <w:rPrChange w:id="394" w:author="장교진" w:date="2022-01-18T22:55:00Z">
                <w:rPr>
                  <w:rFonts w:hint="eastAsia"/>
                  <w:sz w:val="22"/>
                  <w:szCs w:val="24"/>
                </w:rPr>
              </w:rPrChange>
            </w:rPr>
            <w:delText>숫자</w:delText>
          </w:r>
        </w:del>
      </w:ins>
      <w:ins w:id="395" w:author="정호진" w:date="2022-01-18T05:34:00Z">
        <w:del w:id="396" w:author="장교진" w:date="2022-01-18T22:59:00Z">
          <w:r w:rsidR="005D0CBC" w:rsidRPr="004308A9" w:rsidDel="00DA692D">
            <w:rPr>
              <w:rFonts w:hint="eastAsia"/>
              <w:b/>
              <w:bCs/>
              <w:sz w:val="22"/>
              <w:szCs w:val="24"/>
              <w:rPrChange w:id="397" w:author="장교진" w:date="2022-01-18T22:55:00Z">
                <w:rPr>
                  <w:rFonts w:hint="eastAsia"/>
                  <w:sz w:val="22"/>
                  <w:szCs w:val="24"/>
                </w:rPr>
              </w:rPrChange>
            </w:rPr>
            <w:delText>(</w:delText>
          </w:r>
        </w:del>
      </w:ins>
      <w:ins w:id="398" w:author="장교진" w:date="2022-01-18T22:59:00Z">
        <w:r w:rsidR="00DA692D" w:rsidRPr="00DA692D">
          <w:rPr>
            <w:rFonts w:hint="eastAsia"/>
            <w:b/>
            <w:bCs/>
            <w:sz w:val="22"/>
            <w:szCs w:val="24"/>
          </w:rPr>
          <w:t>숫자</w:t>
        </w:r>
        <w:r w:rsidR="00DA692D" w:rsidRPr="00DA692D">
          <w:rPr>
            <w:b/>
            <w:bCs/>
            <w:sz w:val="22"/>
            <w:szCs w:val="24"/>
          </w:rPr>
          <w:t xml:space="preserve"> (</w:t>
        </w:r>
      </w:ins>
      <w:ins w:id="399" w:author="정호진" w:date="2022-01-18T05:34:00Z">
        <w:r w:rsidR="005D0CBC" w:rsidRPr="004308A9">
          <w:rPr>
            <w:b/>
            <w:bCs/>
            <w:sz w:val="22"/>
            <w:szCs w:val="24"/>
            <w:rPrChange w:id="400" w:author="장교진" w:date="2022-01-18T22:55:00Z">
              <w:rPr>
                <w:sz w:val="22"/>
                <w:szCs w:val="24"/>
              </w:rPr>
            </w:rPrChange>
          </w:rPr>
          <w:t xml:space="preserve">9, -4, </w:t>
        </w:r>
        <w:del w:id="401" w:author="장교진" w:date="2022-01-18T23:00:00Z">
          <w:r w:rsidR="005D0CBC" w:rsidRPr="004308A9" w:rsidDel="00DA692D">
            <w:rPr>
              <w:b/>
              <w:bCs/>
              <w:sz w:val="22"/>
              <w:szCs w:val="24"/>
              <w:rPrChange w:id="402" w:author="장교진" w:date="2022-01-18T22:55:00Z">
                <w:rPr>
                  <w:sz w:val="22"/>
                  <w:szCs w:val="24"/>
                </w:rPr>
              </w:rPrChange>
            </w:rPr>
            <w:delText>6)</w:delText>
          </w:r>
        </w:del>
      </w:ins>
      <w:ins w:id="403" w:author="정호진" w:date="2022-01-18T05:32:00Z">
        <w:del w:id="404" w:author="장교진" w:date="2022-01-18T23:00:00Z">
          <w:r w:rsidR="005D0CBC" w:rsidRPr="004308A9" w:rsidDel="00DA692D">
            <w:rPr>
              <w:rFonts w:hint="eastAsia"/>
              <w:b/>
              <w:bCs/>
              <w:sz w:val="22"/>
              <w:szCs w:val="24"/>
              <w:rPrChange w:id="405" w:author="장교진" w:date="2022-01-18T22:55:00Z">
                <w:rPr>
                  <w:rFonts w:hint="eastAsia"/>
                  <w:sz w:val="22"/>
                  <w:szCs w:val="24"/>
                </w:rPr>
              </w:rPrChange>
            </w:rPr>
            <w:delText>를</w:delText>
          </w:r>
        </w:del>
      </w:ins>
      <w:ins w:id="406" w:author="장교진" w:date="2022-01-18T23:00:00Z">
        <w:r w:rsidR="00DA692D" w:rsidRPr="00DA692D">
          <w:rPr>
            <w:b/>
            <w:bCs/>
            <w:sz w:val="22"/>
            <w:szCs w:val="24"/>
          </w:rPr>
          <w:t>6)</w:t>
        </w:r>
        <w:r w:rsidR="00DA692D" w:rsidRPr="00DA692D">
          <w:rPr>
            <w:rFonts w:hint="eastAsia"/>
            <w:b/>
            <w:bCs/>
            <w:sz w:val="22"/>
            <w:szCs w:val="24"/>
          </w:rPr>
          <w:t xml:space="preserve"> 를</w:t>
        </w:r>
      </w:ins>
      <w:ins w:id="407" w:author="정호진" w:date="2022-01-18T05:32:00Z">
        <w:r w:rsidR="005D0CBC" w:rsidRPr="004308A9">
          <w:rPr>
            <w:rFonts w:hint="eastAsia"/>
            <w:b/>
            <w:bCs/>
            <w:sz w:val="22"/>
            <w:szCs w:val="24"/>
            <w:rPrChange w:id="408" w:author="장교진" w:date="2022-01-18T22:55:00Z">
              <w:rPr>
                <w:rFonts w:hint="eastAsia"/>
                <w:sz w:val="22"/>
                <w:szCs w:val="24"/>
              </w:rPr>
            </w:rPrChange>
          </w:rPr>
          <w:t xml:space="preserve"> 오름차순으로 정렬하</w:t>
        </w:r>
        <w:del w:id="409" w:author="장교진" w:date="2022-01-18T22:55:00Z">
          <w:r w:rsidR="005D0CBC" w:rsidRPr="004308A9" w:rsidDel="004308A9">
            <w:rPr>
              <w:rFonts w:hint="eastAsia"/>
              <w:b/>
              <w:bCs/>
              <w:sz w:val="22"/>
              <w:szCs w:val="24"/>
              <w:rPrChange w:id="410" w:author="장교진" w:date="2022-01-18T22:55:00Z">
                <w:rPr>
                  <w:rFonts w:hint="eastAsia"/>
                  <w:sz w:val="22"/>
                  <w:szCs w:val="24"/>
                </w:rPr>
              </w:rPrChange>
            </w:rPr>
            <w:delText xml:space="preserve">기 </w:delText>
          </w:r>
        </w:del>
      </w:ins>
      <w:ins w:id="411" w:author="정호진" w:date="2022-01-18T05:33:00Z">
        <w:del w:id="412" w:author="장교진" w:date="2022-01-18T22:55:00Z">
          <w:r w:rsidR="005D0CBC" w:rsidRPr="004308A9" w:rsidDel="004308A9">
            <w:rPr>
              <w:rFonts w:hint="eastAsia"/>
              <w:b/>
              <w:bCs/>
              <w:sz w:val="22"/>
              <w:szCs w:val="24"/>
              <w:rPrChange w:id="413" w:author="장교진" w:date="2022-01-18T22:55:00Z">
                <w:rPr>
                  <w:rFonts w:hint="eastAsia"/>
                  <w:sz w:val="22"/>
                  <w:szCs w:val="24"/>
                </w:rPr>
              </w:rPrChange>
            </w:rPr>
            <w:delText>위해 if 문을 쓰는 예제를 살펴보자.</w:delText>
          </w:r>
        </w:del>
      </w:ins>
      <w:ins w:id="414" w:author="장교진" w:date="2022-01-18T22:55:00Z">
        <w:r w:rsidRPr="004308A9">
          <w:rPr>
            <w:rFonts w:hint="eastAsia"/>
            <w:b/>
            <w:bCs/>
            <w:sz w:val="22"/>
            <w:szCs w:val="24"/>
            <w:rPrChange w:id="415" w:author="장교진" w:date="2022-01-18T22:55:00Z">
              <w:rPr>
                <w:rFonts w:hint="eastAsia"/>
                <w:sz w:val="22"/>
                <w:szCs w:val="24"/>
              </w:rPr>
            </w:rPrChange>
          </w:rPr>
          <w:t>여라.</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5D0CBC" w:rsidRPr="00F759E0" w14:paraId="531D2F97" w14:textId="77777777" w:rsidTr="00DC4BF6">
        <w:trPr>
          <w:trHeight w:val="215"/>
          <w:ins w:id="416" w:author="정호진" w:date="2022-01-18T05:33: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C5E796D" w14:textId="56F44AD7" w:rsidR="005D0CBC" w:rsidRDefault="005D0CBC" w:rsidP="00DC4BF6">
            <w:pPr>
              <w:spacing w:after="0" w:line="240" w:lineRule="auto"/>
              <w:textAlignment w:val="baseline"/>
              <w:rPr>
                <w:ins w:id="417" w:author="정호진" w:date="2022-01-18T05:34:00Z"/>
                <w:rFonts w:eastAsiaTheme="minorHAnsi" w:cs="굴림"/>
                <w:kern w:val="0"/>
                <w:sz w:val="22"/>
              </w:rPr>
            </w:pPr>
            <w:ins w:id="418" w:author="정호진" w:date="2022-01-18T05:34:00Z">
              <w:r>
                <w:rPr>
                  <w:rFonts w:eastAsiaTheme="minorHAnsi" w:cs="굴림"/>
                  <w:kern w:val="0"/>
                  <w:sz w:val="22"/>
                </w:rPr>
                <w:t>number1, number2, number3 = 9, -4, 6</w:t>
              </w:r>
            </w:ins>
          </w:p>
          <w:p w14:paraId="4F74F3E0" w14:textId="77777777" w:rsidR="005D0CBC" w:rsidRDefault="005D0CBC" w:rsidP="00DC4BF6">
            <w:pPr>
              <w:spacing w:after="0" w:line="240" w:lineRule="auto"/>
              <w:textAlignment w:val="baseline"/>
              <w:rPr>
                <w:ins w:id="419" w:author="정호진" w:date="2022-01-18T05:35:00Z"/>
                <w:rFonts w:eastAsiaTheme="minorHAnsi" w:cs="굴림"/>
                <w:kern w:val="0"/>
                <w:sz w:val="22"/>
              </w:rPr>
            </w:pPr>
            <w:ins w:id="420" w:author="정호진" w:date="2022-01-18T05:34:00Z">
              <w:r>
                <w:rPr>
                  <w:rFonts w:eastAsiaTheme="minorHAnsi" w:cs="굴림" w:hint="eastAsia"/>
                  <w:kern w:val="0"/>
                  <w:sz w:val="22"/>
                </w:rPr>
                <w:t>i</w:t>
              </w:r>
              <w:r>
                <w:rPr>
                  <w:rFonts w:eastAsiaTheme="minorHAnsi" w:cs="굴림"/>
                  <w:kern w:val="0"/>
                  <w:sz w:val="22"/>
                </w:rPr>
                <w:t>f number 1 &gt; number2:</w:t>
              </w:r>
            </w:ins>
          </w:p>
          <w:p w14:paraId="785B181F" w14:textId="77777777" w:rsidR="005D0CBC" w:rsidRDefault="005D0CBC" w:rsidP="00DC4BF6">
            <w:pPr>
              <w:spacing w:after="0" w:line="240" w:lineRule="auto"/>
              <w:textAlignment w:val="baseline"/>
              <w:rPr>
                <w:ins w:id="421" w:author="정호진" w:date="2022-01-18T05:35:00Z"/>
                <w:rFonts w:eastAsiaTheme="minorHAnsi" w:cs="굴림"/>
                <w:kern w:val="0"/>
                <w:sz w:val="22"/>
              </w:rPr>
            </w:pPr>
            <w:ins w:id="422" w:author="정호진" w:date="2022-01-18T05:35:00Z">
              <w:r>
                <w:rPr>
                  <w:rFonts w:eastAsiaTheme="minorHAnsi" w:cs="굴림" w:hint="eastAsia"/>
                  <w:kern w:val="0"/>
                  <w:sz w:val="22"/>
                </w:rPr>
                <w:t xml:space="preserve"> </w:t>
              </w:r>
              <w:r>
                <w:rPr>
                  <w:rFonts w:eastAsiaTheme="minorHAnsi" w:cs="굴림"/>
                  <w:kern w:val="0"/>
                  <w:sz w:val="22"/>
                </w:rPr>
                <w:t xml:space="preserve">  number1, number2 = number2, number1</w:t>
              </w:r>
            </w:ins>
          </w:p>
          <w:p w14:paraId="09192A1A" w14:textId="77777777" w:rsidR="005D0CBC" w:rsidRDefault="005D0CBC" w:rsidP="00DC4BF6">
            <w:pPr>
              <w:spacing w:after="0" w:line="240" w:lineRule="auto"/>
              <w:textAlignment w:val="baseline"/>
              <w:rPr>
                <w:ins w:id="423" w:author="정호진" w:date="2022-01-18T05:35:00Z"/>
                <w:rFonts w:eastAsiaTheme="minorHAnsi" w:cs="굴림"/>
                <w:kern w:val="0"/>
                <w:sz w:val="22"/>
              </w:rPr>
            </w:pPr>
            <w:ins w:id="424" w:author="정호진" w:date="2022-01-18T05:35:00Z">
              <w:r>
                <w:rPr>
                  <w:rFonts w:eastAsiaTheme="minorHAnsi" w:cs="굴림" w:hint="eastAsia"/>
                  <w:kern w:val="0"/>
                  <w:sz w:val="22"/>
                </w:rPr>
                <w:t>i</w:t>
              </w:r>
              <w:r>
                <w:rPr>
                  <w:rFonts w:eastAsiaTheme="minorHAnsi" w:cs="굴림"/>
                  <w:kern w:val="0"/>
                  <w:sz w:val="22"/>
                </w:rPr>
                <w:t>f number2 &gt; number3:</w:t>
              </w:r>
            </w:ins>
          </w:p>
          <w:p w14:paraId="35BA446D" w14:textId="77777777" w:rsidR="005D0CBC" w:rsidRDefault="005D0CBC" w:rsidP="00DC4BF6">
            <w:pPr>
              <w:spacing w:after="0" w:line="240" w:lineRule="auto"/>
              <w:textAlignment w:val="baseline"/>
              <w:rPr>
                <w:ins w:id="425" w:author="정호진" w:date="2022-01-18T05:35:00Z"/>
                <w:rFonts w:eastAsiaTheme="minorHAnsi" w:cs="굴림"/>
                <w:kern w:val="0"/>
                <w:sz w:val="22"/>
              </w:rPr>
            </w:pPr>
            <w:ins w:id="426" w:author="정호진" w:date="2022-01-18T05:35:00Z">
              <w:r>
                <w:rPr>
                  <w:rFonts w:eastAsiaTheme="minorHAnsi" w:cs="굴림" w:hint="eastAsia"/>
                  <w:kern w:val="0"/>
                  <w:sz w:val="22"/>
                </w:rPr>
                <w:t xml:space="preserve"> </w:t>
              </w:r>
              <w:r>
                <w:rPr>
                  <w:rFonts w:eastAsiaTheme="minorHAnsi" w:cs="굴림"/>
                  <w:kern w:val="0"/>
                  <w:sz w:val="22"/>
                </w:rPr>
                <w:t xml:space="preserve">  number2, number3 = number3, number2</w:t>
              </w:r>
            </w:ins>
          </w:p>
          <w:p w14:paraId="655AFC94" w14:textId="77777777" w:rsidR="005D0CBC" w:rsidRDefault="005D0CBC" w:rsidP="00DC4BF6">
            <w:pPr>
              <w:spacing w:after="0" w:line="240" w:lineRule="auto"/>
              <w:textAlignment w:val="baseline"/>
              <w:rPr>
                <w:ins w:id="427" w:author="정호진" w:date="2022-01-18T05:35:00Z"/>
                <w:rFonts w:eastAsiaTheme="minorHAnsi" w:cs="굴림"/>
                <w:kern w:val="0"/>
                <w:sz w:val="22"/>
              </w:rPr>
            </w:pPr>
            <w:ins w:id="428" w:author="정호진" w:date="2022-01-18T05:35:00Z">
              <w:r>
                <w:rPr>
                  <w:rFonts w:eastAsiaTheme="minorHAnsi" w:cs="굴림" w:hint="eastAsia"/>
                  <w:kern w:val="0"/>
                  <w:sz w:val="22"/>
                </w:rPr>
                <w:t>i</w:t>
              </w:r>
              <w:r>
                <w:rPr>
                  <w:rFonts w:eastAsiaTheme="minorHAnsi" w:cs="굴림"/>
                  <w:kern w:val="0"/>
                  <w:sz w:val="22"/>
                </w:rPr>
                <w:t>f number1 &gt; number2:</w:t>
              </w:r>
            </w:ins>
          </w:p>
          <w:p w14:paraId="4B7D0310" w14:textId="77777777" w:rsidR="005D0CBC" w:rsidRDefault="005D0CBC" w:rsidP="00DC4BF6">
            <w:pPr>
              <w:spacing w:after="0" w:line="240" w:lineRule="auto"/>
              <w:textAlignment w:val="baseline"/>
              <w:rPr>
                <w:ins w:id="429" w:author="정호진" w:date="2022-01-18T05:36:00Z"/>
                <w:rFonts w:eastAsiaTheme="minorHAnsi" w:cs="굴림"/>
                <w:kern w:val="0"/>
                <w:sz w:val="22"/>
              </w:rPr>
            </w:pPr>
            <w:ins w:id="430" w:author="정호진" w:date="2022-01-18T05:35:00Z">
              <w:r>
                <w:rPr>
                  <w:rFonts w:eastAsiaTheme="minorHAnsi" w:cs="굴림" w:hint="eastAsia"/>
                  <w:kern w:val="0"/>
                  <w:sz w:val="22"/>
                </w:rPr>
                <w:t xml:space="preserve"> </w:t>
              </w:r>
              <w:r>
                <w:rPr>
                  <w:rFonts w:eastAsiaTheme="minorHAnsi" w:cs="굴림"/>
                  <w:kern w:val="0"/>
                  <w:sz w:val="22"/>
                </w:rPr>
                <w:t xml:space="preserve">  number1, number2 = number</w:t>
              </w:r>
            </w:ins>
            <w:ins w:id="431" w:author="정호진" w:date="2022-01-18T05:36:00Z">
              <w:r>
                <w:rPr>
                  <w:rFonts w:eastAsiaTheme="minorHAnsi" w:cs="굴림"/>
                  <w:kern w:val="0"/>
                  <w:sz w:val="22"/>
                </w:rPr>
                <w:t>2, number1</w:t>
              </w:r>
            </w:ins>
          </w:p>
          <w:p w14:paraId="200AA308" w14:textId="3F216A5A" w:rsidR="005D0CBC" w:rsidRPr="0010724B" w:rsidRDefault="005D0CBC" w:rsidP="00DC4BF6">
            <w:pPr>
              <w:spacing w:after="0" w:line="240" w:lineRule="auto"/>
              <w:textAlignment w:val="baseline"/>
              <w:rPr>
                <w:ins w:id="432" w:author="정호진" w:date="2022-01-18T05:33:00Z"/>
                <w:rFonts w:eastAsiaTheme="minorHAnsi" w:cs="굴림"/>
                <w:kern w:val="0"/>
                <w:sz w:val="22"/>
              </w:rPr>
            </w:pPr>
            <w:proofErr w:type="gramStart"/>
            <w:ins w:id="433" w:author="정호진" w:date="2022-01-18T05:36:00Z">
              <w:r>
                <w:rPr>
                  <w:rFonts w:eastAsiaTheme="minorHAnsi" w:cs="굴림" w:hint="eastAsia"/>
                  <w:kern w:val="0"/>
                  <w:sz w:val="22"/>
                </w:rPr>
                <w:lastRenderedPageBreak/>
                <w:t>p</w:t>
              </w:r>
              <w:r>
                <w:rPr>
                  <w:rFonts w:eastAsiaTheme="minorHAnsi" w:cs="굴림"/>
                  <w:kern w:val="0"/>
                  <w:sz w:val="22"/>
                </w:rPr>
                <w:t>rint(</w:t>
              </w:r>
              <w:proofErr w:type="gramEnd"/>
              <w:r>
                <w:rPr>
                  <w:rFonts w:eastAsiaTheme="minorHAnsi" w:cs="굴림"/>
                  <w:kern w:val="0"/>
                  <w:sz w:val="22"/>
                </w:rPr>
                <w:t>“The sorted numbers are”, number1, number2, number3)</w:t>
              </w:r>
            </w:ins>
          </w:p>
        </w:tc>
      </w:tr>
    </w:tbl>
    <w:p w14:paraId="780113EB" w14:textId="6B417FE0" w:rsidR="00C62A22" w:rsidRPr="005D0CBC" w:rsidDel="00F90EFF" w:rsidRDefault="00AD7C71" w:rsidP="000669FE">
      <w:pPr>
        <w:spacing w:line="360" w:lineRule="auto"/>
        <w:outlineLvl w:val="0"/>
        <w:rPr>
          <w:ins w:id="434" w:author="정호진" w:date="2022-01-18T05:33:00Z"/>
          <w:del w:id="435" w:author="장교진" w:date="2022-01-18T11:19:00Z"/>
          <w:sz w:val="22"/>
          <w:szCs w:val="24"/>
        </w:rPr>
      </w:pPr>
      <w:ins w:id="436" w:author="정호진" w:date="2022-01-18T05:38:00Z">
        <w:r>
          <w:rPr>
            <w:rFonts w:hint="eastAsia"/>
            <w:sz w:val="22"/>
            <w:szCs w:val="24"/>
          </w:rPr>
          <w:lastRenderedPageBreak/>
          <w:t xml:space="preserve">인접한 숫자의 배열이 </w:t>
        </w:r>
      </w:ins>
      <w:ins w:id="437" w:author="정호진" w:date="2022-01-18T05:37:00Z">
        <w:r w:rsidR="005D0CBC">
          <w:rPr>
            <w:rFonts w:hint="eastAsia"/>
            <w:sz w:val="22"/>
            <w:szCs w:val="24"/>
          </w:rPr>
          <w:t>내림차순인 조건</w:t>
        </w:r>
      </w:ins>
      <w:ins w:id="438" w:author="정호진" w:date="2022-01-18T05:38:00Z">
        <w:r>
          <w:rPr>
            <w:rFonts w:hint="eastAsia"/>
            <w:sz w:val="22"/>
            <w:szCs w:val="24"/>
          </w:rPr>
          <w:t xml:space="preserve">을 </w:t>
        </w:r>
        <w:r>
          <w:rPr>
            <w:sz w:val="22"/>
            <w:szCs w:val="24"/>
          </w:rPr>
          <w:t xml:space="preserve">if </w:t>
        </w:r>
        <w:r>
          <w:rPr>
            <w:rFonts w:hint="eastAsia"/>
            <w:sz w:val="22"/>
            <w:szCs w:val="24"/>
          </w:rPr>
          <w:t>문으로 선별해</w:t>
        </w:r>
      </w:ins>
      <w:ins w:id="439" w:author="정호진" w:date="2022-01-18T05:37:00Z">
        <w:r w:rsidR="005D0CBC">
          <w:rPr>
            <w:rFonts w:hint="eastAsia"/>
            <w:sz w:val="22"/>
            <w:szCs w:val="24"/>
          </w:rPr>
          <w:t xml:space="preserve"> 숫자의 배열을 바꾸어 저장해주는 </w:t>
        </w:r>
        <w:r>
          <w:rPr>
            <w:rFonts w:hint="eastAsia"/>
            <w:sz w:val="22"/>
            <w:szCs w:val="24"/>
          </w:rPr>
          <w:t xml:space="preserve">방식으로 </w:t>
        </w:r>
      </w:ins>
      <w:ins w:id="440" w:author="정호진" w:date="2022-01-18T05:38:00Z">
        <w:r>
          <w:rPr>
            <w:rFonts w:hint="eastAsia"/>
            <w:sz w:val="22"/>
            <w:szCs w:val="24"/>
          </w:rPr>
          <w:t>숫자의 배열을 오름차순으로 정렬하고 있다.</w:t>
        </w:r>
      </w:ins>
    </w:p>
    <w:p w14:paraId="3C0E76A5" w14:textId="77777777" w:rsidR="005D0CBC" w:rsidRPr="005D0CBC" w:rsidRDefault="005D0CBC" w:rsidP="000669FE">
      <w:pPr>
        <w:spacing w:line="360" w:lineRule="auto"/>
        <w:outlineLvl w:val="0"/>
        <w:rPr>
          <w:sz w:val="22"/>
          <w:szCs w:val="24"/>
        </w:rPr>
      </w:pPr>
    </w:p>
    <w:p w14:paraId="5C661488" w14:textId="526E77FC" w:rsidR="00C62A22" w:rsidRDefault="00C62A22" w:rsidP="000669FE">
      <w:pPr>
        <w:spacing w:line="360" w:lineRule="auto"/>
        <w:outlineLvl w:val="0"/>
        <w:rPr>
          <w:sz w:val="22"/>
          <w:szCs w:val="24"/>
        </w:rPr>
      </w:pPr>
      <w:proofErr w:type="spellStart"/>
      <w:r>
        <w:rPr>
          <w:rFonts w:hint="eastAsia"/>
          <w:sz w:val="22"/>
          <w:szCs w:val="24"/>
        </w:rPr>
        <w:t>반복문</w:t>
      </w:r>
      <w:proofErr w:type="spellEnd"/>
      <w:r>
        <w:rPr>
          <w:rFonts w:hint="eastAsia"/>
          <w:sz w:val="22"/>
          <w:szCs w:val="24"/>
        </w:rPr>
        <w:t xml:space="preserve"> </w:t>
      </w:r>
      <w:r>
        <w:rPr>
          <w:sz w:val="22"/>
          <w:szCs w:val="24"/>
        </w:rPr>
        <w:t xml:space="preserve">while </w:t>
      </w:r>
      <w:r>
        <w:rPr>
          <w:rFonts w:hint="eastAsia"/>
          <w:sz w:val="22"/>
          <w:szCs w:val="24"/>
        </w:rPr>
        <w:t>문은</w:t>
      </w:r>
      <w:r w:rsidR="005C4513">
        <w:rPr>
          <w:rFonts w:hint="eastAsia"/>
          <w:sz w:val="22"/>
          <w:szCs w:val="24"/>
        </w:rPr>
        <w:t xml:space="preserve"> </w:t>
      </w:r>
      <w:del w:id="441" w:author="장교진" w:date="2022-01-18T11:22:00Z">
        <w:r w:rsidR="005C4513" w:rsidDel="00F90EFF">
          <w:rPr>
            <w:rFonts w:hint="eastAsia"/>
            <w:sz w:val="22"/>
            <w:szCs w:val="24"/>
          </w:rPr>
          <w:delText xml:space="preserve">코드가 </w:delText>
        </w:r>
      </w:del>
      <w:r w:rsidR="005C4513">
        <w:rPr>
          <w:rFonts w:hint="eastAsia"/>
          <w:sz w:val="22"/>
          <w:szCs w:val="24"/>
        </w:rPr>
        <w:t>조건</w:t>
      </w:r>
      <w:ins w:id="442" w:author="장교진" w:date="2022-01-18T11:22:00Z">
        <w:r w:rsidR="00F90EFF">
          <w:rPr>
            <w:rFonts w:hint="eastAsia"/>
            <w:sz w:val="22"/>
            <w:szCs w:val="24"/>
          </w:rPr>
          <w:t>문이</w:t>
        </w:r>
      </w:ins>
      <w:del w:id="443" w:author="장교진" w:date="2022-01-18T11:22:00Z">
        <w:r w:rsidR="005C4513" w:rsidDel="00F90EFF">
          <w:rPr>
            <w:rFonts w:hint="eastAsia"/>
            <w:sz w:val="22"/>
            <w:szCs w:val="24"/>
          </w:rPr>
          <w:delText>을</w:delText>
        </w:r>
      </w:del>
      <w:ins w:id="444" w:author="장교진" w:date="2022-01-18T11:22:00Z">
        <w:r w:rsidR="00F90EFF">
          <w:rPr>
            <w:rFonts w:hint="eastAsia"/>
            <w:sz w:val="22"/>
            <w:szCs w:val="24"/>
          </w:rPr>
          <w:t xml:space="preserve"> 참이 될 때까지</w:t>
        </w:r>
      </w:ins>
      <w:del w:id="445" w:author="장교진" w:date="2022-01-18T11:22:00Z">
        <w:r w:rsidR="005C4513" w:rsidDel="00F90EFF">
          <w:rPr>
            <w:rFonts w:hint="eastAsia"/>
            <w:sz w:val="22"/>
            <w:szCs w:val="24"/>
          </w:rPr>
          <w:delText xml:space="preserve"> 만족할 때,</w:delText>
        </w:r>
      </w:del>
      <w:r>
        <w:rPr>
          <w:rFonts w:hint="eastAsia"/>
          <w:sz w:val="22"/>
          <w:szCs w:val="24"/>
        </w:rPr>
        <w:t xml:space="preserve"> </w:t>
      </w:r>
      <w:r w:rsidR="005C4513">
        <w:rPr>
          <w:rFonts w:hint="eastAsia"/>
          <w:sz w:val="22"/>
          <w:szCs w:val="24"/>
        </w:rPr>
        <w:t>반복해서 실행시킨다.</w:t>
      </w:r>
      <w:r w:rsidR="005C4513">
        <w:rPr>
          <w:sz w:val="22"/>
          <w:szCs w:val="24"/>
        </w:rPr>
        <w:t xml:space="preserve"> </w:t>
      </w:r>
      <w:r w:rsidR="005C4513">
        <w:rPr>
          <w:rFonts w:hint="eastAsia"/>
          <w:sz w:val="22"/>
          <w:szCs w:val="24"/>
        </w:rPr>
        <w:t xml:space="preserve">경험치가 </w:t>
      </w:r>
      <w:r w:rsidR="005C4513">
        <w:rPr>
          <w:sz w:val="22"/>
          <w:szCs w:val="24"/>
        </w:rPr>
        <w:t>10</w:t>
      </w:r>
      <w:r w:rsidR="005C4513">
        <w:rPr>
          <w:rFonts w:hint="eastAsia"/>
          <w:sz w:val="22"/>
          <w:szCs w:val="24"/>
        </w:rPr>
        <w:t>을 달성하면 레벨이 오르는 게임을 만든다면 다음과 같다.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5C4513" w:rsidRPr="00F759E0" w14:paraId="39CABF56" w14:textId="77777777" w:rsidTr="000863BB">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3E9B044" w14:textId="721A018C" w:rsidR="005C4513" w:rsidRDefault="005C4513" w:rsidP="000863BB">
            <w:pPr>
              <w:spacing w:after="0" w:line="240" w:lineRule="auto"/>
              <w:textAlignment w:val="baseline"/>
              <w:rPr>
                <w:rFonts w:eastAsiaTheme="minorHAnsi" w:cs="굴림"/>
                <w:kern w:val="0"/>
                <w:sz w:val="22"/>
              </w:rPr>
            </w:pPr>
            <w:r>
              <w:rPr>
                <w:rFonts w:eastAsiaTheme="minorHAnsi" w:cs="굴림" w:hint="eastAsia"/>
                <w:kern w:val="0"/>
                <w:sz w:val="22"/>
              </w:rPr>
              <w:t>&gt;&gt;&gt;</w:t>
            </w:r>
            <w:r>
              <w:rPr>
                <w:rFonts w:eastAsiaTheme="minorHAnsi" w:cs="굴림"/>
                <w:kern w:val="0"/>
                <w:sz w:val="22"/>
              </w:rPr>
              <w:t xml:space="preserve"> EXP = 0</w:t>
            </w:r>
          </w:p>
          <w:p w14:paraId="071BE5DE" w14:textId="01071DF5" w:rsidR="005C4513" w:rsidRDefault="00A03AC6" w:rsidP="000863BB">
            <w:pPr>
              <w:spacing w:after="0" w:line="240" w:lineRule="auto"/>
              <w:textAlignment w:val="baseline"/>
              <w:rPr>
                <w:rFonts w:eastAsiaTheme="minorHAnsi" w:cs="굴림"/>
                <w:kern w:val="0"/>
                <w:sz w:val="22"/>
              </w:rPr>
            </w:pPr>
            <w:r>
              <w:rPr>
                <w:rFonts w:eastAsiaTheme="minorHAnsi" w:cs="굴림"/>
                <w:kern w:val="0"/>
                <w:sz w:val="22"/>
              </w:rPr>
              <w:t>&gt;&gt;&gt; while EXP &lt; 10:</w:t>
            </w:r>
          </w:p>
          <w:p w14:paraId="4BC0405A" w14:textId="3758E3B1" w:rsidR="005C4513" w:rsidRDefault="005C4513" w:rsidP="000863BB">
            <w:pPr>
              <w:spacing w:after="0" w:line="240" w:lineRule="auto"/>
              <w:textAlignment w:val="baseline"/>
              <w:rPr>
                <w:rFonts w:eastAsiaTheme="minorHAnsi" w:cs="굴림"/>
                <w:kern w:val="0"/>
                <w:sz w:val="22"/>
              </w:rPr>
            </w:pPr>
            <w:r>
              <w:rPr>
                <w:rFonts w:eastAsiaTheme="minorHAnsi" w:cs="굴림"/>
                <w:kern w:val="0"/>
                <w:sz w:val="22"/>
              </w:rPr>
              <w:t>…      EXP = EXP +1</w:t>
            </w:r>
          </w:p>
          <w:p w14:paraId="057AD984" w14:textId="3B7AB438" w:rsidR="005C4513" w:rsidRDefault="00A03AC6" w:rsidP="000863BB">
            <w:pPr>
              <w:spacing w:after="0" w:line="240" w:lineRule="auto"/>
              <w:textAlignment w:val="baseline"/>
              <w:rPr>
                <w:rFonts w:eastAsiaTheme="minorHAnsi" w:cs="굴림"/>
                <w:kern w:val="0"/>
                <w:sz w:val="22"/>
              </w:rPr>
            </w:pPr>
            <w:r>
              <w:rPr>
                <w:rFonts w:eastAsiaTheme="minorHAnsi" w:cs="굴림"/>
                <w:kern w:val="0"/>
                <w:sz w:val="22"/>
              </w:rPr>
              <w:t>…      print(“</w:t>
            </w:r>
            <w:r>
              <w:rPr>
                <w:rFonts w:eastAsiaTheme="minorHAnsi" w:cs="굴림" w:hint="eastAsia"/>
                <w:kern w:val="0"/>
                <w:sz w:val="22"/>
              </w:rPr>
              <w:t xml:space="preserve">경험치가 </w:t>
            </w:r>
            <w:r>
              <w:rPr>
                <w:rFonts w:eastAsiaTheme="minorHAnsi" w:cs="굴림"/>
                <w:kern w:val="0"/>
                <w:sz w:val="22"/>
              </w:rPr>
              <w:t>%d</w:t>
            </w:r>
            <w:r>
              <w:rPr>
                <w:rFonts w:eastAsiaTheme="minorHAnsi" w:cs="굴림" w:hint="eastAsia"/>
                <w:kern w:val="0"/>
                <w:sz w:val="22"/>
              </w:rPr>
              <w:t>입니다.</w:t>
            </w:r>
            <w:r>
              <w:rPr>
                <w:rFonts w:eastAsiaTheme="minorHAnsi" w:cs="굴림"/>
                <w:kern w:val="0"/>
                <w:sz w:val="22"/>
              </w:rPr>
              <w:t xml:space="preserve">” % </w:t>
            </w:r>
            <w:r>
              <w:rPr>
                <w:rFonts w:eastAsiaTheme="minorHAnsi" w:cs="굴림" w:hint="eastAsia"/>
                <w:kern w:val="0"/>
                <w:sz w:val="22"/>
              </w:rPr>
              <w:t>EXP</w:t>
            </w:r>
            <w:r>
              <w:rPr>
                <w:rFonts w:eastAsiaTheme="minorHAnsi" w:cs="굴림"/>
                <w:kern w:val="0"/>
                <w:sz w:val="22"/>
              </w:rPr>
              <w:t>)</w:t>
            </w:r>
          </w:p>
          <w:p w14:paraId="2D263108" w14:textId="6F49A9AB" w:rsidR="005C4513" w:rsidRDefault="005C4513" w:rsidP="000863BB">
            <w:pPr>
              <w:spacing w:after="0" w:line="240" w:lineRule="auto"/>
              <w:textAlignment w:val="baseline"/>
              <w:rPr>
                <w:rFonts w:eastAsiaTheme="minorHAnsi" w:cs="굴림"/>
                <w:kern w:val="0"/>
                <w:sz w:val="22"/>
              </w:rPr>
            </w:pPr>
            <w:r>
              <w:rPr>
                <w:rFonts w:eastAsiaTheme="minorHAnsi" w:cs="굴림"/>
                <w:kern w:val="0"/>
                <w:sz w:val="22"/>
              </w:rPr>
              <w:t xml:space="preserve">…      </w:t>
            </w:r>
            <w:r w:rsidR="00A03AC6">
              <w:rPr>
                <w:rFonts w:eastAsiaTheme="minorHAnsi" w:cs="굴림"/>
                <w:kern w:val="0"/>
                <w:sz w:val="22"/>
              </w:rPr>
              <w:t>if EXP == 10:</w:t>
            </w:r>
          </w:p>
          <w:p w14:paraId="0CA4939B" w14:textId="00A855BC" w:rsidR="00A03AC6" w:rsidRDefault="00A03AC6" w:rsidP="00A03AC6">
            <w:pPr>
              <w:spacing w:after="0" w:line="240" w:lineRule="auto"/>
              <w:textAlignment w:val="baseline"/>
              <w:rPr>
                <w:rFonts w:eastAsiaTheme="minorHAnsi" w:cs="굴림"/>
                <w:kern w:val="0"/>
                <w:sz w:val="22"/>
              </w:rPr>
            </w:pPr>
            <w:r>
              <w:rPr>
                <w:rFonts w:eastAsiaTheme="minorHAnsi" w:cs="굴림"/>
                <w:kern w:val="0"/>
                <w:sz w:val="22"/>
              </w:rPr>
              <w:t>…         print(“</w:t>
            </w:r>
            <w:proofErr w:type="spellStart"/>
            <w:r>
              <w:rPr>
                <w:rFonts w:eastAsiaTheme="minorHAnsi" w:cs="굴림" w:hint="eastAsia"/>
                <w:kern w:val="0"/>
                <w:sz w:val="22"/>
              </w:rPr>
              <w:t>레벨업</w:t>
            </w:r>
            <w:proofErr w:type="spellEnd"/>
            <w:r>
              <w:rPr>
                <w:rFonts w:eastAsiaTheme="minorHAnsi" w:cs="굴림" w:hint="eastAsia"/>
                <w:kern w:val="0"/>
                <w:sz w:val="22"/>
              </w:rPr>
              <w:t>!</w:t>
            </w:r>
            <w:r>
              <w:rPr>
                <w:rFonts w:eastAsiaTheme="minorHAnsi" w:cs="굴림"/>
                <w:kern w:val="0"/>
                <w:sz w:val="22"/>
              </w:rPr>
              <w:t>”)</w:t>
            </w:r>
          </w:p>
          <w:p w14:paraId="77FEFFB4" w14:textId="4383DC21" w:rsidR="00A03AC6" w:rsidRDefault="00A03AC6" w:rsidP="000863BB">
            <w:pPr>
              <w:spacing w:after="0" w:line="240" w:lineRule="auto"/>
              <w:textAlignment w:val="baseline"/>
              <w:rPr>
                <w:rFonts w:eastAsiaTheme="minorHAnsi" w:cs="굴림"/>
                <w:kern w:val="0"/>
                <w:sz w:val="22"/>
              </w:rPr>
            </w:pPr>
            <w:r>
              <w:rPr>
                <w:rFonts w:eastAsiaTheme="minorHAnsi" w:cs="굴림"/>
                <w:kern w:val="0"/>
                <w:sz w:val="22"/>
              </w:rPr>
              <w:t>…</w:t>
            </w:r>
          </w:p>
          <w:p w14:paraId="67C709B9" w14:textId="77777777" w:rsidR="005C4513" w:rsidRDefault="00A03AC6" w:rsidP="000863BB">
            <w:pPr>
              <w:spacing w:after="0" w:line="240" w:lineRule="auto"/>
              <w:textAlignment w:val="baseline"/>
              <w:rPr>
                <w:rFonts w:eastAsiaTheme="minorHAnsi" w:cs="굴림"/>
                <w:kern w:val="0"/>
                <w:sz w:val="22"/>
              </w:rPr>
            </w:pPr>
            <w:r>
              <w:rPr>
                <w:rFonts w:eastAsiaTheme="minorHAnsi" w:cs="굴림" w:hint="eastAsia"/>
                <w:kern w:val="0"/>
                <w:sz w:val="22"/>
              </w:rPr>
              <w:t xml:space="preserve">경험치가 </w:t>
            </w:r>
            <w:r>
              <w:rPr>
                <w:rFonts w:eastAsiaTheme="minorHAnsi" w:cs="굴림"/>
                <w:kern w:val="0"/>
                <w:sz w:val="22"/>
              </w:rPr>
              <w:t>1</w:t>
            </w:r>
            <w:r>
              <w:rPr>
                <w:rFonts w:eastAsiaTheme="minorHAnsi" w:cs="굴림" w:hint="eastAsia"/>
                <w:kern w:val="0"/>
                <w:sz w:val="22"/>
              </w:rPr>
              <w:t>입니다.</w:t>
            </w:r>
          </w:p>
          <w:p w14:paraId="097390DA" w14:textId="77777777" w:rsidR="00A03AC6" w:rsidRDefault="00A03AC6" w:rsidP="000863BB">
            <w:pPr>
              <w:spacing w:after="0" w:line="240" w:lineRule="auto"/>
              <w:textAlignment w:val="baseline"/>
              <w:rPr>
                <w:rFonts w:eastAsiaTheme="minorHAnsi" w:cs="굴림"/>
                <w:kern w:val="0"/>
                <w:sz w:val="22"/>
              </w:rPr>
            </w:pPr>
            <w:r>
              <w:rPr>
                <w:rFonts w:eastAsiaTheme="minorHAnsi" w:cs="굴림" w:hint="eastAsia"/>
                <w:kern w:val="0"/>
                <w:sz w:val="22"/>
              </w:rPr>
              <w:t xml:space="preserve">경험치가 </w:t>
            </w:r>
            <w:r>
              <w:rPr>
                <w:rFonts w:eastAsiaTheme="minorHAnsi" w:cs="굴림"/>
                <w:kern w:val="0"/>
                <w:sz w:val="22"/>
              </w:rPr>
              <w:t>2</w:t>
            </w:r>
            <w:r>
              <w:rPr>
                <w:rFonts w:eastAsiaTheme="minorHAnsi" w:cs="굴림" w:hint="eastAsia"/>
                <w:kern w:val="0"/>
                <w:sz w:val="22"/>
              </w:rPr>
              <w:t>입니다.</w:t>
            </w:r>
          </w:p>
          <w:p w14:paraId="28982D7A" w14:textId="77777777" w:rsidR="00A03AC6" w:rsidRDefault="00A03AC6" w:rsidP="000863BB">
            <w:pPr>
              <w:spacing w:after="0" w:line="240" w:lineRule="auto"/>
              <w:textAlignment w:val="baseline"/>
              <w:rPr>
                <w:rFonts w:eastAsiaTheme="minorHAnsi" w:cs="굴림"/>
                <w:kern w:val="0"/>
                <w:sz w:val="22"/>
              </w:rPr>
            </w:pPr>
            <w:r>
              <w:rPr>
                <w:rFonts w:eastAsiaTheme="minorHAnsi" w:cs="굴림"/>
                <w:kern w:val="0"/>
                <w:sz w:val="22"/>
              </w:rPr>
              <w:t>…</w:t>
            </w:r>
          </w:p>
          <w:p w14:paraId="73A708A5" w14:textId="4450230F" w:rsidR="00A03AC6" w:rsidRDefault="00A03AC6" w:rsidP="000863BB">
            <w:pPr>
              <w:spacing w:after="0" w:line="240" w:lineRule="auto"/>
              <w:textAlignment w:val="baseline"/>
              <w:rPr>
                <w:rFonts w:eastAsiaTheme="minorHAnsi" w:cs="굴림"/>
                <w:kern w:val="0"/>
                <w:sz w:val="22"/>
              </w:rPr>
            </w:pPr>
            <w:r>
              <w:rPr>
                <w:rFonts w:eastAsiaTheme="minorHAnsi" w:cs="굴림" w:hint="eastAsia"/>
                <w:kern w:val="0"/>
                <w:sz w:val="22"/>
              </w:rPr>
              <w:t xml:space="preserve">경험치가 </w:t>
            </w:r>
            <w:r>
              <w:rPr>
                <w:rFonts w:eastAsiaTheme="minorHAnsi" w:cs="굴림"/>
                <w:kern w:val="0"/>
                <w:sz w:val="22"/>
              </w:rPr>
              <w:t>8</w:t>
            </w:r>
            <w:r>
              <w:rPr>
                <w:rFonts w:eastAsiaTheme="minorHAnsi" w:cs="굴림" w:hint="eastAsia"/>
                <w:kern w:val="0"/>
                <w:sz w:val="22"/>
              </w:rPr>
              <w:t>입니다.</w:t>
            </w:r>
          </w:p>
          <w:p w14:paraId="5EE22077" w14:textId="77777777" w:rsidR="00A03AC6" w:rsidRDefault="00A03AC6" w:rsidP="000863BB">
            <w:pPr>
              <w:spacing w:after="0" w:line="240" w:lineRule="auto"/>
              <w:textAlignment w:val="baseline"/>
              <w:rPr>
                <w:rFonts w:eastAsiaTheme="minorHAnsi" w:cs="굴림"/>
                <w:kern w:val="0"/>
                <w:sz w:val="22"/>
              </w:rPr>
            </w:pPr>
            <w:r>
              <w:rPr>
                <w:rFonts w:eastAsiaTheme="minorHAnsi" w:cs="굴림" w:hint="eastAsia"/>
                <w:kern w:val="0"/>
                <w:sz w:val="22"/>
              </w:rPr>
              <w:t xml:space="preserve">경험치가 </w:t>
            </w:r>
            <w:r>
              <w:rPr>
                <w:rFonts w:eastAsiaTheme="minorHAnsi" w:cs="굴림"/>
                <w:kern w:val="0"/>
                <w:sz w:val="22"/>
              </w:rPr>
              <w:t>10</w:t>
            </w:r>
            <w:r>
              <w:rPr>
                <w:rFonts w:eastAsiaTheme="minorHAnsi" w:cs="굴림" w:hint="eastAsia"/>
                <w:kern w:val="0"/>
                <w:sz w:val="22"/>
              </w:rPr>
              <w:t>입니다.</w:t>
            </w:r>
          </w:p>
          <w:p w14:paraId="2D33DDA5" w14:textId="15DF694F" w:rsidR="00A03AC6" w:rsidRPr="0010724B" w:rsidRDefault="00A03AC6" w:rsidP="000863BB">
            <w:pPr>
              <w:spacing w:after="0" w:line="240" w:lineRule="auto"/>
              <w:textAlignment w:val="baseline"/>
              <w:rPr>
                <w:rFonts w:eastAsiaTheme="minorHAnsi" w:cs="굴림"/>
                <w:kern w:val="0"/>
                <w:sz w:val="22"/>
              </w:rPr>
            </w:pPr>
            <w:proofErr w:type="spellStart"/>
            <w:r>
              <w:rPr>
                <w:rFonts w:eastAsiaTheme="minorHAnsi" w:cs="굴림" w:hint="eastAsia"/>
                <w:kern w:val="0"/>
                <w:sz w:val="22"/>
              </w:rPr>
              <w:t>레벨업</w:t>
            </w:r>
            <w:proofErr w:type="spellEnd"/>
            <w:r>
              <w:rPr>
                <w:rFonts w:eastAsiaTheme="minorHAnsi" w:cs="굴림" w:hint="eastAsia"/>
                <w:kern w:val="0"/>
                <w:sz w:val="22"/>
              </w:rPr>
              <w:t>!</w:t>
            </w:r>
          </w:p>
        </w:tc>
      </w:tr>
    </w:tbl>
    <w:p w14:paraId="36D7B099" w14:textId="32D7440B" w:rsidR="00A03AC6" w:rsidRDefault="00A03AC6" w:rsidP="000669FE">
      <w:pPr>
        <w:spacing w:line="360" w:lineRule="auto"/>
        <w:outlineLvl w:val="0"/>
        <w:rPr>
          <w:sz w:val="22"/>
          <w:szCs w:val="24"/>
        </w:rPr>
      </w:pPr>
      <w:r>
        <w:rPr>
          <w:rFonts w:hint="eastAsia"/>
          <w:sz w:val="22"/>
          <w:szCs w:val="24"/>
        </w:rPr>
        <w:t xml:space="preserve">여기서 </w:t>
      </w:r>
      <w:r>
        <w:rPr>
          <w:sz w:val="22"/>
          <w:szCs w:val="24"/>
        </w:rPr>
        <w:t>while</w:t>
      </w:r>
      <w:r>
        <w:rPr>
          <w:rFonts w:hint="eastAsia"/>
          <w:sz w:val="22"/>
          <w:szCs w:val="24"/>
        </w:rPr>
        <w:t xml:space="preserve"> 문의 조건문은 </w:t>
      </w:r>
      <w:r>
        <w:rPr>
          <w:sz w:val="22"/>
          <w:szCs w:val="24"/>
        </w:rPr>
        <w:t xml:space="preserve">EXP </w:t>
      </w:r>
      <w:proofErr w:type="gramStart"/>
      <w:r>
        <w:rPr>
          <w:sz w:val="22"/>
          <w:szCs w:val="24"/>
        </w:rPr>
        <w:t>&lt; 10</w:t>
      </w:r>
      <w:proofErr w:type="gramEnd"/>
      <w:r>
        <w:rPr>
          <w:rFonts w:hint="eastAsia"/>
          <w:sz w:val="22"/>
          <w:szCs w:val="24"/>
        </w:rPr>
        <w:t>이다.</w:t>
      </w:r>
      <w:r>
        <w:rPr>
          <w:sz w:val="22"/>
          <w:szCs w:val="24"/>
        </w:rPr>
        <w:t xml:space="preserve"> 10</w:t>
      </w:r>
      <w:r>
        <w:rPr>
          <w:rFonts w:hint="eastAsia"/>
          <w:sz w:val="22"/>
          <w:szCs w:val="24"/>
        </w:rPr>
        <w:t>보다 작으면 계속 반복해서 수행하며,</w:t>
      </w:r>
      <w:r>
        <w:rPr>
          <w:sz w:val="22"/>
          <w:szCs w:val="24"/>
        </w:rPr>
        <w:t xml:space="preserve"> EXP = EXP +1</w:t>
      </w:r>
      <w:r>
        <w:rPr>
          <w:rFonts w:hint="eastAsia"/>
          <w:sz w:val="22"/>
          <w:szCs w:val="24"/>
        </w:rPr>
        <w:t xml:space="preserve">은 </w:t>
      </w:r>
      <w:r>
        <w:rPr>
          <w:sz w:val="22"/>
          <w:szCs w:val="24"/>
        </w:rPr>
        <w:t xml:space="preserve">EXP </w:t>
      </w:r>
      <w:r>
        <w:rPr>
          <w:rFonts w:hint="eastAsia"/>
          <w:sz w:val="22"/>
          <w:szCs w:val="24"/>
        </w:rPr>
        <w:t xml:space="preserve">값을 계속 </w:t>
      </w:r>
      <w:r>
        <w:rPr>
          <w:sz w:val="22"/>
          <w:szCs w:val="24"/>
        </w:rPr>
        <w:t>1</w:t>
      </w:r>
      <w:r>
        <w:rPr>
          <w:rFonts w:hint="eastAsia"/>
          <w:sz w:val="22"/>
          <w:szCs w:val="24"/>
        </w:rPr>
        <w:t>씩 증가시킨다.</w:t>
      </w:r>
      <w:r>
        <w:rPr>
          <w:sz w:val="22"/>
          <w:szCs w:val="24"/>
        </w:rPr>
        <w:t xml:space="preserve"> </w:t>
      </w:r>
      <w:r>
        <w:rPr>
          <w:rFonts w:hint="eastAsia"/>
          <w:sz w:val="22"/>
          <w:szCs w:val="24"/>
        </w:rPr>
        <w:t xml:space="preserve">그리고 나서 </w:t>
      </w:r>
      <w:r>
        <w:rPr>
          <w:sz w:val="22"/>
          <w:szCs w:val="24"/>
        </w:rPr>
        <w:t xml:space="preserve">EXP </w:t>
      </w:r>
      <w:proofErr w:type="gramStart"/>
      <w:r>
        <w:rPr>
          <w:sz w:val="22"/>
          <w:szCs w:val="24"/>
        </w:rPr>
        <w:t>&lt; 10</w:t>
      </w:r>
      <w:proofErr w:type="gramEnd"/>
      <w:r>
        <w:rPr>
          <w:sz w:val="22"/>
          <w:szCs w:val="24"/>
        </w:rPr>
        <w:t xml:space="preserve"> </w:t>
      </w:r>
      <w:r>
        <w:rPr>
          <w:rFonts w:hint="eastAsia"/>
          <w:sz w:val="22"/>
          <w:szCs w:val="24"/>
        </w:rPr>
        <w:t xml:space="preserve">조건문이 거짓이 되면 </w:t>
      </w:r>
      <w:r>
        <w:rPr>
          <w:sz w:val="22"/>
          <w:szCs w:val="24"/>
        </w:rPr>
        <w:t xml:space="preserve">while </w:t>
      </w:r>
      <w:r>
        <w:rPr>
          <w:rFonts w:hint="eastAsia"/>
          <w:sz w:val="22"/>
          <w:szCs w:val="24"/>
        </w:rPr>
        <w:t>문을 빠져나가게 된다.</w:t>
      </w:r>
      <w:ins w:id="446" w:author="장교진" w:date="2022-01-18T23:00:00Z">
        <w:r w:rsidR="00DA692D">
          <w:rPr>
            <w:sz w:val="22"/>
            <w:szCs w:val="24"/>
          </w:rPr>
          <w:t xml:space="preserve"> </w:t>
        </w:r>
      </w:ins>
    </w:p>
    <w:p w14:paraId="16CCB25D" w14:textId="5376370C" w:rsidR="00AD7C71" w:rsidRPr="004308A9" w:rsidRDefault="004308A9" w:rsidP="00AD7C71">
      <w:pPr>
        <w:spacing w:line="360" w:lineRule="auto"/>
        <w:outlineLvl w:val="0"/>
        <w:rPr>
          <w:ins w:id="447" w:author="정호진" w:date="2022-01-18T05:40:00Z"/>
          <w:b/>
          <w:bCs/>
          <w:sz w:val="22"/>
          <w:szCs w:val="24"/>
          <w:rPrChange w:id="448" w:author="장교진" w:date="2022-01-18T22:57:00Z">
            <w:rPr>
              <w:ins w:id="449" w:author="정호진" w:date="2022-01-18T05:40:00Z"/>
              <w:sz w:val="22"/>
              <w:szCs w:val="24"/>
            </w:rPr>
          </w:rPrChange>
        </w:rPr>
      </w:pPr>
      <w:ins w:id="450" w:author="장교진" w:date="2022-01-18T22:56:00Z">
        <w:r w:rsidRPr="004308A9">
          <w:rPr>
            <w:b/>
            <w:bCs/>
            <w:sz w:val="22"/>
            <w:szCs w:val="24"/>
            <w:rPrChange w:id="451" w:author="장교진" w:date="2022-01-18T22:57:00Z">
              <w:rPr>
                <w:sz w:val="22"/>
                <w:szCs w:val="24"/>
              </w:rPr>
            </w:rPrChange>
          </w:rPr>
          <w:t xml:space="preserve">Q. </w:t>
        </w:r>
      </w:ins>
      <w:ins w:id="452" w:author="정호진" w:date="2022-01-18T05:39:00Z">
        <w:r w:rsidR="00AD7C71" w:rsidRPr="004308A9">
          <w:rPr>
            <w:b/>
            <w:bCs/>
            <w:sz w:val="22"/>
            <w:szCs w:val="24"/>
            <w:rPrChange w:id="453" w:author="장교진" w:date="2022-01-18T22:57:00Z">
              <w:rPr>
                <w:sz w:val="22"/>
                <w:szCs w:val="24"/>
              </w:rPr>
            </w:rPrChange>
          </w:rPr>
          <w:t xml:space="preserve">while </w:t>
        </w:r>
        <w:r w:rsidR="00AD7C71" w:rsidRPr="004308A9">
          <w:rPr>
            <w:rFonts w:hint="eastAsia"/>
            <w:b/>
            <w:bCs/>
            <w:sz w:val="22"/>
            <w:szCs w:val="24"/>
            <w:rPrChange w:id="454" w:author="장교진" w:date="2022-01-18T22:57:00Z">
              <w:rPr>
                <w:rFonts w:hint="eastAsia"/>
                <w:sz w:val="22"/>
                <w:szCs w:val="24"/>
              </w:rPr>
            </w:rPrChange>
          </w:rPr>
          <w:t>문</w:t>
        </w:r>
      </w:ins>
      <w:ins w:id="455" w:author="정호진" w:date="2022-01-18T05:40:00Z">
        <w:r w:rsidR="00AD7C71" w:rsidRPr="004308A9">
          <w:rPr>
            <w:rFonts w:hint="eastAsia"/>
            <w:b/>
            <w:bCs/>
            <w:sz w:val="22"/>
            <w:szCs w:val="24"/>
            <w:rPrChange w:id="456" w:author="장교진" w:date="2022-01-18T22:57:00Z">
              <w:rPr>
                <w:rFonts w:hint="eastAsia"/>
                <w:sz w:val="22"/>
                <w:szCs w:val="24"/>
              </w:rPr>
            </w:rPrChange>
          </w:rPr>
          <w:t>과 덧셈기호를</w:t>
        </w:r>
      </w:ins>
      <w:ins w:id="457" w:author="정호진" w:date="2022-01-18T05:39:00Z">
        <w:r w:rsidR="00AD7C71" w:rsidRPr="004308A9">
          <w:rPr>
            <w:rFonts w:hint="eastAsia"/>
            <w:b/>
            <w:bCs/>
            <w:sz w:val="22"/>
            <w:szCs w:val="24"/>
            <w:rPrChange w:id="458" w:author="장교진" w:date="2022-01-18T22:57:00Z">
              <w:rPr>
                <w:rFonts w:hint="eastAsia"/>
                <w:sz w:val="22"/>
                <w:szCs w:val="24"/>
              </w:rPr>
            </w:rPrChange>
          </w:rPr>
          <w:t xml:space="preserve"> 이용해 곱셈기호 없이</w:t>
        </w:r>
      </w:ins>
      <w:ins w:id="459" w:author="정호진" w:date="2022-01-18T05:41:00Z">
        <w:r w:rsidR="00AD7C71" w:rsidRPr="004308A9">
          <w:rPr>
            <w:rFonts w:hint="eastAsia"/>
            <w:b/>
            <w:bCs/>
            <w:sz w:val="22"/>
            <w:szCs w:val="24"/>
            <w:rPrChange w:id="460" w:author="장교진" w:date="2022-01-18T22:57:00Z">
              <w:rPr>
                <w:rFonts w:hint="eastAsia"/>
                <w:sz w:val="22"/>
                <w:szCs w:val="24"/>
              </w:rPr>
            </w:rPrChange>
          </w:rPr>
          <w:t xml:space="preserve"> 두 수의</w:t>
        </w:r>
      </w:ins>
      <w:ins w:id="461" w:author="정호진" w:date="2022-01-18T05:40:00Z">
        <w:r w:rsidR="00AD7C71" w:rsidRPr="004308A9">
          <w:rPr>
            <w:rFonts w:hint="eastAsia"/>
            <w:b/>
            <w:bCs/>
            <w:sz w:val="22"/>
            <w:szCs w:val="24"/>
            <w:rPrChange w:id="462" w:author="장교진" w:date="2022-01-18T22:57:00Z">
              <w:rPr>
                <w:rFonts w:hint="eastAsia"/>
                <w:sz w:val="22"/>
                <w:szCs w:val="24"/>
              </w:rPr>
            </w:rPrChange>
          </w:rPr>
          <w:t xml:space="preserve"> 곱셈을 구현</w:t>
        </w:r>
      </w:ins>
      <w:ins w:id="463" w:author="장교진" w:date="2022-01-18T22:57:00Z">
        <w:r w:rsidRPr="004308A9">
          <w:rPr>
            <w:rFonts w:hint="eastAsia"/>
            <w:b/>
            <w:bCs/>
            <w:sz w:val="22"/>
            <w:szCs w:val="24"/>
            <w:rPrChange w:id="464" w:author="장교진" w:date="2022-01-18T22:57:00Z">
              <w:rPr>
                <w:rFonts w:hint="eastAsia"/>
                <w:sz w:val="22"/>
                <w:szCs w:val="24"/>
              </w:rPr>
            </w:rPrChange>
          </w:rPr>
          <w:t>해보자.</w:t>
        </w:r>
      </w:ins>
      <w:ins w:id="465" w:author="정호진" w:date="2022-01-18T05:40:00Z">
        <w:del w:id="466" w:author="장교진" w:date="2022-01-18T22:57:00Z">
          <w:r w:rsidR="00AD7C71" w:rsidRPr="004308A9" w:rsidDel="004308A9">
            <w:rPr>
              <w:rFonts w:hint="eastAsia"/>
              <w:b/>
              <w:bCs/>
              <w:sz w:val="22"/>
              <w:szCs w:val="24"/>
              <w:rPrChange w:id="467" w:author="장교진" w:date="2022-01-18T22:57:00Z">
                <w:rPr>
                  <w:rFonts w:hint="eastAsia"/>
                  <w:sz w:val="22"/>
                  <w:szCs w:val="24"/>
                </w:rPr>
              </w:rPrChange>
            </w:rPr>
            <w:delText>하는 예제를 살펴보자.</w:delText>
          </w:r>
        </w:del>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AD7C71" w:rsidRPr="00F759E0" w14:paraId="74215536" w14:textId="77777777" w:rsidTr="00DC4BF6">
        <w:trPr>
          <w:trHeight w:val="215"/>
          <w:ins w:id="468" w:author="정호진" w:date="2022-01-18T05: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2E1AD30" w14:textId="1E3132D8" w:rsidR="00AD7C71" w:rsidRDefault="00AD7C71" w:rsidP="00DC4BF6">
            <w:pPr>
              <w:spacing w:after="0" w:line="240" w:lineRule="auto"/>
              <w:textAlignment w:val="baseline"/>
              <w:rPr>
                <w:ins w:id="469" w:author="정호진" w:date="2022-01-18T05:41:00Z"/>
                <w:rFonts w:eastAsiaTheme="minorHAnsi" w:cs="굴림"/>
                <w:kern w:val="0"/>
                <w:sz w:val="22"/>
              </w:rPr>
            </w:pPr>
            <w:ins w:id="470" w:author="정호진" w:date="2022-01-18T05:41:00Z">
              <w:r>
                <w:rPr>
                  <w:rFonts w:eastAsiaTheme="minorHAnsi" w:cs="굴림"/>
                  <w:kern w:val="0"/>
                  <w:sz w:val="22"/>
                </w:rPr>
                <w:t>m = 3</w:t>
              </w:r>
            </w:ins>
          </w:p>
          <w:p w14:paraId="60783AE5" w14:textId="49AE602D" w:rsidR="00AD7C71" w:rsidRDefault="00AD7C71" w:rsidP="00DC4BF6">
            <w:pPr>
              <w:spacing w:after="0" w:line="240" w:lineRule="auto"/>
              <w:textAlignment w:val="baseline"/>
              <w:rPr>
                <w:ins w:id="471" w:author="정호진" w:date="2022-01-18T05:40:00Z"/>
                <w:rFonts w:eastAsiaTheme="minorHAnsi" w:cs="굴림"/>
                <w:kern w:val="0"/>
                <w:sz w:val="22"/>
              </w:rPr>
            </w:pPr>
            <w:ins w:id="472" w:author="정호진" w:date="2022-01-18T05:41:00Z">
              <w:r>
                <w:rPr>
                  <w:rFonts w:eastAsiaTheme="minorHAnsi" w:cs="굴림" w:hint="eastAsia"/>
                  <w:kern w:val="0"/>
                  <w:sz w:val="22"/>
                </w:rPr>
                <w:t>n</w:t>
              </w:r>
              <w:r>
                <w:rPr>
                  <w:rFonts w:eastAsiaTheme="minorHAnsi" w:cs="굴림"/>
                  <w:kern w:val="0"/>
                  <w:sz w:val="22"/>
                </w:rPr>
                <w:t xml:space="preserve"> = 7</w:t>
              </w:r>
            </w:ins>
          </w:p>
          <w:p w14:paraId="26BDC03D" w14:textId="49D74045" w:rsidR="00AD7C71" w:rsidRDefault="00AD7C71" w:rsidP="00DC4BF6">
            <w:pPr>
              <w:spacing w:after="0" w:line="240" w:lineRule="auto"/>
              <w:textAlignment w:val="baseline"/>
              <w:rPr>
                <w:ins w:id="473" w:author="정호진" w:date="2022-01-18T05:41:00Z"/>
                <w:rFonts w:eastAsiaTheme="minorHAnsi" w:cs="굴림"/>
                <w:kern w:val="0"/>
                <w:sz w:val="22"/>
              </w:rPr>
            </w:pPr>
            <w:ins w:id="474" w:author="정호진" w:date="2022-01-18T05:41:00Z">
              <w:r>
                <w:rPr>
                  <w:rFonts w:eastAsiaTheme="minorHAnsi" w:cs="굴림"/>
                  <w:kern w:val="0"/>
                  <w:sz w:val="22"/>
                </w:rPr>
                <w:t>res = 0</w:t>
              </w:r>
            </w:ins>
          </w:p>
          <w:p w14:paraId="416E283C" w14:textId="065CD44E" w:rsidR="00AD7C71" w:rsidRDefault="00AD7C71" w:rsidP="00DC4BF6">
            <w:pPr>
              <w:spacing w:after="0" w:line="240" w:lineRule="auto"/>
              <w:textAlignment w:val="baseline"/>
              <w:rPr>
                <w:ins w:id="475" w:author="정호진" w:date="2022-01-18T05:41:00Z"/>
                <w:rFonts w:eastAsiaTheme="minorHAnsi" w:cs="굴림"/>
                <w:kern w:val="0"/>
                <w:sz w:val="22"/>
              </w:rPr>
            </w:pPr>
            <w:ins w:id="476" w:author="정호진" w:date="2022-01-18T05:41:00Z">
              <w:r>
                <w:rPr>
                  <w:rFonts w:eastAsiaTheme="minorHAnsi" w:cs="굴림"/>
                  <w:kern w:val="0"/>
                  <w:sz w:val="22"/>
                </w:rPr>
                <w:t>while n&gt;0:</w:t>
              </w:r>
            </w:ins>
          </w:p>
          <w:p w14:paraId="6DB45C33" w14:textId="16C86A37" w:rsidR="00AD7C71" w:rsidRDefault="00AD7C71">
            <w:pPr>
              <w:spacing w:after="0" w:line="240" w:lineRule="auto"/>
              <w:ind w:firstLineChars="300" w:firstLine="660"/>
              <w:textAlignment w:val="baseline"/>
              <w:rPr>
                <w:ins w:id="477" w:author="정호진" w:date="2022-01-18T05:42:00Z"/>
                <w:rFonts w:eastAsiaTheme="minorHAnsi" w:cs="굴림"/>
                <w:kern w:val="0"/>
                <w:sz w:val="22"/>
              </w:rPr>
              <w:pPrChange w:id="478" w:author="정호진" w:date="2022-01-18T05:44:00Z">
                <w:pPr>
                  <w:spacing w:after="0" w:line="240" w:lineRule="auto"/>
                  <w:textAlignment w:val="baseline"/>
                </w:pPr>
              </w:pPrChange>
            </w:pPr>
            <w:ins w:id="479" w:author="정호진" w:date="2022-01-18T05:41:00Z">
              <w:r>
                <w:rPr>
                  <w:rFonts w:eastAsiaTheme="minorHAnsi" w:cs="굴림" w:hint="eastAsia"/>
                  <w:kern w:val="0"/>
                  <w:sz w:val="22"/>
                </w:rPr>
                <w:t>r</w:t>
              </w:r>
              <w:r>
                <w:rPr>
                  <w:rFonts w:eastAsiaTheme="minorHAnsi" w:cs="굴림"/>
                  <w:kern w:val="0"/>
                  <w:sz w:val="22"/>
                </w:rPr>
                <w:t>es +</w:t>
              </w:r>
            </w:ins>
            <w:ins w:id="480" w:author="정호진" w:date="2022-01-18T05:42:00Z">
              <w:r>
                <w:rPr>
                  <w:rFonts w:eastAsiaTheme="minorHAnsi" w:cs="굴림"/>
                  <w:kern w:val="0"/>
                  <w:sz w:val="22"/>
                </w:rPr>
                <w:t>= m</w:t>
              </w:r>
            </w:ins>
          </w:p>
          <w:p w14:paraId="219F86B7" w14:textId="18596FF6" w:rsidR="00AD7C71" w:rsidRDefault="00AD7C71" w:rsidP="00AD7C71">
            <w:pPr>
              <w:spacing w:after="0" w:line="240" w:lineRule="auto"/>
              <w:ind w:firstLineChars="300" w:firstLine="660"/>
              <w:textAlignment w:val="baseline"/>
              <w:rPr>
                <w:ins w:id="481" w:author="정호진" w:date="2022-01-18T05:42:00Z"/>
                <w:rFonts w:eastAsiaTheme="minorHAnsi" w:cs="굴림"/>
                <w:kern w:val="0"/>
                <w:sz w:val="22"/>
              </w:rPr>
            </w:pPr>
            <w:ins w:id="482" w:author="정호진" w:date="2022-01-18T05:42:00Z">
              <w:r>
                <w:rPr>
                  <w:rFonts w:eastAsiaTheme="minorHAnsi" w:cs="굴림" w:hint="eastAsia"/>
                  <w:kern w:val="0"/>
                  <w:sz w:val="22"/>
                </w:rPr>
                <w:t>n</w:t>
              </w:r>
              <w:r>
                <w:rPr>
                  <w:rFonts w:eastAsiaTheme="minorHAnsi" w:cs="굴림"/>
                  <w:kern w:val="0"/>
                  <w:sz w:val="22"/>
                </w:rPr>
                <w:t xml:space="preserve"> = n – 1</w:t>
              </w:r>
            </w:ins>
          </w:p>
          <w:p w14:paraId="5884A7AC" w14:textId="611D45F9" w:rsidR="00AD7C71" w:rsidRPr="0010724B" w:rsidRDefault="00AD7C71" w:rsidP="00DC4BF6">
            <w:pPr>
              <w:spacing w:after="0" w:line="240" w:lineRule="auto"/>
              <w:textAlignment w:val="baseline"/>
              <w:rPr>
                <w:ins w:id="483" w:author="정호진" w:date="2022-01-18T05:40:00Z"/>
                <w:rFonts w:eastAsiaTheme="minorHAnsi" w:cs="굴림"/>
                <w:kern w:val="0"/>
                <w:sz w:val="22"/>
              </w:rPr>
            </w:pPr>
            <w:proofErr w:type="gramStart"/>
            <w:ins w:id="484" w:author="정호진" w:date="2022-01-18T05:42:00Z">
              <w:r>
                <w:rPr>
                  <w:rFonts w:eastAsiaTheme="minorHAnsi" w:cs="굴림"/>
                  <w:kern w:val="0"/>
                  <w:sz w:val="22"/>
                </w:rPr>
                <w:t>print(</w:t>
              </w:r>
              <w:proofErr w:type="gramEnd"/>
              <w:r>
                <w:rPr>
                  <w:rFonts w:eastAsiaTheme="minorHAnsi" w:cs="굴림"/>
                  <w:kern w:val="0"/>
                  <w:sz w:val="22"/>
                </w:rPr>
                <w:t>‘m * n =’, res)</w:t>
              </w:r>
            </w:ins>
          </w:p>
        </w:tc>
      </w:tr>
    </w:tbl>
    <w:p w14:paraId="4A34C670" w14:textId="1A6CBD7B" w:rsidR="00AD7C71" w:rsidRPr="008C5162" w:rsidDel="00F90EFF" w:rsidRDefault="00A53021" w:rsidP="000669FE">
      <w:pPr>
        <w:spacing w:line="360" w:lineRule="auto"/>
        <w:outlineLvl w:val="0"/>
        <w:rPr>
          <w:ins w:id="485" w:author="정호진" w:date="2022-01-18T05:40:00Z"/>
          <w:del w:id="486" w:author="장교진" w:date="2022-01-18T11:24:00Z"/>
          <w:sz w:val="22"/>
          <w:szCs w:val="24"/>
        </w:rPr>
      </w:pPr>
      <w:ins w:id="487" w:author="정호진" w:date="2022-01-18T06:14:00Z">
        <w:r>
          <w:rPr>
            <w:rFonts w:hint="eastAsia"/>
            <w:sz w:val="22"/>
            <w:szCs w:val="24"/>
          </w:rPr>
          <w:lastRenderedPageBreak/>
          <w:t>n</w:t>
        </w:r>
        <w:r>
          <w:rPr>
            <w:sz w:val="22"/>
            <w:szCs w:val="24"/>
          </w:rPr>
          <w:t xml:space="preserve"> </w:t>
        </w:r>
        <w:r>
          <w:rPr>
            <w:rFonts w:hint="eastAsia"/>
            <w:sz w:val="22"/>
            <w:szCs w:val="24"/>
          </w:rPr>
          <w:t xml:space="preserve">과 </w:t>
        </w:r>
        <w:proofErr w:type="gramStart"/>
        <w:r>
          <w:rPr>
            <w:sz w:val="22"/>
            <w:szCs w:val="24"/>
          </w:rPr>
          <w:t xml:space="preserve">m </w:t>
        </w:r>
        <w:r>
          <w:rPr>
            <w:rFonts w:hint="eastAsia"/>
            <w:sz w:val="22"/>
            <w:szCs w:val="24"/>
          </w:rPr>
          <w:t>의</w:t>
        </w:r>
        <w:proofErr w:type="gramEnd"/>
        <w:r>
          <w:rPr>
            <w:rFonts w:hint="eastAsia"/>
            <w:sz w:val="22"/>
            <w:szCs w:val="24"/>
          </w:rPr>
          <w:t xml:space="preserve"> 곱셈을 구현하기 위해 </w:t>
        </w:r>
      </w:ins>
      <w:ins w:id="488" w:author="정호진" w:date="2022-01-18T05:45:00Z">
        <w:r w:rsidR="008C5162">
          <w:rPr>
            <w:sz w:val="22"/>
            <w:szCs w:val="24"/>
          </w:rPr>
          <w:t>n</w:t>
        </w:r>
        <w:r w:rsidR="008C5162">
          <w:rPr>
            <w:rFonts w:hint="eastAsia"/>
            <w:sz w:val="22"/>
            <w:szCs w:val="24"/>
          </w:rPr>
          <w:t xml:space="preserve">이 양수인 조건 하에서 </w:t>
        </w:r>
        <w:r w:rsidR="008C5162">
          <w:rPr>
            <w:sz w:val="22"/>
            <w:szCs w:val="24"/>
          </w:rPr>
          <w:t xml:space="preserve">while </w:t>
        </w:r>
        <w:r w:rsidR="008C5162">
          <w:rPr>
            <w:rFonts w:hint="eastAsia"/>
            <w:sz w:val="22"/>
            <w:szCs w:val="24"/>
          </w:rPr>
          <w:t>문을 반복하며 r</w:t>
        </w:r>
        <w:r w:rsidR="008C5162">
          <w:rPr>
            <w:sz w:val="22"/>
            <w:szCs w:val="24"/>
          </w:rPr>
          <w:t xml:space="preserve">es </w:t>
        </w:r>
        <w:r w:rsidR="008C5162">
          <w:rPr>
            <w:rFonts w:hint="eastAsia"/>
            <w:sz w:val="22"/>
            <w:szCs w:val="24"/>
          </w:rPr>
          <w:t>값에 m씩 더하여 저장한다.</w:t>
        </w:r>
        <w:r w:rsidR="008C5162">
          <w:rPr>
            <w:sz w:val="22"/>
            <w:szCs w:val="24"/>
          </w:rPr>
          <w:t xml:space="preserve"> </w:t>
        </w:r>
      </w:ins>
      <w:ins w:id="489" w:author="정호진" w:date="2022-01-18T06:14:00Z">
        <w:r>
          <w:rPr>
            <w:sz w:val="22"/>
            <w:szCs w:val="24"/>
          </w:rPr>
          <w:t xml:space="preserve">while </w:t>
        </w:r>
        <w:r>
          <w:rPr>
            <w:rFonts w:hint="eastAsia"/>
            <w:sz w:val="22"/>
            <w:szCs w:val="24"/>
          </w:rPr>
          <w:t>문이 반복될 때</w:t>
        </w:r>
      </w:ins>
      <w:ins w:id="490" w:author="정호진" w:date="2022-01-18T06:15:00Z">
        <w:r>
          <w:rPr>
            <w:rFonts w:hint="eastAsia"/>
            <w:sz w:val="22"/>
            <w:szCs w:val="24"/>
          </w:rPr>
          <w:t xml:space="preserve">마다 n의 값은 </w:t>
        </w:r>
        <w:r>
          <w:rPr>
            <w:sz w:val="22"/>
            <w:szCs w:val="24"/>
          </w:rPr>
          <w:t>1</w:t>
        </w:r>
        <w:r>
          <w:rPr>
            <w:rFonts w:hint="eastAsia"/>
            <w:sz w:val="22"/>
            <w:szCs w:val="24"/>
          </w:rPr>
          <w:t>씩 빼서 저장하면,</w:t>
        </w:r>
        <w:r>
          <w:rPr>
            <w:sz w:val="22"/>
            <w:szCs w:val="24"/>
          </w:rPr>
          <w:t xml:space="preserve"> </w:t>
        </w:r>
        <w:r>
          <w:rPr>
            <w:rFonts w:hint="eastAsia"/>
            <w:sz w:val="22"/>
            <w:szCs w:val="24"/>
          </w:rPr>
          <w:t xml:space="preserve">정확히 </w:t>
        </w:r>
        <w:r>
          <w:rPr>
            <w:sz w:val="22"/>
            <w:szCs w:val="24"/>
          </w:rPr>
          <w:t>n</w:t>
        </w:r>
        <w:r>
          <w:rPr>
            <w:rFonts w:hint="eastAsia"/>
            <w:sz w:val="22"/>
            <w:szCs w:val="24"/>
          </w:rPr>
          <w:t>번 반복되는 결과를 가져온다.</w:t>
        </w:r>
      </w:ins>
      <w:ins w:id="491" w:author="정호진" w:date="2022-01-18T05:44:00Z">
        <w:r w:rsidR="008C5162">
          <w:rPr>
            <w:rFonts w:hint="eastAsia"/>
            <w:sz w:val="22"/>
            <w:szCs w:val="24"/>
          </w:rPr>
          <w:t xml:space="preserve"> </w:t>
        </w:r>
      </w:ins>
    </w:p>
    <w:p w14:paraId="5634E85C" w14:textId="77777777" w:rsidR="00AD7C71" w:rsidRPr="00AD7C71" w:rsidRDefault="00AD7C71" w:rsidP="000669FE">
      <w:pPr>
        <w:spacing w:line="360" w:lineRule="auto"/>
        <w:outlineLvl w:val="0"/>
        <w:rPr>
          <w:sz w:val="22"/>
          <w:szCs w:val="24"/>
        </w:rPr>
      </w:pPr>
    </w:p>
    <w:p w14:paraId="602FBF60" w14:textId="4F2616FC" w:rsidR="00A03AC6" w:rsidRDefault="00A03AC6" w:rsidP="000669FE">
      <w:pPr>
        <w:spacing w:line="360" w:lineRule="auto"/>
        <w:outlineLvl w:val="0"/>
        <w:rPr>
          <w:sz w:val="22"/>
          <w:szCs w:val="24"/>
        </w:rPr>
      </w:pPr>
      <w:r>
        <w:rPr>
          <w:rFonts w:hint="eastAsia"/>
          <w:sz w:val="22"/>
          <w:szCs w:val="24"/>
        </w:rPr>
        <w:t>다른 반복문으로</w:t>
      </w:r>
      <w:r w:rsidR="002D50D7">
        <w:rPr>
          <w:rFonts w:hint="eastAsia"/>
          <w:sz w:val="22"/>
          <w:szCs w:val="24"/>
        </w:rPr>
        <w:t xml:space="preserve"> </w:t>
      </w:r>
      <w:r w:rsidR="002D50D7">
        <w:rPr>
          <w:sz w:val="22"/>
          <w:szCs w:val="24"/>
        </w:rPr>
        <w:t xml:space="preserve">for </w:t>
      </w:r>
      <w:r w:rsidR="002D50D7">
        <w:rPr>
          <w:rFonts w:hint="eastAsia"/>
          <w:sz w:val="22"/>
          <w:szCs w:val="24"/>
        </w:rPr>
        <w:t>문이 있다.</w:t>
      </w:r>
      <w:r w:rsidR="002D50D7">
        <w:rPr>
          <w:sz w:val="22"/>
          <w:szCs w:val="24"/>
        </w:rPr>
        <w:t xml:space="preserve"> while </w:t>
      </w:r>
      <w:r w:rsidR="002D50D7">
        <w:rPr>
          <w:rFonts w:hint="eastAsia"/>
          <w:sz w:val="22"/>
          <w:szCs w:val="24"/>
        </w:rPr>
        <w:t xml:space="preserve">문과 비슷한 </w:t>
      </w:r>
      <w:proofErr w:type="spellStart"/>
      <w:r w:rsidR="002D50D7">
        <w:rPr>
          <w:rFonts w:hint="eastAsia"/>
          <w:sz w:val="22"/>
          <w:szCs w:val="24"/>
        </w:rPr>
        <w:t>반복문인</w:t>
      </w:r>
      <w:proofErr w:type="spellEnd"/>
      <w:r w:rsidR="002D50D7">
        <w:rPr>
          <w:rFonts w:hint="eastAsia"/>
          <w:sz w:val="22"/>
          <w:szCs w:val="24"/>
        </w:rPr>
        <w:t xml:space="preserve"> for</w:t>
      </w:r>
      <w:r w:rsidR="002D50D7">
        <w:rPr>
          <w:sz w:val="22"/>
          <w:szCs w:val="24"/>
        </w:rPr>
        <w:t xml:space="preserve"> </w:t>
      </w:r>
      <w:r w:rsidR="002D50D7">
        <w:rPr>
          <w:rFonts w:hint="eastAsia"/>
          <w:sz w:val="22"/>
          <w:szCs w:val="24"/>
        </w:rPr>
        <w:t>문은 유용하고 문장 구조</w:t>
      </w:r>
      <w:r w:rsidR="00236ECB">
        <w:rPr>
          <w:rFonts w:hint="eastAsia"/>
          <w:sz w:val="22"/>
          <w:szCs w:val="24"/>
        </w:rPr>
        <w:t xml:space="preserve"> 이해가 쉽다는 장점이 있다.</w:t>
      </w:r>
      <w:r w:rsidR="00236ECB">
        <w:rPr>
          <w:sz w:val="22"/>
          <w:szCs w:val="24"/>
        </w:rPr>
        <w:t xml:space="preserve"> </w:t>
      </w:r>
      <w:r w:rsidR="00236ECB">
        <w:rPr>
          <w:rFonts w:hint="eastAsia"/>
          <w:sz w:val="22"/>
          <w:szCs w:val="24"/>
        </w:rPr>
        <w:t xml:space="preserve">다음 </w:t>
      </w:r>
      <w:r w:rsidR="00236ECB">
        <w:rPr>
          <w:sz w:val="22"/>
          <w:szCs w:val="24"/>
        </w:rPr>
        <w:t xml:space="preserve">for </w:t>
      </w:r>
      <w:r w:rsidR="00236ECB">
        <w:rPr>
          <w:rFonts w:hint="eastAsia"/>
          <w:sz w:val="22"/>
          <w:szCs w:val="24"/>
        </w:rPr>
        <w:t xml:space="preserve">문의 간단한 예시를 보며 이해를 돕고자 한다. </w:t>
      </w:r>
      <w:r w:rsidR="00236ECB">
        <w:rPr>
          <w:sz w:val="22"/>
          <w:szCs w:val="24"/>
        </w:rPr>
        <w:t>10</w:t>
      </w:r>
      <w:r w:rsidR="00236ECB">
        <w:rPr>
          <w:rFonts w:hint="eastAsia"/>
          <w:sz w:val="22"/>
          <w:szCs w:val="24"/>
        </w:rPr>
        <w:t xml:space="preserve">명 학생이 운전면허 필기 시험을 보았다. 시험 점수가 </w:t>
      </w:r>
      <w:r w:rsidR="00236ECB">
        <w:rPr>
          <w:sz w:val="22"/>
          <w:szCs w:val="24"/>
        </w:rPr>
        <w:t>70</w:t>
      </w:r>
      <w:r w:rsidR="00236ECB">
        <w:rPr>
          <w:rFonts w:hint="eastAsia"/>
          <w:sz w:val="22"/>
          <w:szCs w:val="24"/>
        </w:rPr>
        <w:t>점이 넘으면 합격이고 그렇지 못하면 불합격이다.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236ECB" w:rsidRPr="00F759E0" w14:paraId="7830F7FE" w14:textId="77777777" w:rsidTr="000863BB">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791013C" w14:textId="63294B68"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e</w:t>
            </w:r>
            <w:r>
              <w:rPr>
                <w:rFonts w:eastAsiaTheme="minorHAnsi" w:cs="굴림" w:hint="eastAsia"/>
                <w:kern w:val="0"/>
                <w:sz w:val="22"/>
              </w:rPr>
              <w:t>xam</w:t>
            </w:r>
            <w:r>
              <w:rPr>
                <w:rFonts w:eastAsiaTheme="minorHAnsi" w:cs="굴림"/>
                <w:kern w:val="0"/>
                <w:sz w:val="22"/>
              </w:rPr>
              <w:t>s = [66, 70, 76, 56, 80, 64, 74, 90, 50, 62]</w:t>
            </w:r>
          </w:p>
          <w:p w14:paraId="38A9B91B"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number = 0</w:t>
            </w:r>
          </w:p>
          <w:p w14:paraId="453D970B"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for result in exams:</w:t>
            </w:r>
          </w:p>
          <w:p w14:paraId="168BC51F"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 xml:space="preserve">   number = number +1</w:t>
            </w:r>
          </w:p>
          <w:p w14:paraId="654FAB54"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 xml:space="preserve">   if result &gt;= 70:</w:t>
            </w:r>
          </w:p>
          <w:p w14:paraId="146CFB71"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 xml:space="preserve">      print(“%d</w:t>
            </w:r>
            <w:r>
              <w:rPr>
                <w:rFonts w:eastAsiaTheme="minorHAnsi" w:cs="굴림" w:hint="eastAsia"/>
                <w:kern w:val="0"/>
                <w:sz w:val="22"/>
              </w:rPr>
              <w:t>번 응시자는 합격입니다.</w:t>
            </w:r>
            <w:r>
              <w:rPr>
                <w:rFonts w:eastAsiaTheme="minorHAnsi" w:cs="굴림"/>
                <w:kern w:val="0"/>
                <w:sz w:val="22"/>
              </w:rPr>
              <w:t xml:space="preserve">” % </w:t>
            </w:r>
            <w:r>
              <w:rPr>
                <w:rFonts w:eastAsiaTheme="minorHAnsi" w:cs="굴림" w:hint="eastAsia"/>
                <w:kern w:val="0"/>
                <w:sz w:val="22"/>
              </w:rPr>
              <w:t>number)</w:t>
            </w:r>
          </w:p>
          <w:p w14:paraId="73FA44AB" w14:textId="77777777" w:rsidR="00236ECB" w:rsidRDefault="00236ECB" w:rsidP="000863BB">
            <w:pPr>
              <w:spacing w:after="0" w:line="240" w:lineRule="auto"/>
              <w:textAlignment w:val="baseline"/>
              <w:rPr>
                <w:rFonts w:eastAsiaTheme="minorHAnsi" w:cs="굴림"/>
                <w:kern w:val="0"/>
                <w:sz w:val="22"/>
              </w:rPr>
            </w:pPr>
            <w:r>
              <w:rPr>
                <w:rFonts w:eastAsiaTheme="minorHAnsi" w:cs="굴림"/>
                <w:kern w:val="0"/>
                <w:sz w:val="22"/>
              </w:rPr>
              <w:t xml:space="preserve">   else:</w:t>
            </w:r>
          </w:p>
          <w:p w14:paraId="675D0FB8" w14:textId="22FA1455" w:rsidR="00236ECB" w:rsidRPr="0010724B" w:rsidRDefault="00236ECB" w:rsidP="000863BB">
            <w:pPr>
              <w:spacing w:after="0" w:line="240" w:lineRule="auto"/>
              <w:textAlignment w:val="baseline"/>
              <w:rPr>
                <w:rFonts w:eastAsiaTheme="minorHAnsi" w:cs="굴림"/>
                <w:kern w:val="0"/>
                <w:sz w:val="22"/>
              </w:rPr>
            </w:pPr>
            <w:r>
              <w:rPr>
                <w:rFonts w:eastAsiaTheme="minorHAnsi" w:cs="굴림"/>
                <w:kern w:val="0"/>
                <w:sz w:val="22"/>
              </w:rPr>
              <w:t xml:space="preserve">      print(“%d</w:t>
            </w:r>
            <w:r>
              <w:rPr>
                <w:rFonts w:eastAsiaTheme="minorHAnsi" w:cs="굴림" w:hint="eastAsia"/>
                <w:kern w:val="0"/>
                <w:sz w:val="22"/>
              </w:rPr>
              <w:t>번 응시자는 불합격입니다.</w:t>
            </w:r>
            <w:r>
              <w:rPr>
                <w:rFonts w:eastAsiaTheme="minorHAnsi" w:cs="굴림"/>
                <w:kern w:val="0"/>
                <w:sz w:val="22"/>
              </w:rPr>
              <w:t>” % number)</w:t>
            </w:r>
          </w:p>
        </w:tc>
      </w:tr>
    </w:tbl>
    <w:p w14:paraId="02DDD78B" w14:textId="5FD8AFD4" w:rsidR="00236ECB" w:rsidRPr="00B430E0" w:rsidRDefault="00B430E0" w:rsidP="000669FE">
      <w:pPr>
        <w:spacing w:line="360" w:lineRule="auto"/>
        <w:outlineLvl w:val="0"/>
        <w:rPr>
          <w:sz w:val="22"/>
          <w:szCs w:val="24"/>
        </w:rPr>
      </w:pPr>
      <w:r>
        <w:rPr>
          <w:rFonts w:hint="eastAsia"/>
          <w:sz w:val="22"/>
          <w:szCs w:val="24"/>
        </w:rPr>
        <w:t xml:space="preserve">각각의 응시자에게 번호를 부여하기 위해 </w:t>
      </w:r>
      <w:r>
        <w:rPr>
          <w:sz w:val="22"/>
          <w:szCs w:val="24"/>
        </w:rPr>
        <w:t xml:space="preserve">number </w:t>
      </w:r>
      <w:r>
        <w:rPr>
          <w:rFonts w:hint="eastAsia"/>
          <w:sz w:val="22"/>
          <w:szCs w:val="24"/>
        </w:rPr>
        <w:t>변수를 사용하였다.</w:t>
      </w:r>
      <w:r>
        <w:rPr>
          <w:sz w:val="22"/>
          <w:szCs w:val="24"/>
        </w:rPr>
        <w:t xml:space="preserve"> </w:t>
      </w:r>
      <w:r>
        <w:rPr>
          <w:rFonts w:hint="eastAsia"/>
          <w:sz w:val="22"/>
          <w:szCs w:val="24"/>
        </w:rPr>
        <w:t xml:space="preserve">리스트 exams에서 차례로 점수를 </w:t>
      </w:r>
      <w:r>
        <w:rPr>
          <w:sz w:val="22"/>
          <w:szCs w:val="24"/>
        </w:rPr>
        <w:t xml:space="preserve">result </w:t>
      </w:r>
      <w:r>
        <w:rPr>
          <w:rFonts w:hint="eastAsia"/>
          <w:sz w:val="22"/>
          <w:szCs w:val="24"/>
        </w:rPr>
        <w:t xml:space="preserve">변수로 받아 </w:t>
      </w:r>
      <w:r>
        <w:rPr>
          <w:sz w:val="22"/>
          <w:szCs w:val="24"/>
        </w:rPr>
        <w:t xml:space="preserve">for </w:t>
      </w:r>
      <w:r>
        <w:rPr>
          <w:rFonts w:hint="eastAsia"/>
          <w:sz w:val="22"/>
          <w:szCs w:val="24"/>
        </w:rPr>
        <w:t>문 안의 문장을 수행한다.</w:t>
      </w:r>
      <w:r>
        <w:rPr>
          <w:sz w:val="22"/>
          <w:szCs w:val="24"/>
        </w:rPr>
        <w:t xml:space="preserve"> </w:t>
      </w:r>
      <w:r>
        <w:rPr>
          <w:rFonts w:hint="eastAsia"/>
          <w:sz w:val="22"/>
          <w:szCs w:val="24"/>
        </w:rPr>
        <w:t xml:space="preserve">수행이 한 번씩 진행되면서 </w:t>
      </w:r>
      <w:r>
        <w:rPr>
          <w:sz w:val="22"/>
          <w:szCs w:val="24"/>
        </w:rPr>
        <w:t>number</w:t>
      </w:r>
      <w:r>
        <w:rPr>
          <w:rFonts w:hint="eastAsia"/>
          <w:sz w:val="22"/>
          <w:szCs w:val="24"/>
        </w:rPr>
        <w:t xml:space="preserve">는 </w:t>
      </w:r>
      <w:r>
        <w:rPr>
          <w:sz w:val="22"/>
          <w:szCs w:val="24"/>
        </w:rPr>
        <w:t>1</w:t>
      </w:r>
      <w:r>
        <w:rPr>
          <w:rFonts w:hint="eastAsia"/>
          <w:sz w:val="22"/>
          <w:szCs w:val="24"/>
        </w:rPr>
        <w:t>씩 증가한다.</w:t>
      </w:r>
    </w:p>
    <w:p w14:paraId="1DBD39FC" w14:textId="1AD6914F" w:rsidR="000E4F10" w:rsidRPr="004308A9" w:rsidRDefault="004308A9" w:rsidP="000E4F10">
      <w:pPr>
        <w:spacing w:line="360" w:lineRule="auto"/>
        <w:outlineLvl w:val="0"/>
        <w:rPr>
          <w:ins w:id="492" w:author="정호진" w:date="2022-01-18T06:16:00Z"/>
          <w:b/>
          <w:bCs/>
          <w:sz w:val="22"/>
          <w:szCs w:val="24"/>
          <w:rPrChange w:id="493" w:author="장교진" w:date="2022-01-18T22:57:00Z">
            <w:rPr>
              <w:ins w:id="494" w:author="정호진" w:date="2022-01-18T06:16:00Z"/>
              <w:sz w:val="22"/>
              <w:szCs w:val="24"/>
            </w:rPr>
          </w:rPrChange>
        </w:rPr>
      </w:pPr>
      <w:ins w:id="495" w:author="장교진" w:date="2022-01-18T22:57:00Z">
        <w:r>
          <w:rPr>
            <w:rFonts w:hint="eastAsia"/>
            <w:b/>
            <w:bCs/>
            <w:sz w:val="22"/>
            <w:szCs w:val="24"/>
          </w:rPr>
          <w:t>Q</w:t>
        </w:r>
        <w:r>
          <w:rPr>
            <w:b/>
            <w:bCs/>
            <w:sz w:val="22"/>
            <w:szCs w:val="24"/>
          </w:rPr>
          <w:t xml:space="preserve">. </w:t>
        </w:r>
      </w:ins>
      <w:ins w:id="496" w:author="정호진" w:date="2022-01-18T06:16:00Z">
        <w:r w:rsidR="000E4F10" w:rsidRPr="004308A9">
          <w:rPr>
            <w:b/>
            <w:bCs/>
            <w:sz w:val="22"/>
            <w:szCs w:val="24"/>
            <w:rPrChange w:id="497" w:author="장교진" w:date="2022-01-18T22:57:00Z">
              <w:rPr>
                <w:sz w:val="22"/>
                <w:szCs w:val="24"/>
              </w:rPr>
            </w:rPrChange>
          </w:rPr>
          <w:t xml:space="preserve">for </w:t>
        </w:r>
        <w:r w:rsidR="000E4F10" w:rsidRPr="004308A9">
          <w:rPr>
            <w:rFonts w:hint="eastAsia"/>
            <w:b/>
            <w:bCs/>
            <w:sz w:val="22"/>
            <w:szCs w:val="24"/>
            <w:rPrChange w:id="498" w:author="장교진" w:date="2022-01-18T22:57:00Z">
              <w:rPr>
                <w:rFonts w:hint="eastAsia"/>
                <w:sz w:val="22"/>
                <w:szCs w:val="24"/>
              </w:rPr>
            </w:rPrChange>
          </w:rPr>
          <w:t xml:space="preserve">문을 이용하여 양의 정수가 소수인지 아닌지 </w:t>
        </w:r>
        <w:del w:id="499" w:author="장교진" w:date="2022-01-18T22:57:00Z">
          <w:r w:rsidR="000E4F10" w:rsidRPr="004308A9" w:rsidDel="004308A9">
            <w:rPr>
              <w:rFonts w:hint="eastAsia"/>
              <w:b/>
              <w:bCs/>
              <w:sz w:val="22"/>
              <w:szCs w:val="24"/>
              <w:rPrChange w:id="500" w:author="장교진" w:date="2022-01-18T22:57:00Z">
                <w:rPr>
                  <w:rFonts w:hint="eastAsia"/>
                  <w:sz w:val="22"/>
                  <w:szCs w:val="24"/>
                </w:rPr>
              </w:rPrChange>
            </w:rPr>
            <w:delText>판별하는 예제를 살펴보자.</w:delText>
          </w:r>
        </w:del>
      </w:ins>
      <w:ins w:id="501" w:author="장교진" w:date="2022-01-18T22:57:00Z">
        <w:r w:rsidRPr="004308A9">
          <w:rPr>
            <w:rFonts w:hint="eastAsia"/>
            <w:b/>
            <w:bCs/>
            <w:sz w:val="22"/>
            <w:szCs w:val="24"/>
            <w:rPrChange w:id="502" w:author="장교진" w:date="2022-01-18T22:57:00Z">
              <w:rPr>
                <w:rFonts w:hint="eastAsia"/>
                <w:sz w:val="22"/>
                <w:szCs w:val="24"/>
              </w:rPr>
            </w:rPrChange>
          </w:rPr>
          <w:t>판별해보자.</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0E4F10" w:rsidRPr="00F759E0" w14:paraId="5CB7C6DB" w14:textId="77777777" w:rsidTr="00DC4BF6">
        <w:trPr>
          <w:trHeight w:val="215"/>
          <w:ins w:id="503" w:author="정호진" w:date="2022-01-18T06:16: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14F5054" w14:textId="77777777" w:rsidR="000E4F10" w:rsidRDefault="000E4F10" w:rsidP="00DC4BF6">
            <w:pPr>
              <w:spacing w:after="0" w:line="240" w:lineRule="auto"/>
              <w:textAlignment w:val="baseline"/>
              <w:rPr>
                <w:ins w:id="504" w:author="정호진" w:date="2022-01-18T06:17:00Z"/>
                <w:rFonts w:eastAsiaTheme="minorHAnsi" w:cs="굴림"/>
                <w:kern w:val="0"/>
                <w:sz w:val="22"/>
              </w:rPr>
            </w:pPr>
            <w:ins w:id="505" w:author="정호진" w:date="2022-01-18T06:17:00Z">
              <w:r>
                <w:rPr>
                  <w:rFonts w:eastAsiaTheme="minorHAnsi" w:cs="굴림" w:hint="eastAsia"/>
                  <w:kern w:val="0"/>
                  <w:sz w:val="22"/>
                </w:rPr>
                <w:t>n</w:t>
              </w:r>
              <w:r>
                <w:rPr>
                  <w:rFonts w:eastAsiaTheme="minorHAnsi" w:cs="굴림"/>
                  <w:kern w:val="0"/>
                  <w:sz w:val="22"/>
                </w:rPr>
                <w:t xml:space="preserve"> = 9</w:t>
              </w:r>
            </w:ins>
          </w:p>
          <w:p w14:paraId="0F46AE2B" w14:textId="77777777" w:rsidR="000E4F10" w:rsidRDefault="000E4F10" w:rsidP="00DC4BF6">
            <w:pPr>
              <w:spacing w:after="0" w:line="240" w:lineRule="auto"/>
              <w:textAlignment w:val="baseline"/>
              <w:rPr>
                <w:ins w:id="506" w:author="정호진" w:date="2022-01-18T06:17:00Z"/>
                <w:rFonts w:eastAsiaTheme="minorHAnsi" w:cs="굴림"/>
                <w:kern w:val="0"/>
                <w:sz w:val="22"/>
              </w:rPr>
            </w:pPr>
            <w:ins w:id="507" w:author="정호진" w:date="2022-01-18T06:17:00Z">
              <w:r>
                <w:rPr>
                  <w:rFonts w:eastAsiaTheme="minorHAnsi" w:cs="굴림" w:hint="eastAsia"/>
                  <w:kern w:val="0"/>
                  <w:sz w:val="22"/>
                </w:rPr>
                <w:t>f</w:t>
              </w:r>
              <w:r>
                <w:rPr>
                  <w:rFonts w:eastAsiaTheme="minorHAnsi" w:cs="굴림"/>
                  <w:kern w:val="0"/>
                  <w:sz w:val="22"/>
                </w:rPr>
                <w:t>or a in range (</w:t>
              </w:r>
              <w:proofErr w:type="gramStart"/>
              <w:r>
                <w:rPr>
                  <w:rFonts w:eastAsiaTheme="minorHAnsi" w:cs="굴림"/>
                  <w:kern w:val="0"/>
                  <w:sz w:val="22"/>
                </w:rPr>
                <w:t>2,n</w:t>
              </w:r>
              <w:proofErr w:type="gramEnd"/>
              <w:r>
                <w:rPr>
                  <w:rFonts w:eastAsiaTheme="minorHAnsi" w:cs="굴림"/>
                  <w:kern w:val="0"/>
                  <w:sz w:val="22"/>
                </w:rPr>
                <w:t>)</w:t>
              </w:r>
              <w:r>
                <w:rPr>
                  <w:rFonts w:eastAsiaTheme="minorHAnsi" w:cs="굴림" w:hint="eastAsia"/>
                  <w:kern w:val="0"/>
                  <w:sz w:val="22"/>
                </w:rPr>
                <w:t>:</w:t>
              </w:r>
            </w:ins>
          </w:p>
          <w:p w14:paraId="5D7DEB1A" w14:textId="77777777" w:rsidR="000E4F10" w:rsidRDefault="000E4F10" w:rsidP="00DC4BF6">
            <w:pPr>
              <w:spacing w:after="0" w:line="240" w:lineRule="auto"/>
              <w:textAlignment w:val="baseline"/>
              <w:rPr>
                <w:ins w:id="508" w:author="정호진" w:date="2022-01-18T06:18:00Z"/>
                <w:rFonts w:eastAsiaTheme="minorHAnsi" w:cs="굴림"/>
                <w:kern w:val="0"/>
                <w:sz w:val="22"/>
              </w:rPr>
            </w:pPr>
            <w:ins w:id="509" w:author="정호진" w:date="2022-01-18T06:18:00Z">
              <w:r>
                <w:rPr>
                  <w:rFonts w:eastAsiaTheme="minorHAnsi" w:cs="굴림" w:hint="eastAsia"/>
                  <w:kern w:val="0"/>
                  <w:sz w:val="22"/>
                </w:rPr>
                <w:t xml:space="preserve"> </w:t>
              </w:r>
              <w:r>
                <w:rPr>
                  <w:rFonts w:eastAsiaTheme="minorHAnsi" w:cs="굴림"/>
                  <w:kern w:val="0"/>
                  <w:sz w:val="22"/>
                </w:rPr>
                <w:t xml:space="preserve">  if n % a ==</w:t>
              </w:r>
              <w:proofErr w:type="gramStart"/>
              <w:r>
                <w:rPr>
                  <w:rFonts w:eastAsiaTheme="minorHAnsi" w:cs="굴림"/>
                  <w:kern w:val="0"/>
                  <w:sz w:val="22"/>
                </w:rPr>
                <w:t>0 :</w:t>
              </w:r>
              <w:proofErr w:type="gramEnd"/>
            </w:ins>
          </w:p>
          <w:p w14:paraId="227AD96F" w14:textId="77777777" w:rsidR="000E4F10" w:rsidRDefault="000E4F10" w:rsidP="00DC4BF6">
            <w:pPr>
              <w:spacing w:after="0" w:line="240" w:lineRule="auto"/>
              <w:textAlignment w:val="baseline"/>
              <w:rPr>
                <w:ins w:id="510" w:author="정호진" w:date="2022-01-18T06:18:00Z"/>
                <w:rFonts w:eastAsiaTheme="minorHAnsi" w:cs="굴림"/>
                <w:kern w:val="0"/>
                <w:sz w:val="22"/>
              </w:rPr>
            </w:pPr>
            <w:ins w:id="511" w:author="정호진" w:date="2022-01-18T06:18:00Z">
              <w:r>
                <w:rPr>
                  <w:rFonts w:eastAsiaTheme="minorHAnsi" w:cs="굴림" w:hint="eastAsia"/>
                  <w:kern w:val="0"/>
                  <w:sz w:val="22"/>
                </w:rPr>
                <w:t xml:space="preserve"> </w:t>
              </w:r>
              <w:r>
                <w:rPr>
                  <w:rFonts w:eastAsiaTheme="minorHAnsi" w:cs="굴림"/>
                  <w:kern w:val="0"/>
                  <w:sz w:val="22"/>
                </w:rPr>
                <w:t xml:space="preserve">     </w:t>
              </w:r>
              <w:proofErr w:type="gramStart"/>
              <w:r>
                <w:rPr>
                  <w:rFonts w:eastAsiaTheme="minorHAnsi" w:cs="굴림"/>
                  <w:kern w:val="0"/>
                  <w:sz w:val="22"/>
                </w:rPr>
                <w:t>print(</w:t>
              </w:r>
              <w:proofErr w:type="gramEnd"/>
              <w:r>
                <w:rPr>
                  <w:rFonts w:eastAsiaTheme="minorHAnsi" w:cs="굴림"/>
                  <w:kern w:val="0"/>
                  <w:sz w:val="22"/>
                </w:rPr>
                <w:t>‘not prime’)</w:t>
              </w:r>
            </w:ins>
          </w:p>
          <w:p w14:paraId="7D401613" w14:textId="77777777" w:rsidR="000E4F10" w:rsidRDefault="000E4F10" w:rsidP="00DC4BF6">
            <w:pPr>
              <w:spacing w:after="0" w:line="240" w:lineRule="auto"/>
              <w:textAlignment w:val="baseline"/>
              <w:rPr>
                <w:ins w:id="512" w:author="정호진" w:date="2022-01-18T06:18:00Z"/>
                <w:rFonts w:eastAsiaTheme="minorHAnsi" w:cs="굴림"/>
                <w:kern w:val="0"/>
                <w:sz w:val="22"/>
              </w:rPr>
            </w:pPr>
            <w:ins w:id="513" w:author="정호진" w:date="2022-01-18T06:18:00Z">
              <w:r>
                <w:rPr>
                  <w:rFonts w:eastAsiaTheme="minorHAnsi" w:cs="굴림" w:hint="eastAsia"/>
                  <w:kern w:val="0"/>
                  <w:sz w:val="22"/>
                </w:rPr>
                <w:t xml:space="preserve"> </w:t>
              </w:r>
              <w:r>
                <w:rPr>
                  <w:rFonts w:eastAsiaTheme="minorHAnsi" w:cs="굴림"/>
                  <w:kern w:val="0"/>
                  <w:sz w:val="22"/>
                </w:rPr>
                <w:t xml:space="preserve">     </w:t>
              </w:r>
              <w:proofErr w:type="gramStart"/>
              <w:r>
                <w:rPr>
                  <w:rFonts w:eastAsiaTheme="minorHAnsi" w:cs="굴림"/>
                  <w:kern w:val="0"/>
                  <w:sz w:val="22"/>
                </w:rPr>
                <w:t>break;</w:t>
              </w:r>
              <w:proofErr w:type="gramEnd"/>
            </w:ins>
          </w:p>
          <w:p w14:paraId="521B7735" w14:textId="77777777" w:rsidR="000E4F10" w:rsidRDefault="000E4F10" w:rsidP="00DC4BF6">
            <w:pPr>
              <w:spacing w:after="0" w:line="240" w:lineRule="auto"/>
              <w:textAlignment w:val="baseline"/>
              <w:rPr>
                <w:ins w:id="514" w:author="정호진" w:date="2022-01-18T06:18:00Z"/>
                <w:rFonts w:eastAsiaTheme="minorHAnsi" w:cs="굴림"/>
                <w:kern w:val="0"/>
                <w:sz w:val="22"/>
              </w:rPr>
            </w:pPr>
            <w:ins w:id="515" w:author="정호진" w:date="2022-01-18T06:18:00Z">
              <w:r>
                <w:rPr>
                  <w:rFonts w:eastAsiaTheme="minorHAnsi" w:cs="굴림" w:hint="eastAsia"/>
                  <w:kern w:val="0"/>
                  <w:sz w:val="22"/>
                </w:rPr>
                <w:t xml:space="preserve"> </w:t>
              </w:r>
              <w:r>
                <w:rPr>
                  <w:rFonts w:eastAsiaTheme="minorHAnsi" w:cs="굴림"/>
                  <w:kern w:val="0"/>
                  <w:sz w:val="22"/>
                </w:rPr>
                <w:t xml:space="preserve">  </w:t>
              </w:r>
              <w:proofErr w:type="spellStart"/>
              <w:r>
                <w:rPr>
                  <w:rFonts w:eastAsiaTheme="minorHAnsi" w:cs="굴림"/>
                  <w:kern w:val="0"/>
                  <w:sz w:val="22"/>
                </w:rPr>
                <w:t>eles</w:t>
              </w:r>
              <w:proofErr w:type="spellEnd"/>
              <w:r>
                <w:rPr>
                  <w:rFonts w:eastAsiaTheme="minorHAnsi" w:cs="굴림"/>
                  <w:kern w:val="0"/>
                  <w:sz w:val="22"/>
                </w:rPr>
                <w:t>:</w:t>
              </w:r>
            </w:ins>
          </w:p>
          <w:p w14:paraId="1045B184" w14:textId="6189315F" w:rsidR="000E4F10" w:rsidRPr="0010724B" w:rsidRDefault="000E4F10" w:rsidP="00DC4BF6">
            <w:pPr>
              <w:spacing w:after="0" w:line="240" w:lineRule="auto"/>
              <w:textAlignment w:val="baseline"/>
              <w:rPr>
                <w:ins w:id="516" w:author="정호진" w:date="2022-01-18T06:16:00Z"/>
                <w:rFonts w:eastAsiaTheme="minorHAnsi" w:cs="굴림"/>
                <w:kern w:val="0"/>
                <w:sz w:val="22"/>
              </w:rPr>
            </w:pPr>
            <w:ins w:id="517" w:author="정호진" w:date="2022-01-18T06:18:00Z">
              <w:r>
                <w:rPr>
                  <w:rFonts w:eastAsiaTheme="minorHAnsi" w:cs="굴림" w:hint="eastAsia"/>
                  <w:kern w:val="0"/>
                  <w:sz w:val="22"/>
                </w:rPr>
                <w:t xml:space="preserve"> </w:t>
              </w:r>
              <w:r>
                <w:rPr>
                  <w:rFonts w:eastAsiaTheme="minorHAnsi" w:cs="굴림"/>
                  <w:kern w:val="0"/>
                  <w:sz w:val="22"/>
                </w:rPr>
                <w:t xml:space="preserve">     print(‘prime’)</w:t>
              </w:r>
            </w:ins>
          </w:p>
        </w:tc>
      </w:tr>
    </w:tbl>
    <w:p w14:paraId="6EEACB0E" w14:textId="77638CF9" w:rsidR="00236ECB" w:rsidRPr="000E4F10" w:rsidRDefault="00B821B6" w:rsidP="000669FE">
      <w:pPr>
        <w:spacing w:line="360" w:lineRule="auto"/>
        <w:outlineLvl w:val="0"/>
        <w:rPr>
          <w:ins w:id="518" w:author="정호진" w:date="2022-01-18T06:16:00Z"/>
          <w:sz w:val="22"/>
          <w:szCs w:val="24"/>
        </w:rPr>
      </w:pPr>
      <w:ins w:id="519" w:author="정호진" w:date="2022-01-18T06:38:00Z">
        <w:r>
          <w:rPr>
            <w:sz w:val="22"/>
            <w:szCs w:val="24"/>
          </w:rPr>
          <w:t>‘</w:t>
        </w:r>
      </w:ins>
      <w:ins w:id="520" w:author="정호진" w:date="2022-01-18T06:37:00Z">
        <w:r>
          <w:rPr>
            <w:sz w:val="22"/>
            <w:szCs w:val="24"/>
          </w:rPr>
          <w:t>for a in range (</w:t>
        </w:r>
        <w:proofErr w:type="gramStart"/>
        <w:r>
          <w:rPr>
            <w:sz w:val="22"/>
            <w:szCs w:val="24"/>
          </w:rPr>
          <w:t>2,n</w:t>
        </w:r>
        <w:proofErr w:type="gramEnd"/>
        <w:r>
          <w:rPr>
            <w:sz w:val="22"/>
            <w:szCs w:val="24"/>
          </w:rPr>
          <w:t>)</w:t>
        </w:r>
      </w:ins>
      <w:ins w:id="521" w:author="정호진" w:date="2022-01-18T06:38:00Z">
        <w:r>
          <w:rPr>
            <w:sz w:val="22"/>
            <w:szCs w:val="24"/>
          </w:rPr>
          <w:t xml:space="preserve">’ </w:t>
        </w:r>
        <w:r>
          <w:rPr>
            <w:rFonts w:hint="eastAsia"/>
            <w:sz w:val="22"/>
            <w:szCs w:val="24"/>
          </w:rPr>
          <w:t>문 이하에</w:t>
        </w:r>
      </w:ins>
      <w:ins w:id="522" w:author="정호진" w:date="2022-01-18T06:41:00Z">
        <w:r>
          <w:rPr>
            <w:rFonts w:hint="eastAsia"/>
            <w:sz w:val="22"/>
            <w:szCs w:val="24"/>
          </w:rPr>
          <w:t>서</w:t>
        </w:r>
      </w:ins>
      <w:ins w:id="523" w:author="정호진" w:date="2022-01-18T06:38:00Z">
        <w:r>
          <w:rPr>
            <w:rFonts w:hint="eastAsia"/>
            <w:sz w:val="22"/>
            <w:szCs w:val="24"/>
          </w:rPr>
          <w:t xml:space="preserve"> </w:t>
        </w:r>
        <w:r>
          <w:rPr>
            <w:sz w:val="22"/>
            <w:szCs w:val="24"/>
          </w:rPr>
          <w:t xml:space="preserve">a </w:t>
        </w:r>
        <w:r>
          <w:rPr>
            <w:rFonts w:hint="eastAsia"/>
            <w:sz w:val="22"/>
            <w:szCs w:val="24"/>
          </w:rPr>
          <w:t xml:space="preserve">자리에 </w:t>
        </w:r>
        <w:r>
          <w:rPr>
            <w:sz w:val="22"/>
            <w:szCs w:val="24"/>
          </w:rPr>
          <w:t>2</w:t>
        </w:r>
        <w:r>
          <w:rPr>
            <w:rFonts w:hint="eastAsia"/>
            <w:sz w:val="22"/>
            <w:szCs w:val="24"/>
          </w:rPr>
          <w:t xml:space="preserve">부터 </w:t>
        </w:r>
        <w:r>
          <w:rPr>
            <w:sz w:val="22"/>
            <w:szCs w:val="24"/>
          </w:rPr>
          <w:t>n</w:t>
        </w:r>
      </w:ins>
      <w:ins w:id="524" w:author="정호진" w:date="2022-01-18T06:41:00Z">
        <w:r>
          <w:rPr>
            <w:sz w:val="22"/>
            <w:szCs w:val="24"/>
          </w:rPr>
          <w:t>-1</w:t>
        </w:r>
      </w:ins>
      <w:ins w:id="525" w:author="정호진" w:date="2022-01-18T06:38:00Z">
        <w:r>
          <w:rPr>
            <w:rFonts w:hint="eastAsia"/>
            <w:sz w:val="22"/>
            <w:szCs w:val="24"/>
          </w:rPr>
          <w:t>까지</w:t>
        </w:r>
      </w:ins>
      <w:ins w:id="526" w:author="정호진" w:date="2022-01-18T06:41:00Z">
        <w:r>
          <w:rPr>
            <w:rFonts w:hint="eastAsia"/>
            <w:sz w:val="22"/>
            <w:szCs w:val="24"/>
          </w:rPr>
          <w:t>의 수를 넣어가며 한번씩 반복</w:t>
        </w:r>
        <w:r>
          <w:rPr>
            <w:rFonts w:hint="eastAsia"/>
            <w:sz w:val="22"/>
            <w:szCs w:val="24"/>
          </w:rPr>
          <w:lastRenderedPageBreak/>
          <w:t>문을 수행한다.</w:t>
        </w:r>
        <w:r>
          <w:rPr>
            <w:sz w:val="22"/>
            <w:szCs w:val="24"/>
          </w:rPr>
          <w:t xml:space="preserve"> N</w:t>
        </w:r>
        <w:r>
          <w:rPr>
            <w:rFonts w:hint="eastAsia"/>
            <w:sz w:val="22"/>
            <w:szCs w:val="24"/>
          </w:rPr>
          <w:t xml:space="preserve">을 </w:t>
        </w:r>
        <w:r>
          <w:rPr>
            <w:sz w:val="22"/>
            <w:szCs w:val="24"/>
          </w:rPr>
          <w:t>2</w:t>
        </w:r>
        <w:r>
          <w:rPr>
            <w:rFonts w:hint="eastAsia"/>
            <w:sz w:val="22"/>
            <w:szCs w:val="24"/>
          </w:rPr>
          <w:t xml:space="preserve">부터 </w:t>
        </w:r>
        <w:r>
          <w:rPr>
            <w:sz w:val="22"/>
            <w:szCs w:val="24"/>
          </w:rPr>
          <w:t>n-1</w:t>
        </w:r>
        <w:r>
          <w:rPr>
            <w:rFonts w:hint="eastAsia"/>
            <w:sz w:val="22"/>
            <w:szCs w:val="24"/>
          </w:rPr>
          <w:t>까지의 수로 나눠보았을 때,</w:t>
        </w:r>
        <w:r>
          <w:rPr>
            <w:sz w:val="22"/>
            <w:szCs w:val="24"/>
          </w:rPr>
          <w:t xml:space="preserve"> </w:t>
        </w:r>
      </w:ins>
      <w:ins w:id="527" w:author="정호진" w:date="2022-01-18T06:42:00Z">
        <w:r>
          <w:rPr>
            <w:rFonts w:hint="eastAsia"/>
            <w:sz w:val="22"/>
            <w:szCs w:val="24"/>
          </w:rPr>
          <w:t xml:space="preserve">하나의 </w:t>
        </w:r>
      </w:ins>
      <w:ins w:id="528" w:author="정호진" w:date="2022-01-18T06:41:00Z">
        <w:r>
          <w:rPr>
            <w:rFonts w:hint="eastAsia"/>
            <w:sz w:val="22"/>
            <w:szCs w:val="24"/>
          </w:rPr>
          <w:t xml:space="preserve">수라도 </w:t>
        </w:r>
        <w:r>
          <w:rPr>
            <w:sz w:val="22"/>
            <w:szCs w:val="24"/>
          </w:rPr>
          <w:t>n</w:t>
        </w:r>
        <w:r>
          <w:rPr>
            <w:rFonts w:hint="eastAsia"/>
            <w:sz w:val="22"/>
            <w:szCs w:val="24"/>
          </w:rPr>
          <w:t>을 나누어</w:t>
        </w:r>
      </w:ins>
      <w:ins w:id="529" w:author="정호진" w:date="2022-01-18T06:42:00Z">
        <w:r>
          <w:rPr>
            <w:rFonts w:hint="eastAsia"/>
            <w:sz w:val="22"/>
            <w:szCs w:val="24"/>
          </w:rPr>
          <w:t xml:space="preserve"> </w:t>
        </w:r>
      </w:ins>
      <w:ins w:id="530" w:author="정호진" w:date="2022-01-18T06:41:00Z">
        <w:r>
          <w:rPr>
            <w:rFonts w:hint="eastAsia"/>
            <w:sz w:val="22"/>
            <w:szCs w:val="24"/>
          </w:rPr>
          <w:t>떨어지게 하</w:t>
        </w:r>
      </w:ins>
      <w:ins w:id="531" w:author="정호진" w:date="2022-01-18T06:42:00Z">
        <w:r>
          <w:rPr>
            <w:rFonts w:hint="eastAsia"/>
            <w:sz w:val="22"/>
            <w:szCs w:val="24"/>
          </w:rPr>
          <w:t xml:space="preserve">는 수가 있으면 </w:t>
        </w:r>
        <w:r>
          <w:rPr>
            <w:sz w:val="22"/>
            <w:szCs w:val="24"/>
          </w:rPr>
          <w:t>n</w:t>
        </w:r>
        <w:r>
          <w:rPr>
            <w:rFonts w:hint="eastAsia"/>
            <w:sz w:val="22"/>
            <w:szCs w:val="24"/>
          </w:rPr>
          <w:t>은 소수가 아니다.</w:t>
        </w:r>
        <w:r>
          <w:rPr>
            <w:sz w:val="22"/>
            <w:szCs w:val="24"/>
          </w:rPr>
          <w:t xml:space="preserve"> </w:t>
        </w:r>
        <w:r>
          <w:rPr>
            <w:rFonts w:hint="eastAsia"/>
            <w:sz w:val="22"/>
            <w:szCs w:val="24"/>
          </w:rPr>
          <w:t xml:space="preserve">모두 </w:t>
        </w:r>
        <w:r>
          <w:rPr>
            <w:sz w:val="22"/>
            <w:szCs w:val="24"/>
          </w:rPr>
          <w:t>n</w:t>
        </w:r>
        <w:r>
          <w:rPr>
            <w:rFonts w:hint="eastAsia"/>
            <w:sz w:val="22"/>
            <w:szCs w:val="24"/>
          </w:rPr>
          <w:t xml:space="preserve">을 나누어 떨어지게 하지 못한다면 </w:t>
        </w:r>
        <w:r>
          <w:rPr>
            <w:sz w:val="22"/>
            <w:szCs w:val="24"/>
          </w:rPr>
          <w:t>n</w:t>
        </w:r>
        <w:r>
          <w:rPr>
            <w:rFonts w:hint="eastAsia"/>
            <w:sz w:val="22"/>
            <w:szCs w:val="24"/>
          </w:rPr>
          <w:t>은 소수이다.</w:t>
        </w:r>
      </w:ins>
    </w:p>
    <w:p w14:paraId="706EF8B0" w14:textId="77777777" w:rsidR="000E4F10" w:rsidRPr="00B821B6" w:rsidRDefault="000E4F10" w:rsidP="000669FE">
      <w:pPr>
        <w:spacing w:line="360" w:lineRule="auto"/>
        <w:outlineLvl w:val="0"/>
        <w:rPr>
          <w:sz w:val="22"/>
          <w:szCs w:val="24"/>
        </w:rPr>
      </w:pPr>
    </w:p>
    <w:p w14:paraId="05AB368E" w14:textId="2A147C38" w:rsidR="00664655" w:rsidRDefault="00664655" w:rsidP="00664655">
      <w:pPr>
        <w:pStyle w:val="a3"/>
        <w:numPr>
          <w:ilvl w:val="0"/>
          <w:numId w:val="5"/>
        </w:numPr>
        <w:spacing w:line="360" w:lineRule="auto"/>
        <w:ind w:leftChars="0"/>
        <w:outlineLvl w:val="0"/>
        <w:rPr>
          <w:sz w:val="22"/>
          <w:szCs w:val="24"/>
        </w:rPr>
      </w:pPr>
      <w:r>
        <w:rPr>
          <w:rFonts w:hint="eastAsia"/>
          <w:sz w:val="22"/>
          <w:szCs w:val="24"/>
        </w:rPr>
        <w:t>함수</w:t>
      </w:r>
    </w:p>
    <w:p w14:paraId="4858CC52" w14:textId="373234F8" w:rsidR="0060232D" w:rsidRPr="0060232D" w:rsidRDefault="00113D8D" w:rsidP="0060232D">
      <w:pPr>
        <w:spacing w:line="360" w:lineRule="auto"/>
        <w:outlineLvl w:val="0"/>
        <w:rPr>
          <w:sz w:val="22"/>
          <w:szCs w:val="24"/>
        </w:rPr>
      </w:pPr>
      <w:r>
        <w:rPr>
          <w:rFonts w:hint="eastAsia"/>
          <w:sz w:val="22"/>
          <w:szCs w:val="24"/>
        </w:rPr>
        <w:t>프로그래밍을 진행하면 같은 내용을 반복해서 작성</w:t>
      </w:r>
      <w:r w:rsidR="00A75AC6">
        <w:rPr>
          <w:rFonts w:hint="eastAsia"/>
          <w:sz w:val="22"/>
          <w:szCs w:val="24"/>
        </w:rPr>
        <w:t>하는 경우가 발생한다.</w:t>
      </w:r>
      <w:r w:rsidR="00A75AC6">
        <w:rPr>
          <w:sz w:val="22"/>
          <w:szCs w:val="24"/>
        </w:rPr>
        <w:t xml:space="preserve"> </w:t>
      </w:r>
      <w:r w:rsidR="00A75AC6">
        <w:rPr>
          <w:rFonts w:hint="eastAsia"/>
          <w:sz w:val="22"/>
          <w:szCs w:val="24"/>
        </w:rPr>
        <w:t>이때 함수를 사용</w:t>
      </w:r>
      <w:r w:rsidR="00F34EDC">
        <w:rPr>
          <w:rFonts w:hint="eastAsia"/>
          <w:sz w:val="22"/>
          <w:szCs w:val="24"/>
        </w:rPr>
        <w:t>하면 편리하게 작성할 수 있다.</w:t>
      </w:r>
      <w:r w:rsidR="00F34EDC">
        <w:rPr>
          <w:sz w:val="22"/>
          <w:szCs w:val="24"/>
        </w:rPr>
        <w:t xml:space="preserve"> </w:t>
      </w:r>
      <w:r w:rsidR="00F34EDC">
        <w:rPr>
          <w:rFonts w:hint="eastAsia"/>
          <w:sz w:val="22"/>
          <w:szCs w:val="24"/>
        </w:rPr>
        <w:t>또한,</w:t>
      </w:r>
      <w:r w:rsidR="00F34EDC">
        <w:rPr>
          <w:sz w:val="22"/>
          <w:szCs w:val="24"/>
        </w:rPr>
        <w:t xml:space="preserve"> </w:t>
      </w:r>
      <w:r w:rsidR="00F34EDC">
        <w:rPr>
          <w:rFonts w:hint="eastAsia"/>
          <w:sz w:val="22"/>
          <w:szCs w:val="24"/>
        </w:rPr>
        <w:t>프로그램 흐름 파악 및 오류가 어디서 발생하는지도 바로 알아차릴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60232D" w:rsidRPr="00F759E0" w14:paraId="7BA90DE8" w14:textId="77777777" w:rsidTr="000863BB">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1A34420" w14:textId="65E8DB19" w:rsidR="0060232D" w:rsidRDefault="0060232D" w:rsidP="000863BB">
            <w:pPr>
              <w:spacing w:after="0" w:line="240" w:lineRule="auto"/>
              <w:textAlignment w:val="baseline"/>
              <w:rPr>
                <w:rFonts w:eastAsiaTheme="minorHAnsi" w:cs="굴림"/>
                <w:kern w:val="0"/>
                <w:sz w:val="22"/>
              </w:rPr>
            </w:pPr>
            <w:r>
              <w:rPr>
                <w:rFonts w:eastAsiaTheme="minorHAnsi" w:cs="굴림"/>
                <w:kern w:val="0"/>
                <w:sz w:val="22"/>
              </w:rPr>
              <w:t xml:space="preserve">def </w:t>
            </w:r>
            <w:proofErr w:type="gramStart"/>
            <w:r>
              <w:rPr>
                <w:rFonts w:eastAsiaTheme="minorHAnsi" w:cs="굴림"/>
                <w:kern w:val="0"/>
                <w:sz w:val="22"/>
              </w:rPr>
              <w:t>multiply(</w:t>
            </w:r>
            <w:proofErr w:type="gramEnd"/>
            <w:r>
              <w:rPr>
                <w:rFonts w:eastAsiaTheme="minorHAnsi" w:cs="굴림"/>
                <w:kern w:val="0"/>
                <w:sz w:val="22"/>
              </w:rPr>
              <w:t>a, b):</w:t>
            </w:r>
          </w:p>
          <w:p w14:paraId="6564DAF2" w14:textId="63EB5A3D" w:rsidR="0060232D"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result = a * b</w:t>
            </w:r>
          </w:p>
          <w:p w14:paraId="2B9B30BA" w14:textId="67B2E4B1" w:rsidR="0060232D" w:rsidRP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return result</w:t>
            </w:r>
          </w:p>
        </w:tc>
      </w:tr>
    </w:tbl>
    <w:p w14:paraId="46AA9937" w14:textId="3D9366BC" w:rsidR="0060232D" w:rsidDel="00B24783" w:rsidRDefault="00A33908" w:rsidP="00B430E0">
      <w:pPr>
        <w:spacing w:line="360" w:lineRule="auto"/>
        <w:outlineLvl w:val="0"/>
        <w:rPr>
          <w:del w:id="532" w:author="정호진" w:date="2022-01-18T06:44:00Z"/>
          <w:rFonts w:eastAsiaTheme="minorHAnsi" w:cs="굴림"/>
          <w:color w:val="000000"/>
          <w:kern w:val="0"/>
          <w:sz w:val="22"/>
        </w:rPr>
      </w:pPr>
      <w:r>
        <w:rPr>
          <w:rFonts w:eastAsiaTheme="minorHAnsi" w:cs="굴림" w:hint="eastAsia"/>
          <w:color w:val="000000"/>
          <w:kern w:val="0"/>
          <w:sz w:val="22"/>
        </w:rPr>
        <w:t>위는 일반적인 함수의 예이다.</w:t>
      </w:r>
      <w:r>
        <w:rPr>
          <w:rFonts w:eastAsiaTheme="minorHAnsi" w:cs="굴림"/>
          <w:color w:val="000000"/>
          <w:kern w:val="0"/>
          <w:sz w:val="22"/>
        </w:rPr>
        <w:t xml:space="preserve"> multiply</w:t>
      </w:r>
      <w:r>
        <w:rPr>
          <w:rFonts w:eastAsiaTheme="minorHAnsi" w:cs="굴림" w:hint="eastAsia"/>
          <w:color w:val="000000"/>
          <w:kern w:val="0"/>
          <w:sz w:val="22"/>
        </w:rPr>
        <w:t>는 함수</w:t>
      </w:r>
      <w:ins w:id="533" w:author="정호진" w:date="2022-01-18T06:44:00Z">
        <w:r w:rsidR="00B24783">
          <w:rPr>
            <w:rFonts w:eastAsiaTheme="minorHAnsi" w:cs="굴림" w:hint="eastAsia"/>
            <w:color w:val="000000"/>
            <w:kern w:val="0"/>
            <w:sz w:val="22"/>
          </w:rPr>
          <w:t xml:space="preserve">의 </w:t>
        </w:r>
      </w:ins>
      <w:r>
        <w:rPr>
          <w:rFonts w:eastAsiaTheme="minorHAnsi" w:cs="굴림" w:hint="eastAsia"/>
          <w:color w:val="000000"/>
          <w:kern w:val="0"/>
          <w:sz w:val="22"/>
        </w:rPr>
        <w:t>이름이며,</w:t>
      </w:r>
      <w:r>
        <w:rPr>
          <w:rFonts w:eastAsiaTheme="minorHAnsi" w:cs="굴림"/>
          <w:color w:val="000000"/>
          <w:kern w:val="0"/>
          <w:sz w:val="22"/>
        </w:rPr>
        <w:t xml:space="preserve"> a</w:t>
      </w:r>
      <w:r>
        <w:rPr>
          <w:rFonts w:eastAsiaTheme="minorHAnsi" w:cs="굴림" w:hint="eastAsia"/>
          <w:color w:val="000000"/>
          <w:kern w:val="0"/>
          <w:sz w:val="22"/>
        </w:rPr>
        <w:t>와 b는 함수에 사용되는 매개변수이다.</w:t>
      </w:r>
      <w:r>
        <w:rPr>
          <w:rFonts w:eastAsiaTheme="minorHAnsi" w:cs="굴림"/>
          <w:color w:val="000000"/>
          <w:kern w:val="0"/>
          <w:sz w:val="22"/>
        </w:rPr>
        <w:t xml:space="preserve"> </w:t>
      </w:r>
      <w:r>
        <w:rPr>
          <w:rFonts w:eastAsiaTheme="minorHAnsi" w:cs="굴림" w:hint="eastAsia"/>
          <w:color w:val="000000"/>
          <w:kern w:val="0"/>
          <w:sz w:val="22"/>
        </w:rPr>
        <w:t>즉,</w:t>
      </w:r>
      <w:r>
        <w:rPr>
          <w:rFonts w:eastAsiaTheme="minorHAnsi" w:cs="굴림"/>
          <w:color w:val="000000"/>
          <w:kern w:val="0"/>
          <w:sz w:val="22"/>
        </w:rPr>
        <w:t xml:space="preserve"> multiply </w:t>
      </w:r>
      <w:r>
        <w:rPr>
          <w:rFonts w:eastAsiaTheme="minorHAnsi" w:cs="굴림" w:hint="eastAsia"/>
          <w:color w:val="000000"/>
          <w:kern w:val="0"/>
          <w:sz w:val="22"/>
        </w:rPr>
        <w:t xml:space="preserve">함수는 </w:t>
      </w:r>
      <w:r>
        <w:rPr>
          <w:rFonts w:eastAsiaTheme="minorHAnsi" w:cs="굴림"/>
          <w:color w:val="000000"/>
          <w:kern w:val="0"/>
          <w:sz w:val="22"/>
        </w:rPr>
        <w:t>2</w:t>
      </w:r>
      <w:r>
        <w:rPr>
          <w:rFonts w:eastAsiaTheme="minorHAnsi" w:cs="굴림" w:hint="eastAsia"/>
          <w:color w:val="000000"/>
          <w:kern w:val="0"/>
          <w:sz w:val="22"/>
        </w:rPr>
        <w:t>개의 입력 값을 받아 서로 곱한 값을 돌려준다.</w:t>
      </w:r>
      <w:r>
        <w:rPr>
          <w:rFonts w:eastAsiaTheme="minorHAnsi" w:cs="굴림"/>
          <w:color w:val="000000"/>
          <w:kern w:val="0"/>
          <w:sz w:val="22"/>
        </w:rPr>
        <w:t xml:space="preserve"> </w:t>
      </w:r>
    </w:p>
    <w:p w14:paraId="5448E795" w14:textId="77777777" w:rsidR="00A33908" w:rsidRDefault="00A33908" w:rsidP="00B430E0">
      <w:pPr>
        <w:spacing w:line="360" w:lineRule="auto"/>
        <w:outlineLvl w:val="0"/>
        <w:rPr>
          <w:rFonts w:eastAsiaTheme="minorHAnsi" w:cs="굴림"/>
          <w:color w:val="000000"/>
          <w:kern w:val="0"/>
          <w:sz w:val="22"/>
        </w:rPr>
      </w:pPr>
    </w:p>
    <w:p w14:paraId="0BE91F91" w14:textId="78DE7787" w:rsidR="00A33908" w:rsidRDefault="00A33908" w:rsidP="00B430E0">
      <w:pPr>
        <w:spacing w:line="360" w:lineRule="auto"/>
        <w:outlineLvl w:val="0"/>
        <w:rPr>
          <w:rFonts w:eastAsiaTheme="minorHAnsi" w:cs="굴림"/>
          <w:color w:val="000000"/>
          <w:kern w:val="0"/>
          <w:sz w:val="22"/>
        </w:rPr>
      </w:pPr>
      <w:r>
        <w:rPr>
          <w:rFonts w:eastAsiaTheme="minorHAnsi" w:cs="굴림" w:hint="eastAsia"/>
          <w:color w:val="000000"/>
          <w:kern w:val="0"/>
          <w:sz w:val="22"/>
        </w:rPr>
        <w:t>다음은 여러 개의 입력 값을 받는 함수에 대해서 알아본다.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A33908" w:rsidRPr="00F759E0" w14:paraId="3E087277" w14:textId="77777777" w:rsidTr="000863BB">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F108DE5" w14:textId="5B1BF804" w:rsid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def </w:t>
            </w:r>
            <w:proofErr w:type="spellStart"/>
            <w:r>
              <w:rPr>
                <w:rFonts w:eastAsiaTheme="minorHAnsi" w:cs="굴림"/>
                <w:kern w:val="0"/>
                <w:sz w:val="22"/>
              </w:rPr>
              <w:t>multiply_many</w:t>
            </w:r>
            <w:proofErr w:type="spellEnd"/>
            <w:r>
              <w:rPr>
                <w:rFonts w:eastAsiaTheme="minorHAnsi" w:cs="굴림"/>
                <w:kern w:val="0"/>
                <w:sz w:val="22"/>
              </w:rPr>
              <w:t>(*</w:t>
            </w:r>
            <w:r>
              <w:rPr>
                <w:rFonts w:eastAsiaTheme="minorHAnsi" w:cs="굴림" w:hint="eastAsia"/>
                <w:kern w:val="0"/>
                <w:sz w:val="22"/>
              </w:rPr>
              <w:t>parameters</w:t>
            </w:r>
            <w:r>
              <w:rPr>
                <w:rFonts w:eastAsiaTheme="minorHAnsi" w:cs="굴림"/>
                <w:kern w:val="0"/>
                <w:sz w:val="22"/>
              </w:rPr>
              <w:t>):</w:t>
            </w:r>
          </w:p>
          <w:p w14:paraId="5920423D" w14:textId="21C911C7" w:rsid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result = 0</w:t>
            </w:r>
          </w:p>
          <w:p w14:paraId="39BBD024" w14:textId="05913461" w:rsid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for </w:t>
            </w:r>
            <w:proofErr w:type="spellStart"/>
            <w:r>
              <w:rPr>
                <w:rFonts w:eastAsiaTheme="minorHAnsi" w:cs="굴림"/>
                <w:kern w:val="0"/>
                <w:sz w:val="22"/>
              </w:rPr>
              <w:t>i</w:t>
            </w:r>
            <w:proofErr w:type="spellEnd"/>
            <w:r>
              <w:rPr>
                <w:rFonts w:eastAsiaTheme="minorHAnsi" w:cs="굴림"/>
                <w:kern w:val="0"/>
                <w:sz w:val="22"/>
              </w:rPr>
              <w:t xml:space="preserve"> in parameters:</w:t>
            </w:r>
          </w:p>
          <w:p w14:paraId="68A243F0" w14:textId="2E9311BB" w:rsid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result = result + </w:t>
            </w:r>
            <w:proofErr w:type="spellStart"/>
            <w:r>
              <w:rPr>
                <w:rFonts w:eastAsiaTheme="minorHAnsi" w:cs="굴림"/>
                <w:kern w:val="0"/>
                <w:sz w:val="22"/>
              </w:rPr>
              <w:t>i</w:t>
            </w:r>
            <w:proofErr w:type="spellEnd"/>
          </w:p>
          <w:p w14:paraId="4599F2E7" w14:textId="77777777" w:rsidR="00A33908" w:rsidRPr="00A33908" w:rsidRDefault="00A33908" w:rsidP="000863BB">
            <w:pPr>
              <w:spacing w:after="0" w:line="240" w:lineRule="auto"/>
              <w:textAlignment w:val="baseline"/>
              <w:rPr>
                <w:rFonts w:eastAsiaTheme="minorHAnsi" w:cs="굴림"/>
                <w:kern w:val="0"/>
                <w:sz w:val="22"/>
              </w:rPr>
            </w:pPr>
            <w:r>
              <w:rPr>
                <w:rFonts w:eastAsiaTheme="minorHAnsi" w:cs="굴림"/>
                <w:kern w:val="0"/>
                <w:sz w:val="22"/>
              </w:rPr>
              <w:t xml:space="preserve">    return result</w:t>
            </w:r>
          </w:p>
        </w:tc>
      </w:tr>
    </w:tbl>
    <w:p w14:paraId="099C774C" w14:textId="223CD158" w:rsidR="00A33908" w:rsidDel="00BE7913" w:rsidRDefault="00A33908" w:rsidP="00B430E0">
      <w:pPr>
        <w:spacing w:line="360" w:lineRule="auto"/>
        <w:outlineLvl w:val="0"/>
        <w:rPr>
          <w:ins w:id="534" w:author="정호진" w:date="2022-01-18T06:47:00Z"/>
          <w:del w:id="535" w:author="장교진" w:date="2022-01-18T11:33:00Z"/>
          <w:sz w:val="22"/>
          <w:szCs w:val="24"/>
        </w:rPr>
      </w:pPr>
      <w:r>
        <w:rPr>
          <w:rFonts w:hint="eastAsia"/>
          <w:sz w:val="22"/>
          <w:szCs w:val="24"/>
        </w:rPr>
        <w:t xml:space="preserve">위에서의 </w:t>
      </w:r>
      <w:proofErr w:type="spellStart"/>
      <w:r>
        <w:rPr>
          <w:sz w:val="22"/>
          <w:szCs w:val="24"/>
        </w:rPr>
        <w:t>multiply_many</w:t>
      </w:r>
      <w:proofErr w:type="spellEnd"/>
      <w:r>
        <w:rPr>
          <w:sz w:val="22"/>
          <w:szCs w:val="24"/>
        </w:rPr>
        <w:t xml:space="preserve"> </w:t>
      </w:r>
      <w:r>
        <w:rPr>
          <w:rFonts w:hint="eastAsia"/>
          <w:sz w:val="22"/>
          <w:szCs w:val="24"/>
        </w:rPr>
        <w:t>함수는 입력 값이 몇 개이든 상관이 없다.</w:t>
      </w:r>
      <w:r>
        <w:rPr>
          <w:sz w:val="22"/>
          <w:szCs w:val="24"/>
        </w:rPr>
        <w:t xml:space="preserve"> *parameters</w:t>
      </w:r>
      <w:r>
        <w:rPr>
          <w:rFonts w:hint="eastAsia"/>
          <w:sz w:val="22"/>
          <w:szCs w:val="24"/>
        </w:rPr>
        <w:t xml:space="preserve">처럼 매개변수이름 앞에 </w:t>
      </w:r>
      <w:r>
        <w:rPr>
          <w:sz w:val="22"/>
          <w:szCs w:val="24"/>
        </w:rPr>
        <w:t>*</w:t>
      </w:r>
      <w:r>
        <w:rPr>
          <w:rFonts w:hint="eastAsia"/>
          <w:sz w:val="22"/>
          <w:szCs w:val="24"/>
        </w:rPr>
        <w:t xml:space="preserve">을 붙이면 입력 값을 전부 모아 </w:t>
      </w:r>
      <w:proofErr w:type="spellStart"/>
      <w:r>
        <w:rPr>
          <w:rFonts w:hint="eastAsia"/>
          <w:sz w:val="22"/>
          <w:szCs w:val="24"/>
        </w:rPr>
        <w:t>튜플로</w:t>
      </w:r>
      <w:proofErr w:type="spellEnd"/>
      <w:r>
        <w:rPr>
          <w:rFonts w:hint="eastAsia"/>
          <w:sz w:val="22"/>
          <w:szCs w:val="24"/>
        </w:rPr>
        <w:t xml:space="preserve"> </w:t>
      </w:r>
      <w:proofErr w:type="spellStart"/>
      <w:r>
        <w:rPr>
          <w:rFonts w:hint="eastAsia"/>
          <w:sz w:val="22"/>
          <w:szCs w:val="24"/>
        </w:rPr>
        <w:t>만들어주기</w:t>
      </w:r>
      <w:proofErr w:type="spellEnd"/>
      <w:r>
        <w:rPr>
          <w:rFonts w:hint="eastAsia"/>
          <w:sz w:val="22"/>
          <w:szCs w:val="24"/>
        </w:rPr>
        <w:t xml:space="preserve"> 때문이다.</w:t>
      </w:r>
      <w:r w:rsidR="00064FC9">
        <w:rPr>
          <w:sz w:val="22"/>
          <w:szCs w:val="24"/>
        </w:rPr>
        <w:t xml:space="preserve"> </w:t>
      </w:r>
      <w:del w:id="536" w:author="장교진" w:date="2022-01-18T11:33:00Z">
        <w:r w:rsidR="00064FC9" w:rsidDel="00BE7913">
          <w:rPr>
            <w:rFonts w:hint="eastAsia"/>
            <w:sz w:val="22"/>
            <w:szCs w:val="24"/>
          </w:rPr>
          <w:delText>튜플에 대해서는 이후에 자세히 알아보도록 한다.</w:delText>
        </w:r>
        <w:r w:rsidR="00064FC9" w:rsidDel="00BE7913">
          <w:rPr>
            <w:sz w:val="22"/>
            <w:szCs w:val="24"/>
          </w:rPr>
          <w:delText xml:space="preserve"> </w:delText>
        </w:r>
      </w:del>
    </w:p>
    <w:p w14:paraId="26E8CBDD" w14:textId="5A2BDB42" w:rsidR="00B24783" w:rsidDel="00BE7913" w:rsidRDefault="00B24783" w:rsidP="00B430E0">
      <w:pPr>
        <w:spacing w:line="360" w:lineRule="auto"/>
        <w:outlineLvl w:val="0"/>
        <w:rPr>
          <w:ins w:id="537" w:author="정호진" w:date="2022-01-18T06:47:00Z"/>
          <w:del w:id="538" w:author="장교진" w:date="2022-01-18T11:33:00Z"/>
          <w:sz w:val="22"/>
          <w:szCs w:val="24"/>
        </w:rPr>
      </w:pPr>
    </w:p>
    <w:p w14:paraId="5F876B62" w14:textId="77777777" w:rsidR="00B24783" w:rsidRDefault="00B24783" w:rsidP="00B430E0">
      <w:pPr>
        <w:spacing w:line="360" w:lineRule="auto"/>
        <w:outlineLvl w:val="0"/>
        <w:rPr>
          <w:sz w:val="22"/>
          <w:szCs w:val="24"/>
        </w:rPr>
      </w:pPr>
    </w:p>
    <w:p w14:paraId="5C3601CE" w14:textId="024425C7" w:rsidR="00B24783" w:rsidRPr="004308A9" w:rsidRDefault="004308A9" w:rsidP="00B24783">
      <w:pPr>
        <w:spacing w:line="360" w:lineRule="auto"/>
        <w:outlineLvl w:val="0"/>
        <w:rPr>
          <w:ins w:id="539" w:author="정호진" w:date="2022-01-18T06:45:00Z"/>
          <w:b/>
          <w:bCs/>
          <w:sz w:val="22"/>
          <w:szCs w:val="24"/>
          <w:rPrChange w:id="540" w:author="장교진" w:date="2022-01-18T22:58:00Z">
            <w:rPr>
              <w:ins w:id="541" w:author="정호진" w:date="2022-01-18T06:45:00Z"/>
              <w:sz w:val="22"/>
              <w:szCs w:val="24"/>
            </w:rPr>
          </w:rPrChange>
        </w:rPr>
      </w:pPr>
      <w:ins w:id="542" w:author="장교진" w:date="2022-01-18T22:58:00Z">
        <w:r w:rsidRPr="004308A9">
          <w:rPr>
            <w:rFonts w:hint="eastAsia"/>
            <w:b/>
            <w:bCs/>
            <w:sz w:val="22"/>
            <w:szCs w:val="24"/>
            <w:rPrChange w:id="543" w:author="장교진" w:date="2022-01-18T22:58:00Z">
              <w:rPr>
                <w:rFonts w:hint="eastAsia"/>
                <w:sz w:val="22"/>
                <w:szCs w:val="24"/>
              </w:rPr>
            </w:rPrChange>
          </w:rPr>
          <w:t>Q</w:t>
        </w:r>
        <w:r w:rsidRPr="004308A9">
          <w:rPr>
            <w:b/>
            <w:bCs/>
            <w:sz w:val="22"/>
            <w:szCs w:val="24"/>
            <w:rPrChange w:id="544" w:author="장교진" w:date="2022-01-18T22:58:00Z">
              <w:rPr>
                <w:sz w:val="22"/>
                <w:szCs w:val="24"/>
              </w:rPr>
            </w:rPrChange>
          </w:rPr>
          <w:t xml:space="preserve">. </w:t>
        </w:r>
      </w:ins>
      <w:ins w:id="545" w:author="정호진" w:date="2022-01-18T06:45:00Z">
        <w:r w:rsidR="00B24783" w:rsidRPr="004308A9">
          <w:rPr>
            <w:rFonts w:hint="eastAsia"/>
            <w:b/>
            <w:bCs/>
            <w:sz w:val="22"/>
            <w:szCs w:val="24"/>
            <w:rPrChange w:id="546" w:author="장교진" w:date="2022-01-18T22:58:00Z">
              <w:rPr>
                <w:rFonts w:hint="eastAsia"/>
                <w:sz w:val="22"/>
                <w:szCs w:val="24"/>
              </w:rPr>
            </w:rPrChange>
          </w:rPr>
          <w:t xml:space="preserve">두 수의 최대공약수를 구하는 </w:t>
        </w:r>
        <w:del w:id="547" w:author="장교진" w:date="2022-01-18T22:58:00Z">
          <w:r w:rsidR="00B24783" w:rsidRPr="004308A9" w:rsidDel="004308A9">
            <w:rPr>
              <w:rFonts w:hint="eastAsia"/>
              <w:b/>
              <w:bCs/>
              <w:sz w:val="22"/>
              <w:szCs w:val="24"/>
              <w:rPrChange w:id="548" w:author="장교진" w:date="2022-01-18T22:58:00Z">
                <w:rPr>
                  <w:rFonts w:hint="eastAsia"/>
                  <w:sz w:val="22"/>
                  <w:szCs w:val="24"/>
                </w:rPr>
              </w:rPrChange>
            </w:rPr>
            <w:delText>함수에 대한 예제를 살펴보자.</w:delText>
          </w:r>
        </w:del>
      </w:ins>
      <w:ins w:id="549" w:author="장교진" w:date="2022-01-18T22:58:00Z">
        <w:r w:rsidRPr="004308A9">
          <w:rPr>
            <w:rFonts w:hint="eastAsia"/>
            <w:b/>
            <w:bCs/>
            <w:sz w:val="22"/>
            <w:szCs w:val="24"/>
            <w:rPrChange w:id="550" w:author="장교진" w:date="2022-01-18T22:58:00Z">
              <w:rPr>
                <w:rFonts w:hint="eastAsia"/>
                <w:sz w:val="22"/>
                <w:szCs w:val="24"/>
              </w:rPr>
            </w:rPrChange>
          </w:rPr>
          <w:t>함수를 만들어보자.</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B24783" w:rsidRPr="00F759E0" w14:paraId="07629ABF" w14:textId="77777777" w:rsidTr="00DC4BF6">
        <w:trPr>
          <w:trHeight w:val="215"/>
          <w:ins w:id="551" w:author="정호진" w:date="2022-01-18T06:45: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4ED7925" w14:textId="77777777" w:rsidR="00B24783" w:rsidRDefault="00B24783" w:rsidP="00DC4BF6">
            <w:pPr>
              <w:spacing w:after="0" w:line="240" w:lineRule="auto"/>
              <w:textAlignment w:val="baseline"/>
              <w:rPr>
                <w:ins w:id="552" w:author="정호진" w:date="2022-01-18T06:46:00Z"/>
                <w:rFonts w:eastAsiaTheme="minorHAnsi" w:cs="굴림"/>
                <w:kern w:val="0"/>
                <w:sz w:val="22"/>
              </w:rPr>
            </w:pPr>
            <w:ins w:id="553" w:author="정호진" w:date="2022-01-18T06:46:00Z">
              <w:r>
                <w:rPr>
                  <w:rFonts w:eastAsiaTheme="minorHAnsi" w:cs="굴림"/>
                  <w:kern w:val="0"/>
                  <w:sz w:val="22"/>
                </w:rPr>
                <w:t xml:space="preserve">def </w:t>
              </w:r>
              <w:proofErr w:type="spellStart"/>
              <w:r>
                <w:rPr>
                  <w:rFonts w:eastAsiaTheme="minorHAnsi" w:cs="굴림"/>
                  <w:kern w:val="0"/>
                  <w:sz w:val="22"/>
                </w:rPr>
                <w:t>gcd</w:t>
              </w:r>
              <w:proofErr w:type="spellEnd"/>
              <w:r>
                <w:rPr>
                  <w:rFonts w:eastAsiaTheme="minorHAnsi" w:cs="굴림"/>
                  <w:kern w:val="0"/>
                  <w:sz w:val="22"/>
                </w:rPr>
                <w:t>(</w:t>
              </w:r>
              <w:proofErr w:type="spellStart"/>
              <w:proofErr w:type="gramStart"/>
              <w:r>
                <w:rPr>
                  <w:rFonts w:eastAsiaTheme="minorHAnsi" w:cs="굴림"/>
                  <w:kern w:val="0"/>
                  <w:sz w:val="22"/>
                </w:rPr>
                <w:t>a,b</w:t>
              </w:r>
              <w:proofErr w:type="spellEnd"/>
              <w:proofErr w:type="gramEnd"/>
              <w:r>
                <w:rPr>
                  <w:rFonts w:eastAsiaTheme="minorHAnsi" w:cs="굴림"/>
                  <w:kern w:val="0"/>
                  <w:sz w:val="22"/>
                </w:rPr>
                <w:t>) :</w:t>
              </w:r>
            </w:ins>
          </w:p>
          <w:p w14:paraId="7848811D" w14:textId="77777777" w:rsidR="00B24783" w:rsidRDefault="00B24783" w:rsidP="00B24783">
            <w:pPr>
              <w:spacing w:after="0" w:line="240" w:lineRule="auto"/>
              <w:ind w:firstLineChars="150" w:firstLine="330"/>
              <w:textAlignment w:val="baseline"/>
              <w:rPr>
                <w:ins w:id="554" w:author="정호진" w:date="2022-01-18T06:46:00Z"/>
                <w:rFonts w:eastAsiaTheme="minorHAnsi" w:cs="굴림"/>
                <w:kern w:val="0"/>
                <w:sz w:val="22"/>
              </w:rPr>
            </w:pPr>
            <w:ins w:id="555" w:author="정호진" w:date="2022-01-18T06:46:00Z">
              <w:r>
                <w:rPr>
                  <w:rFonts w:eastAsiaTheme="minorHAnsi" w:cs="굴림"/>
                  <w:kern w:val="0"/>
                  <w:sz w:val="22"/>
                </w:rPr>
                <w:t xml:space="preserve">while b &gt; </w:t>
              </w:r>
              <w:proofErr w:type="gramStart"/>
              <w:r>
                <w:rPr>
                  <w:rFonts w:eastAsiaTheme="minorHAnsi" w:cs="굴림"/>
                  <w:kern w:val="0"/>
                  <w:sz w:val="22"/>
                </w:rPr>
                <w:t>0 :</w:t>
              </w:r>
              <w:proofErr w:type="gramEnd"/>
            </w:ins>
          </w:p>
          <w:p w14:paraId="2377F3B0" w14:textId="77777777" w:rsidR="00B24783" w:rsidRDefault="00B24783" w:rsidP="00B24783">
            <w:pPr>
              <w:spacing w:after="0" w:line="240" w:lineRule="auto"/>
              <w:ind w:firstLineChars="300" w:firstLine="660"/>
              <w:textAlignment w:val="baseline"/>
              <w:rPr>
                <w:ins w:id="556" w:author="정호진" w:date="2022-01-18T06:46:00Z"/>
                <w:rFonts w:eastAsiaTheme="minorHAnsi" w:cs="굴림"/>
                <w:kern w:val="0"/>
                <w:sz w:val="22"/>
              </w:rPr>
            </w:pPr>
            <w:ins w:id="557" w:author="정호진" w:date="2022-01-18T06:46:00Z">
              <w:r>
                <w:rPr>
                  <w:rFonts w:eastAsiaTheme="minorHAnsi" w:cs="굴림"/>
                  <w:kern w:val="0"/>
                  <w:sz w:val="22"/>
                </w:rPr>
                <w:lastRenderedPageBreak/>
                <w:t>r = a % b</w:t>
              </w:r>
            </w:ins>
          </w:p>
          <w:p w14:paraId="535FEC3F" w14:textId="77777777" w:rsidR="00B24783" w:rsidRDefault="00B24783" w:rsidP="00B24783">
            <w:pPr>
              <w:spacing w:after="0" w:line="240" w:lineRule="auto"/>
              <w:ind w:firstLineChars="300" w:firstLine="660"/>
              <w:textAlignment w:val="baseline"/>
              <w:rPr>
                <w:ins w:id="558" w:author="정호진" w:date="2022-01-18T06:46:00Z"/>
                <w:rFonts w:eastAsiaTheme="minorHAnsi" w:cs="굴림"/>
                <w:kern w:val="0"/>
                <w:sz w:val="22"/>
              </w:rPr>
            </w:pPr>
            <w:ins w:id="559" w:author="정호진" w:date="2022-01-18T06:46:00Z">
              <w:r>
                <w:rPr>
                  <w:rFonts w:eastAsiaTheme="minorHAnsi" w:cs="굴림"/>
                  <w:kern w:val="0"/>
                  <w:sz w:val="22"/>
                </w:rPr>
                <w:t>a = b</w:t>
              </w:r>
            </w:ins>
          </w:p>
          <w:p w14:paraId="33D8E753" w14:textId="77777777" w:rsidR="00B24783" w:rsidRDefault="00B24783" w:rsidP="00B24783">
            <w:pPr>
              <w:spacing w:after="0" w:line="240" w:lineRule="auto"/>
              <w:ind w:firstLineChars="300" w:firstLine="660"/>
              <w:textAlignment w:val="baseline"/>
              <w:rPr>
                <w:ins w:id="560" w:author="정호진" w:date="2022-01-18T06:46:00Z"/>
                <w:rFonts w:eastAsiaTheme="minorHAnsi" w:cs="굴림"/>
                <w:kern w:val="0"/>
                <w:sz w:val="22"/>
              </w:rPr>
            </w:pPr>
            <w:ins w:id="561" w:author="정호진" w:date="2022-01-18T06:46:00Z">
              <w:r>
                <w:rPr>
                  <w:rFonts w:eastAsiaTheme="minorHAnsi" w:cs="굴림"/>
                  <w:kern w:val="0"/>
                  <w:sz w:val="22"/>
                </w:rPr>
                <w:t>b = r</w:t>
              </w:r>
            </w:ins>
          </w:p>
          <w:p w14:paraId="7F4B50AB" w14:textId="1A32CDE7" w:rsidR="00B24783" w:rsidRPr="0010724B" w:rsidRDefault="00B24783">
            <w:pPr>
              <w:spacing w:after="0" w:line="240" w:lineRule="auto"/>
              <w:ind w:firstLineChars="150" w:firstLine="330"/>
              <w:textAlignment w:val="baseline"/>
              <w:rPr>
                <w:ins w:id="562" w:author="정호진" w:date="2022-01-18T06:45:00Z"/>
                <w:rFonts w:eastAsiaTheme="minorHAnsi" w:cs="굴림"/>
                <w:kern w:val="0"/>
                <w:sz w:val="22"/>
              </w:rPr>
              <w:pPrChange w:id="563" w:author="정호진" w:date="2022-01-18T06:47:00Z">
                <w:pPr>
                  <w:spacing w:after="0" w:line="240" w:lineRule="auto"/>
                  <w:textAlignment w:val="baseline"/>
                </w:pPr>
              </w:pPrChange>
            </w:pPr>
            <w:ins w:id="564" w:author="정호진" w:date="2022-01-18T06:46:00Z">
              <w:r>
                <w:rPr>
                  <w:rFonts w:eastAsiaTheme="minorHAnsi" w:cs="굴림"/>
                  <w:kern w:val="0"/>
                  <w:sz w:val="22"/>
                </w:rPr>
                <w:t xml:space="preserve">return </w:t>
              </w:r>
            </w:ins>
            <w:ins w:id="565" w:author="정호진" w:date="2022-01-18T06:47:00Z">
              <w:r>
                <w:rPr>
                  <w:rFonts w:eastAsiaTheme="minorHAnsi" w:cs="굴림"/>
                  <w:kern w:val="0"/>
                  <w:sz w:val="22"/>
                </w:rPr>
                <w:t>a</w:t>
              </w:r>
            </w:ins>
          </w:p>
        </w:tc>
      </w:tr>
    </w:tbl>
    <w:p w14:paraId="5192647B" w14:textId="07C5D668" w:rsidR="00064FC9" w:rsidRPr="00B24783" w:rsidRDefault="00B24783" w:rsidP="00B430E0">
      <w:pPr>
        <w:spacing w:line="360" w:lineRule="auto"/>
        <w:outlineLvl w:val="0"/>
        <w:rPr>
          <w:ins w:id="566" w:author="정호진" w:date="2022-01-18T06:45:00Z"/>
          <w:sz w:val="22"/>
          <w:szCs w:val="24"/>
        </w:rPr>
      </w:pPr>
      <w:ins w:id="567" w:author="정호진" w:date="2022-01-18T06:47:00Z">
        <w:r>
          <w:rPr>
            <w:rFonts w:hint="eastAsia"/>
            <w:sz w:val="22"/>
            <w:szCs w:val="24"/>
          </w:rPr>
          <w:lastRenderedPageBreak/>
          <w:t>b가 양수일 조건</w:t>
        </w:r>
      </w:ins>
      <w:ins w:id="568" w:author="정호진" w:date="2022-01-18T06:49:00Z">
        <w:r w:rsidR="005B5DE2">
          <w:rPr>
            <w:rFonts w:hint="eastAsia"/>
            <w:sz w:val="22"/>
            <w:szCs w:val="24"/>
          </w:rPr>
          <w:t xml:space="preserve"> 하에서</w:t>
        </w:r>
      </w:ins>
      <w:ins w:id="569" w:author="정호진" w:date="2022-01-18T06:47:00Z">
        <w:r w:rsidR="005B5DE2">
          <w:rPr>
            <w:rFonts w:hint="eastAsia"/>
            <w:sz w:val="22"/>
            <w:szCs w:val="24"/>
          </w:rPr>
          <w:t>,</w:t>
        </w:r>
        <w:r w:rsidR="005B5DE2">
          <w:rPr>
            <w:sz w:val="22"/>
            <w:szCs w:val="24"/>
          </w:rPr>
          <w:t xml:space="preserve"> w</w:t>
        </w:r>
      </w:ins>
      <w:ins w:id="570" w:author="정호진" w:date="2022-01-18T06:48:00Z">
        <w:r w:rsidR="005B5DE2">
          <w:rPr>
            <w:sz w:val="22"/>
            <w:szCs w:val="24"/>
          </w:rPr>
          <w:t xml:space="preserve">hile </w:t>
        </w:r>
        <w:r w:rsidR="005B5DE2">
          <w:rPr>
            <w:rFonts w:hint="eastAsia"/>
            <w:sz w:val="22"/>
            <w:szCs w:val="24"/>
          </w:rPr>
          <w:t>문이 반복되고</w:t>
        </w:r>
      </w:ins>
      <w:ins w:id="571" w:author="정호진" w:date="2022-01-18T07:09:00Z">
        <w:r w:rsidR="00577F28">
          <w:rPr>
            <w:rFonts w:hint="eastAsia"/>
            <w:sz w:val="22"/>
            <w:szCs w:val="24"/>
          </w:rPr>
          <w:t xml:space="preserve"> </w:t>
        </w:r>
      </w:ins>
      <w:ins w:id="572" w:author="정호진" w:date="2022-01-18T07:12:00Z">
        <w:r w:rsidR="00577F28">
          <w:rPr>
            <w:rFonts w:hint="eastAsia"/>
            <w:sz w:val="22"/>
            <w:szCs w:val="24"/>
          </w:rPr>
          <w:t xml:space="preserve">반복문을 </w:t>
        </w:r>
      </w:ins>
      <w:ins w:id="573" w:author="정호진" w:date="2022-01-18T07:16:00Z">
        <w:r w:rsidR="002549D8">
          <w:rPr>
            <w:rFonts w:hint="eastAsia"/>
            <w:sz w:val="22"/>
            <w:szCs w:val="24"/>
          </w:rPr>
          <w:t>거칠 때마다</w:t>
        </w:r>
      </w:ins>
      <w:ins w:id="574" w:author="정호진" w:date="2022-01-18T07:12:00Z">
        <w:r w:rsidR="00577F28">
          <w:rPr>
            <w:rFonts w:hint="eastAsia"/>
            <w:sz w:val="22"/>
            <w:szCs w:val="24"/>
          </w:rPr>
          <w:t xml:space="preserve"> </w:t>
        </w:r>
      </w:ins>
      <w:ins w:id="575" w:author="정호진" w:date="2022-01-18T07:16:00Z">
        <w:r w:rsidR="002549D8">
          <w:rPr>
            <w:rFonts w:hint="eastAsia"/>
            <w:sz w:val="22"/>
            <w:szCs w:val="24"/>
          </w:rPr>
          <w:t xml:space="preserve">a와 </w:t>
        </w:r>
        <w:r w:rsidR="002549D8">
          <w:rPr>
            <w:sz w:val="22"/>
            <w:szCs w:val="24"/>
          </w:rPr>
          <w:t>b</w:t>
        </w:r>
      </w:ins>
      <w:ins w:id="576" w:author="정호진" w:date="2022-01-18T07:17:00Z">
        <w:r w:rsidR="002549D8">
          <w:rPr>
            <w:rFonts w:hint="eastAsia"/>
            <w:sz w:val="22"/>
            <w:szCs w:val="24"/>
          </w:rPr>
          <w:t>를</w:t>
        </w:r>
      </w:ins>
      <w:ins w:id="577" w:author="정호진" w:date="2022-01-18T07:16:00Z">
        <w:r w:rsidR="002549D8">
          <w:rPr>
            <w:rFonts w:hint="eastAsia"/>
            <w:sz w:val="22"/>
            <w:szCs w:val="24"/>
          </w:rPr>
          <w:t xml:space="preserve"> b와 </w:t>
        </w:r>
        <w:r w:rsidR="002549D8">
          <w:rPr>
            <w:sz w:val="22"/>
            <w:szCs w:val="24"/>
          </w:rPr>
          <w:t>r (</w:t>
        </w:r>
      </w:ins>
      <w:ins w:id="578" w:author="정호진" w:date="2022-01-18T07:12:00Z">
        <w:r w:rsidR="00577F28">
          <w:rPr>
            <w:sz w:val="22"/>
            <w:szCs w:val="24"/>
          </w:rPr>
          <w:t>r</w:t>
        </w:r>
        <w:r w:rsidR="00577F28">
          <w:rPr>
            <w:rFonts w:hint="eastAsia"/>
            <w:sz w:val="22"/>
            <w:szCs w:val="24"/>
          </w:rPr>
          <w:t xml:space="preserve">은 a를 </w:t>
        </w:r>
        <w:r w:rsidR="00577F28">
          <w:rPr>
            <w:sz w:val="22"/>
            <w:szCs w:val="24"/>
          </w:rPr>
          <w:t>b</w:t>
        </w:r>
        <w:r w:rsidR="00577F28">
          <w:rPr>
            <w:rFonts w:hint="eastAsia"/>
            <w:sz w:val="22"/>
            <w:szCs w:val="24"/>
          </w:rPr>
          <w:t>로 나눈 나머지)</w:t>
        </w:r>
      </w:ins>
      <w:ins w:id="579" w:author="정호진" w:date="2022-01-18T07:17:00Z">
        <w:r w:rsidR="002549D8">
          <w:rPr>
            <w:rFonts w:hint="eastAsia"/>
            <w:sz w:val="22"/>
            <w:szCs w:val="24"/>
          </w:rPr>
          <w:t>로 업데이트 한다.</w:t>
        </w:r>
      </w:ins>
      <w:ins w:id="580" w:author="정호진" w:date="2022-01-18T07:18:00Z">
        <w:r w:rsidR="002549D8">
          <w:rPr>
            <w:rFonts w:hint="eastAsia"/>
            <w:sz w:val="22"/>
            <w:szCs w:val="24"/>
          </w:rPr>
          <w:t xml:space="preserve"> a</w:t>
        </w:r>
        <w:del w:id="581" w:author="장교진" w:date="2022-01-18T11:34:00Z">
          <w:r w:rsidR="002549D8" w:rsidDel="00BE7913">
            <w:rPr>
              <w:sz w:val="22"/>
              <w:szCs w:val="24"/>
            </w:rPr>
            <w:delText xml:space="preserve"> </w:delText>
          </w:r>
        </w:del>
        <w:r w:rsidR="002549D8">
          <w:rPr>
            <w:rFonts w:hint="eastAsia"/>
            <w:sz w:val="22"/>
            <w:szCs w:val="24"/>
          </w:rPr>
          <w:t>를 b</w:t>
        </w:r>
        <w:r w:rsidR="002549D8">
          <w:rPr>
            <w:sz w:val="22"/>
            <w:szCs w:val="24"/>
          </w:rPr>
          <w:t xml:space="preserve"> </w:t>
        </w:r>
        <w:r w:rsidR="002549D8">
          <w:rPr>
            <w:rFonts w:hint="eastAsia"/>
            <w:sz w:val="22"/>
            <w:szCs w:val="24"/>
          </w:rPr>
          <w:t xml:space="preserve">로 나눈 나머지가 </w:t>
        </w:r>
        <w:r w:rsidR="002549D8">
          <w:rPr>
            <w:sz w:val="22"/>
            <w:szCs w:val="24"/>
          </w:rPr>
          <w:t>0</w:t>
        </w:r>
        <w:r w:rsidR="002549D8">
          <w:rPr>
            <w:rFonts w:hint="eastAsia"/>
            <w:sz w:val="22"/>
            <w:szCs w:val="24"/>
          </w:rPr>
          <w:t>이 될 때,</w:t>
        </w:r>
        <w:r w:rsidR="002549D8">
          <w:rPr>
            <w:sz w:val="22"/>
            <w:szCs w:val="24"/>
          </w:rPr>
          <w:t xml:space="preserve"> </w:t>
        </w:r>
        <w:r w:rsidR="002549D8">
          <w:rPr>
            <w:rFonts w:hint="eastAsia"/>
            <w:sz w:val="22"/>
            <w:szCs w:val="24"/>
          </w:rPr>
          <w:t>반복문은 멈추며</w:t>
        </w:r>
      </w:ins>
      <w:ins w:id="582" w:author="정호진" w:date="2022-01-18T07:19:00Z">
        <w:r w:rsidR="002549D8">
          <w:rPr>
            <w:rFonts w:hint="eastAsia"/>
            <w:sz w:val="22"/>
            <w:szCs w:val="24"/>
          </w:rPr>
          <w:t>,</w:t>
        </w:r>
        <w:r w:rsidR="002549D8">
          <w:rPr>
            <w:sz w:val="22"/>
            <w:szCs w:val="24"/>
          </w:rPr>
          <w:t xml:space="preserve"> </w:t>
        </w:r>
        <w:r w:rsidR="00C81736">
          <w:rPr>
            <w:rFonts w:hint="eastAsia"/>
            <w:sz w:val="22"/>
            <w:szCs w:val="24"/>
          </w:rPr>
          <w:t>마지막으로 업데이트 된 a</w:t>
        </w:r>
        <w:r w:rsidR="00C81736">
          <w:rPr>
            <w:sz w:val="22"/>
            <w:szCs w:val="24"/>
          </w:rPr>
          <w:t xml:space="preserve"> </w:t>
        </w:r>
        <w:r w:rsidR="00C81736">
          <w:rPr>
            <w:rFonts w:hint="eastAsia"/>
            <w:sz w:val="22"/>
            <w:szCs w:val="24"/>
          </w:rPr>
          <w:t>값이 a</w:t>
        </w:r>
        <w:r w:rsidR="00C81736">
          <w:rPr>
            <w:sz w:val="22"/>
            <w:szCs w:val="24"/>
          </w:rPr>
          <w:t xml:space="preserve"> </w:t>
        </w:r>
        <w:r w:rsidR="00C81736">
          <w:rPr>
            <w:rFonts w:hint="eastAsia"/>
            <w:sz w:val="22"/>
            <w:szCs w:val="24"/>
          </w:rPr>
          <w:t xml:space="preserve">와 </w:t>
        </w:r>
        <w:r w:rsidR="00C81736">
          <w:rPr>
            <w:sz w:val="22"/>
            <w:szCs w:val="24"/>
          </w:rPr>
          <w:t>b</w:t>
        </w:r>
        <w:r w:rsidR="00C81736">
          <w:rPr>
            <w:rFonts w:hint="eastAsia"/>
            <w:sz w:val="22"/>
            <w:szCs w:val="24"/>
          </w:rPr>
          <w:t xml:space="preserve">의 </w:t>
        </w:r>
        <w:del w:id="583" w:author="장교진" w:date="2022-01-18T11:34:00Z">
          <w:r w:rsidR="00C81736" w:rsidDel="00BE7913">
            <w:rPr>
              <w:rFonts w:hint="eastAsia"/>
              <w:sz w:val="22"/>
              <w:szCs w:val="24"/>
            </w:rPr>
            <w:delText>최대공약수이다</w:delText>
          </w:r>
        </w:del>
      </w:ins>
      <w:ins w:id="584" w:author="장교진" w:date="2022-01-18T11:34:00Z">
        <w:r w:rsidR="00BE7913">
          <w:rPr>
            <w:rFonts w:hint="eastAsia"/>
            <w:sz w:val="22"/>
            <w:szCs w:val="24"/>
          </w:rPr>
          <w:t>최대 공약수이다</w:t>
        </w:r>
      </w:ins>
      <w:ins w:id="585" w:author="정호진" w:date="2022-01-18T07:19:00Z">
        <w:r w:rsidR="00C81736">
          <w:rPr>
            <w:rFonts w:hint="eastAsia"/>
            <w:sz w:val="22"/>
            <w:szCs w:val="24"/>
          </w:rPr>
          <w:t>.</w:t>
        </w:r>
      </w:ins>
    </w:p>
    <w:p w14:paraId="300FA82E" w14:textId="2F96649C" w:rsidR="00B24783" w:rsidRPr="00B24783" w:rsidDel="00BE7913" w:rsidRDefault="00B24783" w:rsidP="00B430E0">
      <w:pPr>
        <w:spacing w:line="360" w:lineRule="auto"/>
        <w:outlineLvl w:val="0"/>
        <w:rPr>
          <w:moveFrom w:id="586" w:author="장교진" w:date="2022-01-18T11:34:00Z"/>
          <w:sz w:val="22"/>
          <w:szCs w:val="24"/>
        </w:rPr>
      </w:pPr>
      <w:moveFromRangeStart w:id="587" w:author="장교진" w:date="2022-01-18T11:34:00Z" w:name="move93398090"/>
    </w:p>
    <w:p w14:paraId="7825A908" w14:textId="4D27A4A1" w:rsidR="00064FC9" w:rsidDel="00BE7913" w:rsidRDefault="00664655" w:rsidP="00D33850">
      <w:pPr>
        <w:pStyle w:val="a3"/>
        <w:numPr>
          <w:ilvl w:val="0"/>
          <w:numId w:val="5"/>
        </w:numPr>
        <w:spacing w:line="360" w:lineRule="auto"/>
        <w:ind w:leftChars="0"/>
        <w:outlineLvl w:val="0"/>
        <w:rPr>
          <w:moveFrom w:id="588" w:author="장교진" w:date="2022-01-18T11:34:00Z"/>
          <w:sz w:val="22"/>
          <w:szCs w:val="24"/>
        </w:rPr>
      </w:pPr>
      <w:moveFrom w:id="589" w:author="장교진" w:date="2022-01-18T11:34:00Z">
        <w:r w:rsidDel="00BE7913">
          <w:rPr>
            <w:rFonts w:hint="eastAsia"/>
            <w:sz w:val="22"/>
            <w:szCs w:val="24"/>
          </w:rPr>
          <w:t>시퀀스 자료형</w:t>
        </w:r>
        <w:r w:rsidDel="00BE7913">
          <w:rPr>
            <w:sz w:val="22"/>
            <w:szCs w:val="24"/>
          </w:rPr>
          <w:t>(</w:t>
        </w:r>
        <w:r w:rsidDel="00BE7913">
          <w:rPr>
            <w:rFonts w:hint="eastAsia"/>
            <w:sz w:val="22"/>
            <w:szCs w:val="24"/>
          </w:rPr>
          <w:t>리스트</w:t>
        </w:r>
        <w:r w:rsidDel="00BE7913">
          <w:rPr>
            <w:sz w:val="22"/>
            <w:szCs w:val="24"/>
          </w:rPr>
          <w:t xml:space="preserve">, </w:t>
        </w:r>
        <w:r w:rsidDel="00BE7913">
          <w:rPr>
            <w:rFonts w:hint="eastAsia"/>
            <w:sz w:val="22"/>
            <w:szCs w:val="24"/>
          </w:rPr>
          <w:t>문자열,</w:t>
        </w:r>
        <w:r w:rsidDel="00BE7913">
          <w:rPr>
            <w:sz w:val="22"/>
            <w:szCs w:val="24"/>
          </w:rPr>
          <w:t xml:space="preserve"> </w:t>
        </w:r>
        <w:r w:rsidDel="00BE7913">
          <w:rPr>
            <w:rFonts w:hint="eastAsia"/>
            <w:sz w:val="22"/>
            <w:szCs w:val="24"/>
          </w:rPr>
          <w:t>튜플)</w:t>
        </w:r>
      </w:moveFrom>
    </w:p>
    <w:p w14:paraId="1BA65902" w14:textId="69D57837" w:rsidR="004061B2" w:rsidRPr="004061B2" w:rsidDel="00BE7913" w:rsidRDefault="004061B2">
      <w:pPr>
        <w:widowControl/>
        <w:wordWrap/>
        <w:autoSpaceDE/>
        <w:autoSpaceDN/>
        <w:rPr>
          <w:moveFrom w:id="590" w:author="장교진" w:date="2022-01-18T11:34:00Z"/>
          <w:sz w:val="22"/>
        </w:rPr>
      </w:pPr>
      <w:bookmarkStart w:id="591" w:name="_Toc92260058"/>
      <w:moveFrom w:id="592" w:author="장교진" w:date="2022-01-18T11:34:00Z">
        <w:r w:rsidRPr="004061B2" w:rsidDel="00BE7913">
          <w:rPr>
            <w:rFonts w:hint="eastAsia"/>
            <w:sz w:val="22"/>
          </w:rPr>
          <w:t>시퀀스 자료형에는 리스트,</w:t>
        </w:r>
        <w:r w:rsidRPr="004061B2" w:rsidDel="00BE7913">
          <w:rPr>
            <w:sz w:val="22"/>
          </w:rPr>
          <w:t xml:space="preserve"> </w:t>
        </w:r>
        <w:r w:rsidRPr="004061B2" w:rsidDel="00BE7913">
          <w:rPr>
            <w:rFonts w:hint="eastAsia"/>
            <w:sz w:val="22"/>
          </w:rPr>
          <w:t>문자열,</w:t>
        </w:r>
        <w:r w:rsidRPr="004061B2" w:rsidDel="00BE7913">
          <w:rPr>
            <w:sz w:val="22"/>
          </w:rPr>
          <w:t xml:space="preserve"> </w:t>
        </w:r>
        <w:r w:rsidRPr="004061B2" w:rsidDel="00BE7913">
          <w:rPr>
            <w:rFonts w:hint="eastAsia"/>
            <w:sz w:val="22"/>
          </w:rPr>
          <w:t>튜플이 있다.</w:t>
        </w:r>
        <w:r w:rsidRPr="004061B2" w:rsidDel="00BE7913">
          <w:rPr>
            <w:sz w:val="22"/>
          </w:rPr>
          <w:t xml:space="preserve"> </w:t>
        </w:r>
        <w:r w:rsidRPr="004061B2" w:rsidDel="00BE7913">
          <w:rPr>
            <w:rFonts w:hint="eastAsia"/>
            <w:sz w:val="22"/>
          </w:rPr>
          <w:t>리스트를 만들 때는 대괄호(</w:t>
        </w:r>
        <w:r w:rsidRPr="004061B2" w:rsidDel="00BE7913">
          <w:rPr>
            <w:sz w:val="22"/>
          </w:rPr>
          <w:t>[])</w:t>
        </w:r>
        <w:r w:rsidRPr="004061B2" w:rsidDel="00BE7913">
          <w:rPr>
            <w:rFonts w:hint="eastAsia"/>
            <w:sz w:val="22"/>
          </w:rPr>
          <w:t>로 감싸주고 각 요솟값은 쉼표로 구분한다.</w:t>
        </w:r>
      </w:moveFrom>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061B2" w:rsidRPr="004061B2" w:rsidDel="004308A9" w14:paraId="5FFBD75A" w14:textId="2F4AE88F" w:rsidTr="000863BB">
        <w:trPr>
          <w:trHeight w:val="215"/>
          <w:del w:id="593" w:author="장교진" w:date="2022-01-18T22:58: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D9033B9" w14:textId="5FCA441F" w:rsidR="004061B2" w:rsidRPr="004061B2" w:rsidDel="004308A9" w:rsidRDefault="004061B2" w:rsidP="000863BB">
            <w:pPr>
              <w:spacing w:after="0" w:line="240" w:lineRule="auto"/>
              <w:textAlignment w:val="baseline"/>
              <w:rPr>
                <w:del w:id="594" w:author="장교진" w:date="2022-01-18T22:58:00Z"/>
                <w:moveFrom w:id="595" w:author="장교진" w:date="2022-01-18T11:34:00Z"/>
                <w:rFonts w:eastAsiaTheme="minorHAnsi" w:cs="굴림"/>
                <w:kern w:val="0"/>
                <w:sz w:val="22"/>
              </w:rPr>
            </w:pPr>
            <w:moveFrom w:id="596" w:author="장교진" w:date="2022-01-18T11:34:00Z">
              <w:del w:id="597" w:author="장교진" w:date="2022-01-18T22:58:00Z">
                <w:r w:rsidRPr="004061B2" w:rsidDel="004308A9">
                  <w:rPr>
                    <w:rFonts w:eastAsiaTheme="minorHAnsi" w:cs="굴림"/>
                    <w:kern w:val="0"/>
                    <w:sz w:val="22"/>
                  </w:rPr>
                  <w:delText xml:space="preserve">&gt;&gt;&gt; </w:delText>
                </w:r>
                <w:r w:rsidRPr="004061B2" w:rsidDel="004308A9">
                  <w:rPr>
                    <w:rFonts w:eastAsiaTheme="minorHAnsi" w:cs="굴림" w:hint="eastAsia"/>
                    <w:kern w:val="0"/>
                    <w:sz w:val="22"/>
                  </w:rPr>
                  <w:delText>a = []</w:delText>
                </w:r>
              </w:del>
            </w:moveFrom>
          </w:p>
          <w:p w14:paraId="65DF22A7" w14:textId="5270F9C7" w:rsidR="004061B2" w:rsidRPr="004061B2" w:rsidDel="004308A9" w:rsidRDefault="004061B2" w:rsidP="000863BB">
            <w:pPr>
              <w:spacing w:after="0" w:line="240" w:lineRule="auto"/>
              <w:textAlignment w:val="baseline"/>
              <w:rPr>
                <w:del w:id="598" w:author="장교진" w:date="2022-01-18T22:58:00Z"/>
                <w:moveFrom w:id="599" w:author="장교진" w:date="2022-01-18T11:34:00Z"/>
                <w:rFonts w:eastAsiaTheme="minorHAnsi" w:cs="굴림"/>
                <w:kern w:val="0"/>
                <w:sz w:val="22"/>
              </w:rPr>
            </w:pPr>
            <w:moveFrom w:id="600" w:author="장교진" w:date="2022-01-18T11:34:00Z">
              <w:del w:id="601" w:author="장교진" w:date="2022-01-18T22:58:00Z">
                <w:r w:rsidRPr="004061B2" w:rsidDel="004308A9">
                  <w:rPr>
                    <w:rFonts w:eastAsiaTheme="minorHAnsi" w:cs="굴림"/>
                    <w:kern w:val="0"/>
                    <w:sz w:val="22"/>
                  </w:rPr>
                  <w:delText>&gt;&gt;&gt; b = [1, 2, 3]</w:delText>
                </w:r>
              </w:del>
            </w:moveFrom>
          </w:p>
          <w:p w14:paraId="3DBB9B7D" w14:textId="378373F5" w:rsidR="004061B2" w:rsidRPr="004061B2" w:rsidDel="004308A9" w:rsidRDefault="004061B2" w:rsidP="000863BB">
            <w:pPr>
              <w:spacing w:after="0" w:line="240" w:lineRule="auto"/>
              <w:textAlignment w:val="baseline"/>
              <w:rPr>
                <w:del w:id="602" w:author="장교진" w:date="2022-01-18T22:58:00Z"/>
                <w:moveFrom w:id="603" w:author="장교진" w:date="2022-01-18T11:34:00Z"/>
                <w:rFonts w:eastAsiaTheme="minorHAnsi" w:cs="굴림"/>
                <w:kern w:val="0"/>
                <w:sz w:val="22"/>
              </w:rPr>
            </w:pPr>
            <w:moveFrom w:id="604" w:author="장교진" w:date="2022-01-18T11:34:00Z">
              <w:del w:id="605" w:author="장교진" w:date="2022-01-18T22:58:00Z">
                <w:r w:rsidRPr="004061B2" w:rsidDel="004308A9">
                  <w:rPr>
                    <w:rFonts w:eastAsiaTheme="minorHAnsi" w:cs="굴림"/>
                    <w:kern w:val="0"/>
                    <w:sz w:val="22"/>
                  </w:rPr>
                  <w:delText>&gt;&gt;&gt; c = [‘Process’, ‘Engineering’, ‘Systems’]</w:delText>
                </w:r>
              </w:del>
            </w:moveFrom>
          </w:p>
          <w:p w14:paraId="13F959EF" w14:textId="451E1CFD" w:rsidR="004061B2" w:rsidRPr="004061B2" w:rsidDel="004308A9" w:rsidRDefault="004061B2" w:rsidP="000863BB">
            <w:pPr>
              <w:spacing w:after="0" w:line="240" w:lineRule="auto"/>
              <w:textAlignment w:val="baseline"/>
              <w:rPr>
                <w:del w:id="606" w:author="장교진" w:date="2022-01-18T22:58:00Z"/>
                <w:moveFrom w:id="607" w:author="장교진" w:date="2022-01-18T11:34:00Z"/>
                <w:rFonts w:eastAsiaTheme="minorHAnsi" w:cs="굴림"/>
                <w:kern w:val="0"/>
                <w:sz w:val="22"/>
              </w:rPr>
            </w:pPr>
            <w:moveFrom w:id="608" w:author="장교진" w:date="2022-01-18T11:34:00Z">
              <w:del w:id="609" w:author="장교진" w:date="2022-01-18T22:58:00Z">
                <w:r w:rsidRPr="004061B2" w:rsidDel="004308A9">
                  <w:rPr>
                    <w:rFonts w:eastAsiaTheme="minorHAnsi" w:cs="굴림"/>
                    <w:kern w:val="0"/>
                    <w:sz w:val="22"/>
                  </w:rPr>
                  <w:delText>&gt;&gt;&gt; d = [1, 2, ‘Chemical’, ‘Engineering’]</w:delText>
                </w:r>
              </w:del>
            </w:moveFrom>
          </w:p>
        </w:tc>
      </w:tr>
    </w:tbl>
    <w:p w14:paraId="322EA83E" w14:textId="4173060B" w:rsidR="004061B2" w:rsidDel="00BE7913" w:rsidRDefault="004061B2" w:rsidP="004061B2">
      <w:pPr>
        <w:widowControl/>
        <w:wordWrap/>
        <w:autoSpaceDE/>
        <w:autoSpaceDN/>
        <w:rPr>
          <w:moveFrom w:id="610" w:author="장교진" w:date="2022-01-18T11:34:00Z"/>
          <w:sz w:val="22"/>
        </w:rPr>
      </w:pPr>
      <w:moveFrom w:id="611" w:author="장교진" w:date="2022-01-18T11:34:00Z">
        <w:r w:rsidRPr="004061B2" w:rsidDel="00BE7913">
          <w:rPr>
            <w:rFonts w:hint="eastAsia"/>
            <w:sz w:val="22"/>
          </w:rPr>
          <w:t xml:space="preserve">리스트는 </w:t>
        </w:r>
        <w:r w:rsidR="000863BB" w:rsidDel="00BE7913">
          <w:rPr>
            <w:rFonts w:hint="eastAsia"/>
            <w:sz w:val="22"/>
          </w:rPr>
          <w:t>a처럼 아무것도 포함하지 않을 수 있고,</w:t>
        </w:r>
        <w:r w:rsidR="000863BB" w:rsidDel="00BE7913">
          <w:rPr>
            <w:sz w:val="22"/>
          </w:rPr>
          <w:t xml:space="preserve"> b</w:t>
        </w:r>
        <w:r w:rsidR="000863BB" w:rsidDel="00BE7913">
          <w:rPr>
            <w:rFonts w:hint="eastAsia"/>
            <w:sz w:val="22"/>
          </w:rPr>
          <w:t>처럼 숫자를 요솟값으로 가질 수 있다.</w:t>
        </w:r>
        <w:r w:rsidR="000863BB" w:rsidDel="00BE7913">
          <w:rPr>
            <w:sz w:val="22"/>
          </w:rPr>
          <w:t xml:space="preserve"> </w:t>
        </w:r>
        <w:r w:rsidR="000863BB" w:rsidDel="00BE7913">
          <w:rPr>
            <w:rFonts w:hint="eastAsia"/>
            <w:sz w:val="22"/>
          </w:rPr>
          <w:t>또한,</w:t>
        </w:r>
        <w:r w:rsidR="000863BB" w:rsidDel="00BE7913">
          <w:rPr>
            <w:sz w:val="22"/>
          </w:rPr>
          <w:t xml:space="preserve"> c</w:t>
        </w:r>
        <w:r w:rsidR="000863BB" w:rsidDel="00BE7913">
          <w:rPr>
            <w:rFonts w:hint="eastAsia"/>
            <w:sz w:val="22"/>
          </w:rPr>
          <w:t>처럼 문자열로 구성될 수도 있으며,</w:t>
        </w:r>
        <w:r w:rsidR="000863BB" w:rsidDel="00BE7913">
          <w:rPr>
            <w:sz w:val="22"/>
          </w:rPr>
          <w:t xml:space="preserve"> d</w:t>
        </w:r>
        <w:r w:rsidR="000863BB" w:rsidDel="00BE7913">
          <w:rPr>
            <w:rFonts w:hint="eastAsia"/>
            <w:sz w:val="22"/>
          </w:rPr>
          <w:t>처럼 숫자와 문자열을 함께 가질 수도 있다.</w:t>
        </w:r>
      </w:moveFrom>
    </w:p>
    <w:p w14:paraId="68CC158C" w14:textId="74BBBB52" w:rsidR="000863BB" w:rsidRPr="004061B2" w:rsidDel="00BE7913" w:rsidRDefault="000863BB" w:rsidP="000863BB">
      <w:pPr>
        <w:widowControl/>
        <w:wordWrap/>
        <w:autoSpaceDE/>
        <w:autoSpaceDN/>
        <w:rPr>
          <w:moveFrom w:id="612" w:author="장교진" w:date="2022-01-18T11:34:00Z"/>
          <w:sz w:val="22"/>
        </w:rPr>
      </w:pP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0863BB" w:rsidRPr="004061B2" w:rsidDel="004308A9" w14:paraId="774BC139" w14:textId="2861F530" w:rsidTr="000863BB">
        <w:trPr>
          <w:trHeight w:val="215"/>
          <w:del w:id="613" w:author="장교진" w:date="2022-01-18T22:58: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86380C9" w14:textId="6AF3D505" w:rsidR="000863BB" w:rsidRPr="004061B2" w:rsidDel="004308A9" w:rsidRDefault="000863BB" w:rsidP="000863BB">
            <w:pPr>
              <w:spacing w:after="0" w:line="240" w:lineRule="auto"/>
              <w:textAlignment w:val="baseline"/>
              <w:rPr>
                <w:del w:id="614" w:author="장교진" w:date="2022-01-18T22:58:00Z"/>
                <w:moveFrom w:id="615" w:author="장교진" w:date="2022-01-18T11:34:00Z"/>
                <w:rFonts w:eastAsiaTheme="minorHAnsi" w:cs="굴림"/>
                <w:kern w:val="0"/>
                <w:sz w:val="22"/>
              </w:rPr>
            </w:pPr>
            <w:moveFrom w:id="616" w:author="장교진" w:date="2022-01-18T11:34:00Z">
              <w:del w:id="617" w:author="장교진" w:date="2022-01-18T22:58:00Z">
                <w:r w:rsidRPr="004061B2" w:rsidDel="004308A9">
                  <w:rPr>
                    <w:rFonts w:eastAsiaTheme="minorHAnsi" w:cs="굴림"/>
                    <w:kern w:val="0"/>
                    <w:sz w:val="22"/>
                  </w:rPr>
                  <w:delText xml:space="preserve">&gt;&gt;&gt; </w:delText>
                </w:r>
                <w:r w:rsidDel="004308A9">
                  <w:rPr>
                    <w:rFonts w:eastAsiaTheme="minorHAnsi" w:cs="굴림" w:hint="eastAsia"/>
                    <w:kern w:val="0"/>
                    <w:sz w:val="22"/>
                  </w:rPr>
                  <w:delText>example</w:delText>
                </w:r>
                <w:r w:rsidRPr="004061B2" w:rsidDel="004308A9">
                  <w:rPr>
                    <w:rFonts w:eastAsiaTheme="minorHAnsi" w:cs="굴림" w:hint="eastAsia"/>
                    <w:kern w:val="0"/>
                    <w:sz w:val="22"/>
                  </w:rPr>
                  <w:delText xml:space="preserve"> = [</w:delText>
                </w:r>
                <w:r w:rsidDel="004308A9">
                  <w:rPr>
                    <w:rFonts w:eastAsiaTheme="minorHAnsi" w:cs="굴림"/>
                    <w:kern w:val="0"/>
                    <w:sz w:val="22"/>
                  </w:rPr>
                  <w:delText>2, 6, 8</w:delText>
                </w:r>
                <w:r w:rsidRPr="004061B2" w:rsidDel="004308A9">
                  <w:rPr>
                    <w:rFonts w:eastAsiaTheme="minorHAnsi" w:cs="굴림" w:hint="eastAsia"/>
                    <w:kern w:val="0"/>
                    <w:sz w:val="22"/>
                  </w:rPr>
                  <w:delText>]</w:delText>
                </w:r>
              </w:del>
            </w:moveFrom>
          </w:p>
          <w:p w14:paraId="1C509290" w14:textId="5D126A42" w:rsidR="000863BB" w:rsidRPr="004061B2" w:rsidDel="004308A9" w:rsidRDefault="000863BB" w:rsidP="000863BB">
            <w:pPr>
              <w:spacing w:after="0" w:line="240" w:lineRule="auto"/>
              <w:textAlignment w:val="baseline"/>
              <w:rPr>
                <w:del w:id="618" w:author="장교진" w:date="2022-01-18T22:58:00Z"/>
                <w:moveFrom w:id="619" w:author="장교진" w:date="2022-01-18T11:34:00Z"/>
                <w:rFonts w:eastAsiaTheme="minorHAnsi" w:cs="굴림"/>
                <w:kern w:val="0"/>
                <w:sz w:val="22"/>
              </w:rPr>
            </w:pPr>
            <w:moveFrom w:id="620" w:author="장교진" w:date="2022-01-18T11:34:00Z">
              <w:del w:id="621" w:author="장교진" w:date="2022-01-18T22:58:00Z">
                <w:r w:rsidDel="004308A9">
                  <w:rPr>
                    <w:rFonts w:eastAsiaTheme="minorHAnsi" w:cs="굴림"/>
                    <w:kern w:val="0"/>
                    <w:sz w:val="22"/>
                  </w:rPr>
                  <w:delText>&gt;&gt;&gt; example.append(4)</w:delText>
                </w:r>
              </w:del>
            </w:moveFrom>
          </w:p>
          <w:p w14:paraId="5A135562" w14:textId="13792F02" w:rsidR="000863BB" w:rsidRPr="004061B2" w:rsidDel="004308A9" w:rsidRDefault="000863BB" w:rsidP="000863BB">
            <w:pPr>
              <w:spacing w:after="0" w:line="240" w:lineRule="auto"/>
              <w:textAlignment w:val="baseline"/>
              <w:rPr>
                <w:del w:id="622" w:author="장교진" w:date="2022-01-18T22:58:00Z"/>
                <w:moveFrom w:id="623" w:author="장교진" w:date="2022-01-18T11:34:00Z"/>
                <w:rFonts w:eastAsiaTheme="minorHAnsi" w:cs="굴림"/>
                <w:kern w:val="0"/>
                <w:sz w:val="22"/>
              </w:rPr>
            </w:pPr>
            <w:moveFrom w:id="624" w:author="장교진" w:date="2022-01-18T11:34:00Z">
              <w:del w:id="625" w:author="장교진" w:date="2022-01-18T22:58:00Z">
                <w:r w:rsidDel="004308A9">
                  <w:rPr>
                    <w:rFonts w:eastAsiaTheme="minorHAnsi" w:cs="굴림"/>
                    <w:kern w:val="0"/>
                    <w:sz w:val="22"/>
                  </w:rPr>
                  <w:delText>&gt;&gt;&gt; example</w:delText>
                </w:r>
              </w:del>
            </w:moveFrom>
          </w:p>
          <w:p w14:paraId="654A0748" w14:textId="2F7B6581" w:rsidR="000863BB" w:rsidDel="004308A9" w:rsidRDefault="000863BB" w:rsidP="000863BB">
            <w:pPr>
              <w:spacing w:after="0" w:line="240" w:lineRule="auto"/>
              <w:textAlignment w:val="baseline"/>
              <w:rPr>
                <w:del w:id="626" w:author="장교진" w:date="2022-01-18T22:58:00Z"/>
                <w:moveFrom w:id="627" w:author="장교진" w:date="2022-01-18T11:34:00Z"/>
                <w:rFonts w:eastAsiaTheme="minorHAnsi" w:cs="굴림"/>
                <w:kern w:val="0"/>
                <w:sz w:val="22"/>
              </w:rPr>
            </w:pPr>
            <w:moveFrom w:id="628" w:author="장교진" w:date="2022-01-18T11:34:00Z">
              <w:del w:id="629" w:author="장교진" w:date="2022-01-18T22:58:00Z">
                <w:r w:rsidDel="004308A9">
                  <w:rPr>
                    <w:rFonts w:eastAsiaTheme="minorHAnsi" w:cs="굴림"/>
                    <w:kern w:val="0"/>
                    <w:sz w:val="22"/>
                  </w:rPr>
                  <w:delText>[2, 6, 8, 4]</w:delText>
                </w:r>
              </w:del>
            </w:moveFrom>
          </w:p>
          <w:p w14:paraId="5F453BC7" w14:textId="76D28892" w:rsidR="000863BB" w:rsidDel="004308A9" w:rsidRDefault="000863BB" w:rsidP="000863BB">
            <w:pPr>
              <w:spacing w:after="0" w:line="240" w:lineRule="auto"/>
              <w:textAlignment w:val="baseline"/>
              <w:rPr>
                <w:del w:id="630" w:author="장교진" w:date="2022-01-18T22:58:00Z"/>
                <w:moveFrom w:id="631" w:author="장교진" w:date="2022-01-18T11:34:00Z"/>
                <w:rFonts w:eastAsiaTheme="minorHAnsi" w:cs="굴림"/>
                <w:kern w:val="0"/>
                <w:sz w:val="22"/>
              </w:rPr>
            </w:pPr>
            <w:moveFrom w:id="632" w:author="장교진" w:date="2022-01-18T11:34:00Z">
              <w:del w:id="633" w:author="장교진" w:date="2022-01-18T22:58:00Z">
                <w:r w:rsidDel="004308A9">
                  <w:rPr>
                    <w:rFonts w:eastAsiaTheme="minorHAnsi" w:cs="굴림"/>
                    <w:kern w:val="0"/>
                    <w:sz w:val="22"/>
                  </w:rPr>
                  <w:delText>&gt;&gt;&gt; example.sort()</w:delText>
                </w:r>
              </w:del>
            </w:moveFrom>
          </w:p>
          <w:p w14:paraId="7769E57A" w14:textId="55EB008C" w:rsidR="000863BB" w:rsidRPr="004061B2" w:rsidDel="004308A9" w:rsidRDefault="000863BB" w:rsidP="000863BB">
            <w:pPr>
              <w:spacing w:after="0" w:line="240" w:lineRule="auto"/>
              <w:textAlignment w:val="baseline"/>
              <w:rPr>
                <w:del w:id="634" w:author="장교진" w:date="2022-01-18T22:58:00Z"/>
                <w:moveFrom w:id="635" w:author="장교진" w:date="2022-01-18T11:34:00Z"/>
                <w:rFonts w:eastAsiaTheme="minorHAnsi" w:cs="굴림"/>
                <w:kern w:val="0"/>
                <w:sz w:val="22"/>
              </w:rPr>
            </w:pPr>
            <w:moveFrom w:id="636" w:author="장교진" w:date="2022-01-18T11:34:00Z">
              <w:del w:id="637" w:author="장교진" w:date="2022-01-18T22:58:00Z">
                <w:r w:rsidDel="004308A9">
                  <w:rPr>
                    <w:rFonts w:eastAsiaTheme="minorHAnsi" w:cs="굴림"/>
                    <w:kern w:val="0"/>
                    <w:sz w:val="22"/>
                  </w:rPr>
                  <w:delText>&gt;&gt;&gt; example</w:delText>
                </w:r>
              </w:del>
            </w:moveFrom>
          </w:p>
          <w:p w14:paraId="349562F8" w14:textId="7304AAD2" w:rsidR="000863BB" w:rsidDel="004308A9" w:rsidRDefault="000863BB" w:rsidP="000863BB">
            <w:pPr>
              <w:spacing w:after="0" w:line="240" w:lineRule="auto"/>
              <w:textAlignment w:val="baseline"/>
              <w:rPr>
                <w:del w:id="638" w:author="장교진" w:date="2022-01-18T22:58:00Z"/>
                <w:moveFrom w:id="639" w:author="장교진" w:date="2022-01-18T11:34:00Z"/>
                <w:rFonts w:eastAsiaTheme="minorHAnsi" w:cs="굴림"/>
                <w:kern w:val="0"/>
                <w:sz w:val="22"/>
              </w:rPr>
            </w:pPr>
            <w:moveFrom w:id="640" w:author="장교진" w:date="2022-01-18T11:34:00Z">
              <w:del w:id="641" w:author="장교진" w:date="2022-01-18T22:58:00Z">
                <w:r w:rsidDel="004308A9">
                  <w:rPr>
                    <w:rFonts w:eastAsiaTheme="minorHAnsi" w:cs="굴림" w:hint="eastAsia"/>
                    <w:kern w:val="0"/>
                    <w:sz w:val="22"/>
                  </w:rPr>
                  <w:delText>[2, 4, 6, 8]</w:delText>
                </w:r>
              </w:del>
            </w:moveFrom>
          </w:p>
          <w:p w14:paraId="114DD1F8" w14:textId="2B4299F0" w:rsidR="000863BB" w:rsidDel="004308A9" w:rsidRDefault="000863BB" w:rsidP="000863BB">
            <w:pPr>
              <w:spacing w:after="0" w:line="240" w:lineRule="auto"/>
              <w:textAlignment w:val="baseline"/>
              <w:rPr>
                <w:del w:id="642" w:author="장교진" w:date="2022-01-18T22:58:00Z"/>
                <w:moveFrom w:id="643" w:author="장교진" w:date="2022-01-18T11:34:00Z"/>
                <w:rFonts w:eastAsiaTheme="minorHAnsi" w:cs="굴림"/>
                <w:kern w:val="0"/>
                <w:sz w:val="22"/>
              </w:rPr>
            </w:pPr>
            <w:moveFrom w:id="644" w:author="장교진" w:date="2022-01-18T11:34:00Z">
              <w:del w:id="645" w:author="장교진" w:date="2022-01-18T22:58:00Z">
                <w:r w:rsidDel="004308A9">
                  <w:rPr>
                    <w:rFonts w:eastAsiaTheme="minorHAnsi" w:cs="굴림"/>
                    <w:kern w:val="0"/>
                    <w:sz w:val="22"/>
                  </w:rPr>
                  <w:delText>&gt;&gt;&gt; example.insert(0, 0)</w:delText>
                </w:r>
              </w:del>
            </w:moveFrom>
          </w:p>
          <w:p w14:paraId="591AEBCE" w14:textId="00C4B21D" w:rsidR="000863BB" w:rsidRPr="004061B2" w:rsidDel="004308A9" w:rsidRDefault="000863BB" w:rsidP="000863BB">
            <w:pPr>
              <w:spacing w:after="0" w:line="240" w:lineRule="auto"/>
              <w:textAlignment w:val="baseline"/>
              <w:rPr>
                <w:del w:id="646" w:author="장교진" w:date="2022-01-18T22:58:00Z"/>
                <w:moveFrom w:id="647" w:author="장교진" w:date="2022-01-18T11:34:00Z"/>
                <w:rFonts w:eastAsiaTheme="minorHAnsi" w:cs="굴림"/>
                <w:kern w:val="0"/>
                <w:sz w:val="22"/>
              </w:rPr>
            </w:pPr>
            <w:moveFrom w:id="648" w:author="장교진" w:date="2022-01-18T11:34:00Z">
              <w:del w:id="649" w:author="장교진" w:date="2022-01-18T22:58:00Z">
                <w:r w:rsidDel="004308A9">
                  <w:rPr>
                    <w:rFonts w:eastAsiaTheme="minorHAnsi" w:cs="굴림"/>
                    <w:kern w:val="0"/>
                    <w:sz w:val="22"/>
                  </w:rPr>
                  <w:delText>&gt;&gt;&gt; example</w:delText>
                </w:r>
              </w:del>
            </w:moveFrom>
          </w:p>
          <w:p w14:paraId="38718DB9" w14:textId="14C9E655" w:rsidR="000863BB" w:rsidDel="004308A9" w:rsidRDefault="000863BB" w:rsidP="000863BB">
            <w:pPr>
              <w:spacing w:after="0" w:line="240" w:lineRule="auto"/>
              <w:textAlignment w:val="baseline"/>
              <w:rPr>
                <w:del w:id="650" w:author="장교진" w:date="2022-01-18T22:58:00Z"/>
                <w:moveFrom w:id="651" w:author="장교진" w:date="2022-01-18T11:34:00Z"/>
                <w:rFonts w:eastAsiaTheme="minorHAnsi" w:cs="굴림"/>
                <w:kern w:val="0"/>
                <w:sz w:val="22"/>
              </w:rPr>
            </w:pPr>
            <w:moveFrom w:id="652" w:author="장교진" w:date="2022-01-18T11:34:00Z">
              <w:del w:id="653" w:author="장교진" w:date="2022-01-18T22:58:00Z">
                <w:r w:rsidDel="004308A9">
                  <w:rPr>
                    <w:rFonts w:eastAsiaTheme="minorHAnsi" w:cs="굴림" w:hint="eastAsia"/>
                    <w:kern w:val="0"/>
                    <w:sz w:val="22"/>
                  </w:rPr>
                  <w:delText>[0, 2, 4, 6, 8]</w:delText>
                </w:r>
              </w:del>
            </w:moveFrom>
          </w:p>
          <w:p w14:paraId="78D51E44" w14:textId="3450360C" w:rsidR="000863BB" w:rsidDel="004308A9" w:rsidRDefault="000863BB" w:rsidP="000863BB">
            <w:pPr>
              <w:spacing w:after="0" w:line="240" w:lineRule="auto"/>
              <w:textAlignment w:val="baseline"/>
              <w:rPr>
                <w:del w:id="654" w:author="장교진" w:date="2022-01-18T22:58:00Z"/>
                <w:moveFrom w:id="655" w:author="장교진" w:date="2022-01-18T11:34:00Z"/>
                <w:rFonts w:eastAsiaTheme="minorHAnsi" w:cs="굴림"/>
                <w:kern w:val="0"/>
                <w:sz w:val="22"/>
              </w:rPr>
            </w:pPr>
            <w:moveFrom w:id="656" w:author="장교진" w:date="2022-01-18T11:34:00Z">
              <w:del w:id="657" w:author="장교진" w:date="2022-01-18T22:58:00Z">
                <w:r w:rsidDel="004308A9">
                  <w:rPr>
                    <w:rFonts w:eastAsiaTheme="minorHAnsi" w:cs="굴림"/>
                    <w:kern w:val="0"/>
                    <w:sz w:val="22"/>
                  </w:rPr>
                  <w:delText>&gt;&gt;&gt; del example[3]</w:delText>
                </w:r>
              </w:del>
            </w:moveFrom>
          </w:p>
          <w:p w14:paraId="4271C909" w14:textId="303DE1A3" w:rsidR="000863BB" w:rsidRPr="000863BB" w:rsidDel="004308A9" w:rsidRDefault="000863BB" w:rsidP="000863BB">
            <w:pPr>
              <w:spacing w:after="0" w:line="240" w:lineRule="auto"/>
              <w:textAlignment w:val="baseline"/>
              <w:rPr>
                <w:del w:id="658" w:author="장교진" w:date="2022-01-18T22:58:00Z"/>
                <w:moveFrom w:id="659" w:author="장교진" w:date="2022-01-18T11:34:00Z"/>
                <w:rFonts w:eastAsiaTheme="minorHAnsi" w:cs="굴림"/>
                <w:kern w:val="0"/>
                <w:sz w:val="22"/>
              </w:rPr>
            </w:pPr>
            <w:moveFrom w:id="660" w:author="장교진" w:date="2022-01-18T11:34:00Z">
              <w:del w:id="661" w:author="장교진" w:date="2022-01-18T22:58:00Z">
                <w:r w:rsidDel="004308A9">
                  <w:rPr>
                    <w:rFonts w:eastAsiaTheme="minorHAnsi" w:cs="굴림"/>
                    <w:kern w:val="0"/>
                    <w:sz w:val="22"/>
                  </w:rPr>
                  <w:delText>&gt;&gt;&gt; example</w:delText>
                </w:r>
              </w:del>
            </w:moveFrom>
          </w:p>
          <w:p w14:paraId="32BF7DD9" w14:textId="50D221A7" w:rsidR="000863BB" w:rsidRPr="004061B2" w:rsidDel="004308A9" w:rsidRDefault="000863BB" w:rsidP="000863BB">
            <w:pPr>
              <w:spacing w:after="0" w:line="240" w:lineRule="auto"/>
              <w:textAlignment w:val="baseline"/>
              <w:rPr>
                <w:del w:id="662" w:author="장교진" w:date="2022-01-18T22:58:00Z"/>
                <w:moveFrom w:id="663" w:author="장교진" w:date="2022-01-18T11:34:00Z"/>
                <w:rFonts w:eastAsiaTheme="minorHAnsi" w:cs="굴림"/>
                <w:kern w:val="0"/>
                <w:sz w:val="22"/>
              </w:rPr>
            </w:pPr>
            <w:moveFrom w:id="664" w:author="장교진" w:date="2022-01-18T11:34:00Z">
              <w:del w:id="665" w:author="장교진" w:date="2022-01-18T22:58:00Z">
                <w:r w:rsidDel="004308A9">
                  <w:rPr>
                    <w:rFonts w:eastAsiaTheme="minorHAnsi" w:cs="굴림" w:hint="eastAsia"/>
                    <w:kern w:val="0"/>
                    <w:sz w:val="22"/>
                  </w:rPr>
                  <w:delText>[</w:delText>
                </w:r>
                <w:r w:rsidDel="004308A9">
                  <w:rPr>
                    <w:rFonts w:eastAsiaTheme="minorHAnsi" w:cs="굴림"/>
                    <w:kern w:val="0"/>
                    <w:sz w:val="22"/>
                  </w:rPr>
                  <w:delText>0, 2, 4, 8]</w:delText>
                </w:r>
              </w:del>
            </w:moveFrom>
          </w:p>
        </w:tc>
      </w:tr>
    </w:tbl>
    <w:p w14:paraId="56BB77AE" w14:textId="7C563326" w:rsidR="000863BB" w:rsidDel="00BE7913" w:rsidRDefault="000863BB" w:rsidP="004061B2">
      <w:pPr>
        <w:widowControl/>
        <w:wordWrap/>
        <w:autoSpaceDE/>
        <w:autoSpaceDN/>
        <w:rPr>
          <w:moveFrom w:id="666" w:author="장교진" w:date="2022-01-18T11:34:00Z"/>
          <w:sz w:val="22"/>
        </w:rPr>
      </w:pPr>
      <w:moveFrom w:id="667" w:author="장교진" w:date="2022-01-18T11:34:00Z">
        <w:r w:rsidDel="00BE7913">
          <w:rPr>
            <w:rFonts w:hint="eastAsia"/>
            <w:sz w:val="22"/>
          </w:rPr>
          <w:t>위 예를 보면,</w:t>
        </w:r>
        <w:r w:rsidDel="00BE7913">
          <w:rPr>
            <w:sz w:val="22"/>
          </w:rPr>
          <w:t xml:space="preserve"> </w:t>
        </w:r>
        <w:r w:rsidDel="00BE7913">
          <w:rPr>
            <w:rFonts w:hint="eastAsia"/>
            <w:sz w:val="22"/>
          </w:rPr>
          <w:t xml:space="preserve">append는 </w:t>
        </w:r>
        <w:r w:rsidDel="00BE7913">
          <w:rPr>
            <w:sz w:val="22"/>
          </w:rPr>
          <w:t>example</w:t>
        </w:r>
        <w:r w:rsidDel="00BE7913">
          <w:rPr>
            <w:rFonts w:hint="eastAsia"/>
            <w:sz w:val="22"/>
          </w:rPr>
          <w:t xml:space="preserve">에 원소 </w:t>
        </w:r>
        <w:r w:rsidDel="00BE7913">
          <w:rPr>
            <w:sz w:val="22"/>
          </w:rPr>
          <w:t>4</w:t>
        </w:r>
        <w:r w:rsidDel="00BE7913">
          <w:rPr>
            <w:rFonts w:hint="eastAsia"/>
            <w:sz w:val="22"/>
          </w:rPr>
          <w:t xml:space="preserve">를 추가하는 기능하고 </w:t>
        </w:r>
        <w:r w:rsidDel="00BE7913">
          <w:rPr>
            <w:sz w:val="22"/>
          </w:rPr>
          <w:t xml:space="preserve">sort </w:t>
        </w:r>
        <w:r w:rsidDel="00BE7913">
          <w:rPr>
            <w:rFonts w:hint="eastAsia"/>
            <w:sz w:val="22"/>
          </w:rPr>
          <w:t xml:space="preserve">함수를 이용하면 </w:t>
        </w:r>
        <w:r w:rsidDel="00BE7913">
          <w:rPr>
            <w:sz w:val="22"/>
          </w:rPr>
          <w:t>example</w:t>
        </w:r>
        <w:r w:rsidDel="00BE7913">
          <w:rPr>
            <w:rFonts w:hint="eastAsia"/>
            <w:sz w:val="22"/>
          </w:rPr>
          <w:t>을 원소 크기 순으로 정렬할 수 있다.</w:t>
        </w:r>
        <w:r w:rsidDel="00BE7913">
          <w:rPr>
            <w:sz w:val="22"/>
          </w:rPr>
          <w:t xml:space="preserve"> </w:t>
        </w:r>
        <w:r w:rsidDel="00BE7913">
          <w:rPr>
            <w:rFonts w:hint="eastAsia"/>
            <w:sz w:val="22"/>
          </w:rPr>
          <w:t>여기에 원하는 순서에 원하는 원소를 넣고자 한다면,</w:t>
        </w:r>
        <w:r w:rsidDel="00BE7913">
          <w:rPr>
            <w:sz w:val="22"/>
          </w:rPr>
          <w:t xml:space="preserve"> insert </w:t>
        </w:r>
        <w:r w:rsidDel="00BE7913">
          <w:rPr>
            <w:rFonts w:hint="eastAsia"/>
            <w:sz w:val="22"/>
          </w:rPr>
          <w:t>기능을 사용할 수 있으며,</w:t>
        </w:r>
        <w:r w:rsidDel="00BE7913">
          <w:rPr>
            <w:sz w:val="22"/>
          </w:rPr>
          <w:t xml:space="preserve"> </w:t>
        </w:r>
        <w:r w:rsidDel="00BE7913">
          <w:rPr>
            <w:rFonts w:hint="eastAsia"/>
            <w:sz w:val="22"/>
          </w:rPr>
          <w:t xml:space="preserve">원소를 삭제하고자 한다면 </w:t>
        </w:r>
        <w:r w:rsidDel="00BE7913">
          <w:rPr>
            <w:sz w:val="22"/>
          </w:rPr>
          <w:t xml:space="preserve">del </w:t>
        </w:r>
        <w:r w:rsidDel="00BE7913">
          <w:rPr>
            <w:rFonts w:hint="eastAsia"/>
            <w:sz w:val="22"/>
          </w:rPr>
          <w:t>함수를 사용하면 된다.</w:t>
        </w:r>
      </w:moveFrom>
    </w:p>
    <w:p w14:paraId="54ADB714" w14:textId="11F5442D" w:rsidR="000863BB" w:rsidDel="00BE7913" w:rsidRDefault="000863BB" w:rsidP="004061B2">
      <w:pPr>
        <w:widowControl/>
        <w:wordWrap/>
        <w:autoSpaceDE/>
        <w:autoSpaceDN/>
        <w:rPr>
          <w:moveFrom w:id="668" w:author="장교진" w:date="2022-01-18T11:34:00Z"/>
          <w:sz w:val="22"/>
        </w:rPr>
      </w:pPr>
    </w:p>
    <w:p w14:paraId="0E73DE1B" w14:textId="6FAE6AD4" w:rsidR="00F1216B" w:rsidRPr="004061B2" w:rsidDel="00BE7913" w:rsidRDefault="000863BB" w:rsidP="00F1216B">
      <w:pPr>
        <w:widowControl/>
        <w:wordWrap/>
        <w:autoSpaceDE/>
        <w:autoSpaceDN/>
        <w:rPr>
          <w:moveFrom w:id="669" w:author="장교진" w:date="2022-01-18T11:34:00Z"/>
          <w:sz w:val="22"/>
        </w:rPr>
      </w:pPr>
      <w:moveFrom w:id="670" w:author="장교진" w:date="2022-01-18T11:34:00Z">
        <w:r w:rsidDel="00BE7913">
          <w:rPr>
            <w:rFonts w:hint="eastAsia"/>
            <w:sz w:val="22"/>
          </w:rPr>
          <w:t xml:space="preserve">문자열은 </w:t>
        </w:r>
        <w:r w:rsidR="00F1216B" w:rsidDel="00BE7913">
          <w:rPr>
            <w:rFonts w:hint="eastAsia"/>
            <w:sz w:val="22"/>
          </w:rPr>
          <w:t>문자,</w:t>
        </w:r>
        <w:r w:rsidR="00F1216B" w:rsidDel="00BE7913">
          <w:rPr>
            <w:sz w:val="22"/>
          </w:rPr>
          <w:t xml:space="preserve"> </w:t>
        </w:r>
        <w:r w:rsidR="00F1216B" w:rsidDel="00BE7913">
          <w:rPr>
            <w:rFonts w:hint="eastAsia"/>
            <w:sz w:val="22"/>
          </w:rPr>
          <w:t>단어 등으로 구성된 문자들의 집합이다.</w:t>
        </w:r>
        <w:r w:rsidR="00F1216B" w:rsidDel="00BE7913">
          <w:rPr>
            <w:sz w:val="22"/>
          </w:rPr>
          <w:t xml:space="preserve"> </w:t>
        </w:r>
      </w:moveFrom>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F1216B" w:rsidRPr="004061B2" w:rsidDel="004308A9" w14:paraId="6CF41DCC" w14:textId="05174520" w:rsidTr="00757AE1">
        <w:trPr>
          <w:trHeight w:val="215"/>
          <w:del w:id="671" w:author="장교진" w:date="2022-01-18T22:58: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BB61D3C" w14:textId="04332DEF" w:rsidR="00F1216B" w:rsidDel="004308A9" w:rsidRDefault="00F1216B" w:rsidP="00757AE1">
            <w:pPr>
              <w:spacing w:after="0" w:line="240" w:lineRule="auto"/>
              <w:textAlignment w:val="baseline"/>
              <w:rPr>
                <w:del w:id="672" w:author="장교진" w:date="2022-01-18T22:58:00Z"/>
                <w:moveFrom w:id="673" w:author="장교진" w:date="2022-01-18T11:34:00Z"/>
                <w:rFonts w:eastAsiaTheme="minorHAnsi" w:cs="굴림"/>
                <w:kern w:val="0"/>
                <w:sz w:val="22"/>
              </w:rPr>
            </w:pPr>
            <w:moveFrom w:id="674" w:author="장교진" w:date="2022-01-18T11:34:00Z">
              <w:del w:id="675" w:author="장교진" w:date="2022-01-18T22:58:00Z">
                <w:r w:rsidDel="004308A9">
                  <w:rPr>
                    <w:rFonts w:eastAsiaTheme="minorHAnsi" w:cs="굴림"/>
                    <w:kern w:val="0"/>
                    <w:sz w:val="22"/>
                  </w:rPr>
                  <w:delText xml:space="preserve">&gt;&gt;&gt; </w:delText>
                </w:r>
                <w:r w:rsidDel="004308A9">
                  <w:rPr>
                    <w:rFonts w:eastAsiaTheme="minorHAnsi" w:cs="굴림" w:hint="eastAsia"/>
                    <w:kern w:val="0"/>
                    <w:sz w:val="22"/>
                  </w:rPr>
                  <w:delText xml:space="preserve">a = </w:delText>
                </w:r>
                <w:r w:rsidDel="004308A9">
                  <w:rPr>
                    <w:rFonts w:eastAsiaTheme="minorHAnsi" w:cs="굴림"/>
                    <w:kern w:val="0"/>
                    <w:sz w:val="22"/>
                  </w:rPr>
                  <w:delText>‘home’</w:delText>
                </w:r>
              </w:del>
            </w:moveFrom>
          </w:p>
          <w:p w14:paraId="18761E20" w14:textId="56CBC3BD" w:rsidR="00F1216B" w:rsidDel="004308A9" w:rsidRDefault="00F1216B" w:rsidP="00757AE1">
            <w:pPr>
              <w:spacing w:after="0" w:line="240" w:lineRule="auto"/>
              <w:textAlignment w:val="baseline"/>
              <w:rPr>
                <w:del w:id="676" w:author="장교진" w:date="2022-01-18T22:58:00Z"/>
                <w:moveFrom w:id="677" w:author="장교진" w:date="2022-01-18T11:34:00Z"/>
                <w:rFonts w:eastAsiaTheme="minorHAnsi" w:cs="굴림"/>
                <w:kern w:val="0"/>
                <w:sz w:val="22"/>
              </w:rPr>
            </w:pPr>
            <w:moveFrom w:id="678" w:author="장교진" w:date="2022-01-18T11:34:00Z">
              <w:del w:id="679" w:author="장교진" w:date="2022-01-18T22:58:00Z">
                <w:r w:rsidDel="004308A9">
                  <w:rPr>
                    <w:rFonts w:eastAsiaTheme="minorHAnsi" w:cs="굴림"/>
                    <w:kern w:val="0"/>
                    <w:sz w:val="22"/>
                  </w:rPr>
                  <w:delText>&gt;&gt;&gt; a[0]</w:delText>
                </w:r>
              </w:del>
            </w:moveFrom>
          </w:p>
          <w:p w14:paraId="4C8D5B66" w14:textId="28EBE786" w:rsidR="00F1216B" w:rsidDel="004308A9" w:rsidRDefault="00F1216B" w:rsidP="00757AE1">
            <w:pPr>
              <w:spacing w:after="0" w:line="240" w:lineRule="auto"/>
              <w:textAlignment w:val="baseline"/>
              <w:rPr>
                <w:del w:id="680" w:author="장교진" w:date="2022-01-18T22:58:00Z"/>
                <w:moveFrom w:id="681" w:author="장교진" w:date="2022-01-18T11:34:00Z"/>
                <w:rFonts w:eastAsiaTheme="minorHAnsi" w:cs="굴림"/>
                <w:kern w:val="0"/>
                <w:sz w:val="22"/>
              </w:rPr>
            </w:pPr>
            <w:moveFrom w:id="682" w:author="장교진" w:date="2022-01-18T11:34:00Z">
              <w:del w:id="683" w:author="장교진" w:date="2022-01-18T22:58:00Z">
                <w:r w:rsidDel="004308A9">
                  <w:rPr>
                    <w:rFonts w:eastAsiaTheme="minorHAnsi" w:cs="굴림"/>
                    <w:kern w:val="0"/>
                    <w:sz w:val="22"/>
                  </w:rPr>
                  <w:delText>‘h’</w:delText>
                </w:r>
              </w:del>
            </w:moveFrom>
          </w:p>
          <w:p w14:paraId="65F847C5" w14:textId="7D2035A2" w:rsidR="00F1216B" w:rsidDel="004308A9" w:rsidRDefault="00F1216B" w:rsidP="00757AE1">
            <w:pPr>
              <w:spacing w:after="0" w:line="240" w:lineRule="auto"/>
              <w:textAlignment w:val="baseline"/>
              <w:rPr>
                <w:del w:id="684" w:author="장교진" w:date="2022-01-18T22:58:00Z"/>
                <w:moveFrom w:id="685" w:author="장교진" w:date="2022-01-18T11:34:00Z"/>
                <w:rFonts w:eastAsiaTheme="minorHAnsi" w:cs="굴림"/>
                <w:kern w:val="0"/>
                <w:sz w:val="22"/>
              </w:rPr>
            </w:pPr>
            <w:moveFrom w:id="686" w:author="장교진" w:date="2022-01-18T11:34:00Z">
              <w:del w:id="687" w:author="장교진" w:date="2022-01-18T22:58:00Z">
                <w:r w:rsidDel="004308A9">
                  <w:rPr>
                    <w:rFonts w:eastAsiaTheme="minorHAnsi" w:cs="굴림"/>
                    <w:kern w:val="0"/>
                    <w:sz w:val="22"/>
                  </w:rPr>
                  <w:delText>&gt;&gt;&gt; a[1:3]</w:delText>
                </w:r>
              </w:del>
            </w:moveFrom>
          </w:p>
          <w:p w14:paraId="6E72996E" w14:textId="0DD6B222" w:rsidR="00F1216B" w:rsidDel="004308A9" w:rsidRDefault="00F1216B" w:rsidP="00757AE1">
            <w:pPr>
              <w:spacing w:after="0" w:line="240" w:lineRule="auto"/>
              <w:textAlignment w:val="baseline"/>
              <w:rPr>
                <w:del w:id="688" w:author="장교진" w:date="2022-01-18T22:58:00Z"/>
                <w:moveFrom w:id="689" w:author="장교진" w:date="2022-01-18T11:34:00Z"/>
                <w:rFonts w:eastAsiaTheme="minorHAnsi" w:cs="굴림"/>
                <w:kern w:val="0"/>
                <w:sz w:val="22"/>
              </w:rPr>
            </w:pPr>
            <w:moveFrom w:id="690" w:author="장교진" w:date="2022-01-18T11:34:00Z">
              <w:del w:id="691" w:author="장교진" w:date="2022-01-18T22:58:00Z">
                <w:r w:rsidDel="004308A9">
                  <w:rPr>
                    <w:rFonts w:eastAsiaTheme="minorHAnsi" w:cs="굴림"/>
                    <w:kern w:val="0"/>
                    <w:sz w:val="22"/>
                  </w:rPr>
                  <w:delText>‘om’</w:delText>
                </w:r>
              </w:del>
            </w:moveFrom>
          </w:p>
          <w:p w14:paraId="3D750E9E" w14:textId="42B56CB2" w:rsidR="00F1216B" w:rsidDel="004308A9" w:rsidRDefault="00F1216B" w:rsidP="00757AE1">
            <w:pPr>
              <w:spacing w:after="0" w:line="240" w:lineRule="auto"/>
              <w:textAlignment w:val="baseline"/>
              <w:rPr>
                <w:del w:id="692" w:author="장교진" w:date="2022-01-18T22:58:00Z"/>
                <w:moveFrom w:id="693" w:author="장교진" w:date="2022-01-18T11:34:00Z"/>
                <w:rFonts w:eastAsiaTheme="minorHAnsi" w:cs="굴림"/>
                <w:kern w:val="0"/>
                <w:sz w:val="22"/>
              </w:rPr>
            </w:pPr>
            <w:moveFrom w:id="694" w:author="장교진" w:date="2022-01-18T11:34:00Z">
              <w:del w:id="695" w:author="장교진" w:date="2022-01-18T22:58:00Z">
                <w:r w:rsidDel="004308A9">
                  <w:rPr>
                    <w:rFonts w:eastAsiaTheme="minorHAnsi" w:cs="굴림"/>
                    <w:kern w:val="0"/>
                    <w:sz w:val="22"/>
                  </w:rPr>
                  <w:delText>&gt;&gt;&gt; a[:4]</w:delText>
                </w:r>
              </w:del>
            </w:moveFrom>
          </w:p>
          <w:p w14:paraId="7E1CDEDF" w14:textId="3ABBD571" w:rsidR="00F1216B" w:rsidDel="004308A9" w:rsidRDefault="00F1216B" w:rsidP="00757AE1">
            <w:pPr>
              <w:spacing w:after="0" w:line="240" w:lineRule="auto"/>
              <w:textAlignment w:val="baseline"/>
              <w:rPr>
                <w:del w:id="696" w:author="장교진" w:date="2022-01-18T22:58:00Z"/>
                <w:moveFrom w:id="697" w:author="장교진" w:date="2022-01-18T11:34:00Z"/>
                <w:rFonts w:eastAsiaTheme="minorHAnsi" w:cs="굴림"/>
                <w:kern w:val="0"/>
                <w:sz w:val="22"/>
              </w:rPr>
            </w:pPr>
            <w:moveFrom w:id="698" w:author="장교진" w:date="2022-01-18T11:34:00Z">
              <w:del w:id="699" w:author="장교진" w:date="2022-01-18T22:58:00Z">
                <w:r w:rsidDel="004308A9">
                  <w:rPr>
                    <w:rFonts w:eastAsiaTheme="minorHAnsi" w:cs="굴림"/>
                    <w:kern w:val="0"/>
                    <w:sz w:val="22"/>
                  </w:rPr>
                  <w:delText>‘home’</w:delText>
                </w:r>
              </w:del>
            </w:moveFrom>
          </w:p>
          <w:p w14:paraId="4EC412DA" w14:textId="133E3A98" w:rsidR="00F1216B" w:rsidDel="004308A9" w:rsidRDefault="00F1216B" w:rsidP="00757AE1">
            <w:pPr>
              <w:spacing w:after="0" w:line="240" w:lineRule="auto"/>
              <w:textAlignment w:val="baseline"/>
              <w:rPr>
                <w:del w:id="700" w:author="장교진" w:date="2022-01-18T22:58:00Z"/>
                <w:moveFrom w:id="701" w:author="장교진" w:date="2022-01-18T11:34:00Z"/>
                <w:rFonts w:eastAsiaTheme="minorHAnsi" w:cs="굴림"/>
                <w:kern w:val="0"/>
                <w:sz w:val="22"/>
              </w:rPr>
            </w:pPr>
            <w:moveFrom w:id="702" w:author="장교진" w:date="2022-01-18T11:34:00Z">
              <w:del w:id="703" w:author="장교진" w:date="2022-01-18T22:58:00Z">
                <w:r w:rsidDel="004308A9">
                  <w:rPr>
                    <w:rFonts w:eastAsiaTheme="minorHAnsi" w:cs="굴림"/>
                    <w:kern w:val="0"/>
                    <w:sz w:val="22"/>
                  </w:rPr>
                  <w:delText>&gt;&gt;&gt; a[1:]</w:delText>
                </w:r>
              </w:del>
            </w:moveFrom>
          </w:p>
          <w:p w14:paraId="4292B145" w14:textId="0CD765B8" w:rsidR="00F1216B" w:rsidDel="004308A9" w:rsidRDefault="00F1216B" w:rsidP="00757AE1">
            <w:pPr>
              <w:spacing w:after="0" w:line="240" w:lineRule="auto"/>
              <w:textAlignment w:val="baseline"/>
              <w:rPr>
                <w:del w:id="704" w:author="장교진" w:date="2022-01-18T22:58:00Z"/>
                <w:moveFrom w:id="705" w:author="장교진" w:date="2022-01-18T11:34:00Z"/>
                <w:rFonts w:eastAsiaTheme="minorHAnsi" w:cs="굴림"/>
                <w:kern w:val="0"/>
                <w:sz w:val="22"/>
              </w:rPr>
            </w:pPr>
            <w:moveFrom w:id="706" w:author="장교진" w:date="2022-01-18T11:34:00Z">
              <w:del w:id="707" w:author="장교진" w:date="2022-01-18T22:58:00Z">
                <w:r w:rsidDel="004308A9">
                  <w:rPr>
                    <w:rFonts w:eastAsiaTheme="minorHAnsi" w:cs="굴림"/>
                    <w:kern w:val="0"/>
                    <w:sz w:val="22"/>
                  </w:rPr>
                  <w:delText>‘ome’</w:delText>
                </w:r>
              </w:del>
            </w:moveFrom>
          </w:p>
          <w:p w14:paraId="6FCBCBC4" w14:textId="15D2C18D" w:rsidR="00F1216B" w:rsidDel="004308A9" w:rsidRDefault="00F1216B" w:rsidP="00757AE1">
            <w:pPr>
              <w:spacing w:after="0" w:line="240" w:lineRule="auto"/>
              <w:textAlignment w:val="baseline"/>
              <w:rPr>
                <w:del w:id="708" w:author="장교진" w:date="2022-01-18T22:58:00Z"/>
                <w:moveFrom w:id="709" w:author="장교진" w:date="2022-01-18T11:34:00Z"/>
                <w:rFonts w:eastAsiaTheme="minorHAnsi" w:cs="굴림"/>
                <w:kern w:val="0"/>
                <w:sz w:val="22"/>
              </w:rPr>
            </w:pPr>
            <w:moveFrom w:id="710" w:author="장교진" w:date="2022-01-18T11:34:00Z">
              <w:del w:id="711" w:author="장교진" w:date="2022-01-18T22:58:00Z">
                <w:r w:rsidDel="004308A9">
                  <w:rPr>
                    <w:rFonts w:eastAsiaTheme="minorHAnsi" w:cs="굴림"/>
                    <w:kern w:val="0"/>
                    <w:sz w:val="22"/>
                  </w:rPr>
                  <w:delText>&gt;&gt;&gt; a</w:delText>
                </w:r>
                <w:r w:rsidR="007B1651" w:rsidDel="004308A9">
                  <w:rPr>
                    <w:rFonts w:eastAsiaTheme="minorHAnsi" w:cs="굴림"/>
                    <w:kern w:val="0"/>
                    <w:sz w:val="22"/>
                  </w:rPr>
                  <w:delText xml:space="preserve"> = ‘c’ + a[1:]</w:delText>
                </w:r>
              </w:del>
            </w:moveFrom>
          </w:p>
          <w:p w14:paraId="7137D316" w14:textId="355637E8" w:rsidR="007B1651" w:rsidDel="004308A9" w:rsidRDefault="007B1651" w:rsidP="00757AE1">
            <w:pPr>
              <w:spacing w:after="0" w:line="240" w:lineRule="auto"/>
              <w:textAlignment w:val="baseline"/>
              <w:rPr>
                <w:del w:id="712" w:author="장교진" w:date="2022-01-18T22:58:00Z"/>
                <w:moveFrom w:id="713" w:author="장교진" w:date="2022-01-18T11:34:00Z"/>
                <w:rFonts w:eastAsiaTheme="minorHAnsi" w:cs="굴림"/>
                <w:kern w:val="0"/>
                <w:sz w:val="22"/>
              </w:rPr>
            </w:pPr>
            <w:moveFrom w:id="714" w:author="장교진" w:date="2022-01-18T11:34:00Z">
              <w:del w:id="715" w:author="장교진" w:date="2022-01-18T22:58:00Z">
                <w:r w:rsidDel="004308A9">
                  <w:rPr>
                    <w:rFonts w:eastAsiaTheme="minorHAnsi" w:cs="굴림"/>
                    <w:kern w:val="0"/>
                    <w:sz w:val="22"/>
                  </w:rPr>
                  <w:delText>&gt;&gt;&gt; a</w:delText>
                </w:r>
              </w:del>
            </w:moveFrom>
          </w:p>
          <w:p w14:paraId="19765DAB" w14:textId="1DF2C25E" w:rsidR="007B1651" w:rsidRPr="004061B2" w:rsidDel="004308A9" w:rsidRDefault="007B1651" w:rsidP="00757AE1">
            <w:pPr>
              <w:spacing w:after="0" w:line="240" w:lineRule="auto"/>
              <w:textAlignment w:val="baseline"/>
              <w:rPr>
                <w:del w:id="716" w:author="장교진" w:date="2022-01-18T22:58:00Z"/>
                <w:moveFrom w:id="717" w:author="장교진" w:date="2022-01-18T11:34:00Z"/>
                <w:rFonts w:eastAsiaTheme="minorHAnsi" w:cs="굴림"/>
                <w:kern w:val="0"/>
                <w:sz w:val="22"/>
              </w:rPr>
            </w:pPr>
            <w:moveFrom w:id="718" w:author="장교진" w:date="2022-01-18T11:34:00Z">
              <w:del w:id="719" w:author="장교진" w:date="2022-01-18T22:58:00Z">
                <w:r w:rsidDel="004308A9">
                  <w:rPr>
                    <w:rFonts w:eastAsiaTheme="minorHAnsi" w:cs="굴림"/>
                    <w:kern w:val="0"/>
                    <w:sz w:val="22"/>
                  </w:rPr>
                  <w:delText>‘come’</w:delText>
                </w:r>
              </w:del>
            </w:moveFrom>
          </w:p>
        </w:tc>
      </w:tr>
    </w:tbl>
    <w:p w14:paraId="310110B2" w14:textId="419BEF01" w:rsidR="007B1651" w:rsidDel="00BE7913" w:rsidRDefault="007B1651">
      <w:pPr>
        <w:widowControl/>
        <w:wordWrap/>
        <w:autoSpaceDE/>
        <w:autoSpaceDN/>
        <w:rPr>
          <w:moveFrom w:id="720" w:author="장교진" w:date="2022-01-18T11:34:00Z"/>
          <w:b/>
          <w:bCs/>
          <w:sz w:val="22"/>
          <w:szCs w:val="24"/>
        </w:rPr>
      </w:pPr>
      <w:moveFrom w:id="721" w:author="장교진" w:date="2022-01-18T11:34:00Z">
        <w:r w:rsidDel="00BE7913">
          <w:rPr>
            <w:rFonts w:hint="eastAsia"/>
            <w:sz w:val="22"/>
          </w:rPr>
          <w:t>문자열에서는 한 글자마다 번호를 매기게 된다.</w:t>
        </w:r>
        <w:r w:rsidDel="00BE7913">
          <w:rPr>
            <w:sz w:val="22"/>
          </w:rPr>
          <w:t xml:space="preserve"> </w:t>
        </w:r>
        <w:r w:rsidDel="00BE7913">
          <w:rPr>
            <w:rFonts w:hint="eastAsia"/>
            <w:sz w:val="22"/>
          </w:rPr>
          <w:t xml:space="preserve">맨 앞에서부터 </w:t>
        </w:r>
        <w:r w:rsidDel="00BE7913">
          <w:rPr>
            <w:sz w:val="22"/>
          </w:rPr>
          <w:t>0</w:t>
        </w:r>
        <w:r w:rsidDel="00BE7913">
          <w:rPr>
            <w:rFonts w:hint="eastAsia"/>
            <w:sz w:val="22"/>
          </w:rPr>
          <w:t>부터 순차적으로 번호가 매겨진다.</w:t>
        </w:r>
        <w:r w:rsidDel="00BE7913">
          <w:rPr>
            <w:sz w:val="22"/>
          </w:rPr>
          <w:t xml:space="preserve"> a[</w:t>
        </w:r>
        <w:r w:rsidDel="00BE7913">
          <w:rPr>
            <w:rFonts w:hint="eastAsia"/>
            <w:sz w:val="22"/>
          </w:rPr>
          <w:t xml:space="preserve">:4]는 </w:t>
        </w:r>
        <w:r w:rsidDel="00BE7913">
          <w:rPr>
            <w:sz w:val="22"/>
          </w:rPr>
          <w:t>a[4]</w:t>
        </w:r>
        <w:r w:rsidDel="00BE7913">
          <w:rPr>
            <w:rFonts w:hint="eastAsia"/>
            <w:sz w:val="22"/>
          </w:rPr>
          <w:t>는 포함하지 않고, a[1:]는 a[1]를 포함하여 출력한다.</w:t>
        </w:r>
        <w:r w:rsidDel="00BE7913">
          <w:rPr>
            <w:sz w:val="22"/>
          </w:rPr>
          <w:t xml:space="preserve"> </w:t>
        </w:r>
        <w:r w:rsidDel="00BE7913">
          <w:rPr>
            <w:rFonts w:hint="eastAsia"/>
            <w:sz w:val="22"/>
          </w:rPr>
          <w:t>시퀀스의 일부를 취하는 것을 슬라이싱이라고 한다.</w:t>
        </w:r>
        <w:r w:rsidDel="00BE7913">
          <w:rPr>
            <w:sz w:val="22"/>
          </w:rPr>
          <w:t xml:space="preserve"> </w:t>
        </w:r>
      </w:moveFrom>
    </w:p>
    <w:p w14:paraId="643E2E79" w14:textId="162CCB1D" w:rsidR="007B1651" w:rsidRPr="007B1651" w:rsidDel="00BE7913" w:rsidRDefault="007B1651">
      <w:pPr>
        <w:widowControl/>
        <w:wordWrap/>
        <w:autoSpaceDE/>
        <w:autoSpaceDN/>
        <w:rPr>
          <w:moveFrom w:id="722" w:author="장교진" w:date="2022-01-18T11:34:00Z"/>
          <w:bCs/>
          <w:sz w:val="22"/>
          <w:szCs w:val="24"/>
        </w:rPr>
      </w:pPr>
    </w:p>
    <w:p w14:paraId="4089BB16" w14:textId="4061519C" w:rsidR="007B1651" w:rsidDel="00BE7913" w:rsidRDefault="007B1651" w:rsidP="007B1651">
      <w:pPr>
        <w:widowControl/>
        <w:wordWrap/>
        <w:autoSpaceDE/>
        <w:autoSpaceDN/>
        <w:rPr>
          <w:moveFrom w:id="723" w:author="장교진" w:date="2022-01-18T11:34:00Z"/>
          <w:sz w:val="22"/>
        </w:rPr>
      </w:pPr>
      <w:moveFrom w:id="724" w:author="장교진" w:date="2022-01-18T11:34:00Z">
        <w:r w:rsidDel="00BE7913">
          <w:rPr>
            <w:rFonts w:hint="eastAsia"/>
            <w:sz w:val="22"/>
          </w:rPr>
          <w:t xml:space="preserve">마지막으로 튜플은 몇 가지 점을 제외하면 리스트와 비슷하다. 리스트는 []으로 둘러싸이지만 튜플은 </w:t>
        </w:r>
        <w:r w:rsidDel="00BE7913">
          <w:rPr>
            <w:sz w:val="22"/>
          </w:rPr>
          <w:t>()</w:t>
        </w:r>
        <w:r w:rsidDel="00BE7913">
          <w:rPr>
            <w:rFonts w:hint="eastAsia"/>
            <w:sz w:val="22"/>
          </w:rPr>
          <w:t>로 둘러싸인다.</w:t>
        </w:r>
        <w:r w:rsidDel="00BE7913">
          <w:rPr>
            <w:sz w:val="22"/>
          </w:rPr>
          <w:t xml:space="preserve"> </w:t>
        </w:r>
        <w:r w:rsidDel="00BE7913">
          <w:rPr>
            <w:rFonts w:hint="eastAsia"/>
            <w:sz w:val="22"/>
          </w:rPr>
          <w:t>그리고 리스트는 값의 생성,</w:t>
        </w:r>
        <w:r w:rsidDel="00BE7913">
          <w:rPr>
            <w:sz w:val="22"/>
          </w:rPr>
          <w:t xml:space="preserve"> </w:t>
        </w:r>
        <w:r w:rsidDel="00BE7913">
          <w:rPr>
            <w:rFonts w:hint="eastAsia"/>
            <w:sz w:val="22"/>
          </w:rPr>
          <w:t>삭제, 수정이 가능하지만,</w:t>
        </w:r>
        <w:r w:rsidDel="00BE7913">
          <w:rPr>
            <w:sz w:val="22"/>
          </w:rPr>
          <w:t xml:space="preserve"> </w:t>
        </w:r>
        <w:r w:rsidDel="00BE7913">
          <w:rPr>
            <w:rFonts w:hint="eastAsia"/>
            <w:sz w:val="22"/>
          </w:rPr>
          <w:t>튜플은 값을 바꾸거나 삭제할 수 없다.</w:t>
        </w:r>
      </w:moveFrom>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577DE" w:rsidRPr="004061B2" w:rsidDel="004308A9" w14:paraId="1D30A9CD" w14:textId="18E84600" w:rsidTr="00757AE1">
        <w:trPr>
          <w:trHeight w:val="215"/>
          <w:del w:id="725" w:author="장교진" w:date="2022-01-18T22:58: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2638F85" w14:textId="0CA88CF1" w:rsidR="009577DE" w:rsidDel="004308A9" w:rsidRDefault="009577DE" w:rsidP="00757AE1">
            <w:pPr>
              <w:spacing w:after="0" w:line="240" w:lineRule="auto"/>
              <w:textAlignment w:val="baseline"/>
              <w:rPr>
                <w:del w:id="726" w:author="장교진" w:date="2022-01-18T22:58:00Z"/>
                <w:moveFrom w:id="727" w:author="장교진" w:date="2022-01-18T11:34:00Z"/>
                <w:rFonts w:eastAsiaTheme="minorHAnsi" w:cs="굴림"/>
                <w:kern w:val="0"/>
                <w:sz w:val="22"/>
              </w:rPr>
            </w:pPr>
            <w:moveFrom w:id="728" w:author="장교진" w:date="2022-01-18T11:34:00Z">
              <w:del w:id="729" w:author="장교진" w:date="2022-01-18T22:58:00Z">
                <w:r w:rsidDel="004308A9">
                  <w:rPr>
                    <w:rFonts w:eastAsiaTheme="minorHAnsi" w:cs="굴림"/>
                    <w:kern w:val="0"/>
                    <w:sz w:val="22"/>
                  </w:rPr>
                  <w:delText xml:space="preserve">&gt;&gt;&gt; </w:delText>
                </w:r>
                <w:r w:rsidDel="004308A9">
                  <w:rPr>
                    <w:rFonts w:eastAsiaTheme="minorHAnsi" w:cs="굴림" w:hint="eastAsia"/>
                    <w:kern w:val="0"/>
                    <w:sz w:val="22"/>
                  </w:rPr>
                  <w:delText xml:space="preserve">s1 = (4, 7, </w:delText>
                </w:r>
                <w:r w:rsidDel="004308A9">
                  <w:rPr>
                    <w:rFonts w:eastAsiaTheme="minorHAnsi" w:cs="굴림"/>
                    <w:kern w:val="0"/>
                    <w:sz w:val="22"/>
                  </w:rPr>
                  <w:delText>‘p’, ‘q’)</w:delText>
                </w:r>
              </w:del>
            </w:moveFrom>
          </w:p>
          <w:p w14:paraId="682B3736" w14:textId="0E95D650" w:rsidR="009577DE" w:rsidDel="004308A9" w:rsidRDefault="009577DE" w:rsidP="00757AE1">
            <w:pPr>
              <w:spacing w:after="0" w:line="240" w:lineRule="auto"/>
              <w:textAlignment w:val="baseline"/>
              <w:rPr>
                <w:del w:id="730" w:author="장교진" w:date="2022-01-18T22:58:00Z"/>
                <w:moveFrom w:id="731" w:author="장교진" w:date="2022-01-18T11:34:00Z"/>
                <w:rFonts w:eastAsiaTheme="minorHAnsi" w:cs="굴림"/>
                <w:kern w:val="0"/>
                <w:sz w:val="22"/>
              </w:rPr>
            </w:pPr>
            <w:moveFrom w:id="732" w:author="장교진" w:date="2022-01-18T11:34:00Z">
              <w:del w:id="733" w:author="장교진" w:date="2022-01-18T22:58:00Z">
                <w:r w:rsidDel="004308A9">
                  <w:rPr>
                    <w:rFonts w:eastAsiaTheme="minorHAnsi" w:cs="굴림"/>
                    <w:kern w:val="0"/>
                    <w:sz w:val="22"/>
                  </w:rPr>
                  <w:delText>&gt;&gt;&gt; del s1[0]</w:delText>
                </w:r>
              </w:del>
            </w:moveFrom>
          </w:p>
          <w:p w14:paraId="4D930B98" w14:textId="5B384628" w:rsidR="009577DE" w:rsidRPr="004061B2" w:rsidDel="004308A9" w:rsidRDefault="009577DE" w:rsidP="00757AE1">
            <w:pPr>
              <w:spacing w:after="0" w:line="240" w:lineRule="auto"/>
              <w:textAlignment w:val="baseline"/>
              <w:rPr>
                <w:del w:id="734" w:author="장교진" w:date="2022-01-18T22:58:00Z"/>
                <w:moveFrom w:id="735" w:author="장교진" w:date="2022-01-18T11:34:00Z"/>
                <w:rFonts w:eastAsiaTheme="minorHAnsi" w:cs="굴림"/>
                <w:kern w:val="0"/>
                <w:sz w:val="22"/>
              </w:rPr>
            </w:pPr>
            <w:moveFrom w:id="736" w:author="장교진" w:date="2022-01-18T11:34:00Z">
              <w:del w:id="737" w:author="장교진" w:date="2022-01-18T22:58:00Z">
                <w:r w:rsidDel="004308A9">
                  <w:rPr>
                    <w:noProof/>
                  </w:rPr>
                  <w:drawing>
                    <wp:inline distT="0" distB="0" distL="0" distR="0" wp14:anchorId="34F370AB" wp14:editId="38250644">
                      <wp:extent cx="3672992" cy="586740"/>
                      <wp:effectExtent l="0" t="0" r="3810" b="3810"/>
                      <wp:docPr id="19" name="그림 19"/>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rotWithShape="1">
                              <a:blip r:embed="rId20"/>
                              <a:srcRect l="3191" t="33684" r="55195" b="55984"/>
                              <a:stretch/>
                            </pic:blipFill>
                            <pic:spPr bwMode="auto">
                              <a:xfrm>
                                <a:off x="0" y="0"/>
                                <a:ext cx="3729551" cy="595775"/>
                              </a:xfrm>
                              <a:prstGeom prst="rect">
                                <a:avLst/>
                              </a:prstGeom>
                              <a:ln>
                                <a:noFill/>
                              </a:ln>
                              <a:extLst>
                                <a:ext uri="{53640926-AAD7-44D8-BBD7-CCE9431645EC}">
                                  <a14:shadowObscured xmlns:a14="http://schemas.microsoft.com/office/drawing/2010/main"/>
                                </a:ext>
                              </a:extLst>
                            </pic:spPr>
                          </pic:pic>
                        </a:graphicData>
                      </a:graphic>
                    </wp:inline>
                  </w:drawing>
                </w:r>
              </w:del>
            </w:moveFrom>
          </w:p>
        </w:tc>
      </w:tr>
    </w:tbl>
    <w:p w14:paraId="5D5B995B" w14:textId="7E95B9AE" w:rsidR="009577DE" w:rsidDel="00BE7913" w:rsidRDefault="009577DE" w:rsidP="009577DE">
      <w:pPr>
        <w:widowControl/>
        <w:wordWrap/>
        <w:autoSpaceDE/>
        <w:autoSpaceDN/>
        <w:rPr>
          <w:moveFrom w:id="738" w:author="장교진" w:date="2022-01-18T11:34:00Z"/>
          <w:sz w:val="22"/>
        </w:rPr>
      </w:pPr>
      <w:moveFrom w:id="739" w:author="장교진" w:date="2022-01-18T11:34:00Z">
        <w:r w:rsidDel="00BE7913">
          <w:rPr>
            <w:rFonts w:hint="eastAsia"/>
            <w:sz w:val="22"/>
          </w:rPr>
          <w:t>튜플의 요소를 리스트처럼 del을 이용해서 지우려고 하면 위와 같이 오류가 발생함을 알 수 있다.</w:t>
        </w:r>
        <w:r w:rsidDel="00BE7913">
          <w:rPr>
            <w:sz w:val="22"/>
          </w:rPr>
          <w:t xml:space="preserve"> </w:t>
        </w:r>
        <w:r w:rsidDel="00BE7913">
          <w:rPr>
            <w:rFonts w:hint="eastAsia"/>
            <w:sz w:val="22"/>
          </w:rPr>
          <w:t>또한,</w:t>
        </w:r>
        <w:r w:rsidDel="00BE7913">
          <w:rPr>
            <w:sz w:val="22"/>
          </w:rPr>
          <w:t xml:space="preserve"> </w:t>
        </w:r>
        <w:r w:rsidDel="00BE7913">
          <w:rPr>
            <w:rFonts w:hint="eastAsia"/>
            <w:sz w:val="22"/>
          </w:rPr>
          <w:t>튜플의 요솟값을 변경하려고 한다면 아래와 같은 오류가 발생한다.</w:t>
        </w:r>
      </w:moveFrom>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577DE" w:rsidRPr="004061B2" w:rsidDel="004308A9" w14:paraId="23D73EC1" w14:textId="4F72FC03" w:rsidTr="00757AE1">
        <w:trPr>
          <w:trHeight w:val="215"/>
          <w:del w:id="740" w:author="장교진" w:date="2022-01-18T22:58: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E17272E" w14:textId="66E328AD" w:rsidR="009577DE" w:rsidDel="004308A9" w:rsidRDefault="009577DE" w:rsidP="00757AE1">
            <w:pPr>
              <w:spacing w:after="0" w:line="240" w:lineRule="auto"/>
              <w:textAlignment w:val="baseline"/>
              <w:rPr>
                <w:del w:id="741" w:author="장교진" w:date="2022-01-18T22:58:00Z"/>
                <w:moveFrom w:id="742" w:author="장교진" w:date="2022-01-18T11:34:00Z"/>
                <w:rFonts w:eastAsiaTheme="minorHAnsi" w:cs="굴림"/>
                <w:kern w:val="0"/>
                <w:sz w:val="22"/>
              </w:rPr>
            </w:pPr>
            <w:moveFrom w:id="743" w:author="장교진" w:date="2022-01-18T11:34:00Z">
              <w:del w:id="744" w:author="장교진" w:date="2022-01-18T22:58:00Z">
                <w:r w:rsidDel="004308A9">
                  <w:rPr>
                    <w:rFonts w:eastAsiaTheme="minorHAnsi" w:cs="굴림"/>
                    <w:kern w:val="0"/>
                    <w:sz w:val="22"/>
                  </w:rPr>
                  <w:delText xml:space="preserve">&gt;&gt;&gt; </w:delText>
                </w:r>
                <w:r w:rsidDel="004308A9">
                  <w:rPr>
                    <w:rFonts w:eastAsiaTheme="minorHAnsi" w:cs="굴림" w:hint="eastAsia"/>
                    <w:kern w:val="0"/>
                    <w:sz w:val="22"/>
                  </w:rPr>
                  <w:delText xml:space="preserve">s1 = (4, 7, </w:delText>
                </w:r>
                <w:r w:rsidDel="004308A9">
                  <w:rPr>
                    <w:rFonts w:eastAsiaTheme="minorHAnsi" w:cs="굴림"/>
                    <w:kern w:val="0"/>
                    <w:sz w:val="22"/>
                  </w:rPr>
                  <w:delText>‘p’, ‘q’)</w:delText>
                </w:r>
              </w:del>
            </w:moveFrom>
          </w:p>
          <w:p w14:paraId="7946D17F" w14:textId="491F5F11" w:rsidR="009577DE" w:rsidDel="004308A9" w:rsidRDefault="009577DE" w:rsidP="00757AE1">
            <w:pPr>
              <w:spacing w:after="0" w:line="240" w:lineRule="auto"/>
              <w:textAlignment w:val="baseline"/>
              <w:rPr>
                <w:del w:id="745" w:author="장교진" w:date="2022-01-18T22:58:00Z"/>
                <w:moveFrom w:id="746" w:author="장교진" w:date="2022-01-18T11:34:00Z"/>
                <w:rFonts w:eastAsiaTheme="minorHAnsi" w:cs="굴림"/>
                <w:kern w:val="0"/>
                <w:sz w:val="22"/>
              </w:rPr>
            </w:pPr>
            <w:moveFrom w:id="747" w:author="장교진" w:date="2022-01-18T11:34:00Z">
              <w:del w:id="748" w:author="장교진" w:date="2022-01-18T22:58:00Z">
                <w:r w:rsidDel="004308A9">
                  <w:rPr>
                    <w:rFonts w:eastAsiaTheme="minorHAnsi" w:cs="굴림"/>
                    <w:kern w:val="0"/>
                    <w:sz w:val="22"/>
                  </w:rPr>
                  <w:delText>&gt;&gt;&gt; s1[0] = ‘</w:delText>
                </w:r>
                <w:r w:rsidDel="004308A9">
                  <w:rPr>
                    <w:rFonts w:eastAsiaTheme="minorHAnsi" w:cs="굴림" w:hint="eastAsia"/>
                    <w:kern w:val="0"/>
                    <w:sz w:val="22"/>
                  </w:rPr>
                  <w:delText>a</w:delText>
                </w:r>
                <w:r w:rsidDel="004308A9">
                  <w:rPr>
                    <w:rFonts w:eastAsiaTheme="minorHAnsi" w:cs="굴림"/>
                    <w:kern w:val="0"/>
                    <w:sz w:val="22"/>
                  </w:rPr>
                  <w:delText>’</w:delText>
                </w:r>
              </w:del>
            </w:moveFrom>
          </w:p>
          <w:p w14:paraId="2CDFE169" w14:textId="2BD61867" w:rsidR="009577DE" w:rsidRPr="004061B2" w:rsidDel="004308A9" w:rsidRDefault="009577DE" w:rsidP="00757AE1">
            <w:pPr>
              <w:spacing w:after="0" w:line="240" w:lineRule="auto"/>
              <w:textAlignment w:val="baseline"/>
              <w:rPr>
                <w:del w:id="749" w:author="장교진" w:date="2022-01-18T22:58:00Z"/>
                <w:moveFrom w:id="750" w:author="장교진" w:date="2022-01-18T11:34:00Z"/>
                <w:rFonts w:eastAsiaTheme="minorHAnsi" w:cs="굴림"/>
                <w:kern w:val="0"/>
                <w:sz w:val="22"/>
              </w:rPr>
            </w:pPr>
            <w:moveFrom w:id="751" w:author="장교진" w:date="2022-01-18T11:34:00Z">
              <w:del w:id="752" w:author="장교진" w:date="2022-01-18T22:58:00Z">
                <w:r w:rsidDel="004308A9">
                  <w:rPr>
                    <w:noProof/>
                  </w:rPr>
                  <w:drawing>
                    <wp:inline distT="0" distB="0" distL="0" distR="0" wp14:anchorId="11AB0066" wp14:editId="35241192">
                      <wp:extent cx="3637189" cy="617220"/>
                      <wp:effectExtent l="0" t="0" r="1905" b="0"/>
                      <wp:docPr id="2" name="그림 2"/>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rotWithShape="1">
                              <a:blip r:embed="rId20"/>
                              <a:srcRect l="3058" t="77906" r="53069" b="10522"/>
                              <a:stretch/>
                            </pic:blipFill>
                            <pic:spPr bwMode="auto">
                              <a:xfrm>
                                <a:off x="0" y="0"/>
                                <a:ext cx="3677591" cy="624076"/>
                              </a:xfrm>
                              <a:prstGeom prst="rect">
                                <a:avLst/>
                              </a:prstGeom>
                              <a:ln>
                                <a:noFill/>
                              </a:ln>
                              <a:extLst>
                                <a:ext uri="{53640926-AAD7-44D8-BBD7-CCE9431645EC}">
                                  <a14:shadowObscured xmlns:a14="http://schemas.microsoft.com/office/drawing/2010/main"/>
                                </a:ext>
                              </a:extLst>
                            </pic:spPr>
                          </pic:pic>
                        </a:graphicData>
                      </a:graphic>
                    </wp:inline>
                  </w:drawing>
                </w:r>
              </w:del>
            </w:moveFrom>
          </w:p>
        </w:tc>
      </w:tr>
    </w:tbl>
    <w:p w14:paraId="1D48F52A" w14:textId="50229476" w:rsidR="009577DE" w:rsidRPr="009577DE" w:rsidDel="00BE7913" w:rsidRDefault="009577DE" w:rsidP="007B1651">
      <w:pPr>
        <w:widowControl/>
        <w:wordWrap/>
        <w:autoSpaceDE/>
        <w:autoSpaceDN/>
        <w:rPr>
          <w:moveFrom w:id="753" w:author="장교진" w:date="2022-01-18T11:34:00Z"/>
          <w:b/>
          <w:bCs/>
          <w:sz w:val="22"/>
          <w:szCs w:val="24"/>
        </w:rPr>
      </w:pPr>
    </w:p>
    <w:p w14:paraId="5EA2A66D" w14:textId="59A65000" w:rsidR="004061B2" w:rsidRPr="007B1651" w:rsidDel="00BE7913" w:rsidRDefault="004061B2">
      <w:pPr>
        <w:widowControl/>
        <w:wordWrap/>
        <w:autoSpaceDE/>
        <w:autoSpaceDN/>
        <w:rPr>
          <w:moveFrom w:id="754" w:author="장교진" w:date="2022-01-18T11:34:00Z"/>
          <w:sz w:val="22"/>
        </w:rPr>
      </w:pPr>
      <w:moveFrom w:id="755" w:author="장교진" w:date="2022-01-18T11:34:00Z">
        <w:r w:rsidDel="003D7788">
          <w:rPr>
            <w:b/>
            <w:bCs/>
            <w:sz w:val="22"/>
            <w:szCs w:val="24"/>
          </w:rPr>
          <w:br w:type="page"/>
        </w:r>
      </w:moveFrom>
    </w:p>
    <w:moveFromRangeEnd w:id="587"/>
    <w:p w14:paraId="4C4347B2" w14:textId="5A66E0D1" w:rsidR="00AC3B42" w:rsidDel="003D7788" w:rsidRDefault="004061B2">
      <w:pPr>
        <w:pStyle w:val="a3"/>
        <w:numPr>
          <w:ilvl w:val="0"/>
          <w:numId w:val="1"/>
        </w:numPr>
        <w:spacing w:line="360" w:lineRule="auto"/>
        <w:ind w:leftChars="0"/>
        <w:outlineLvl w:val="0"/>
        <w:rPr>
          <w:del w:id="756" w:author="장교진" w:date="2022-01-18T10:40:00Z"/>
          <w:b/>
          <w:bCs/>
          <w:sz w:val="22"/>
          <w:szCs w:val="24"/>
        </w:rPr>
      </w:pPr>
      <w:del w:id="757" w:author="장교진" w:date="2022-01-18T10:40:00Z">
        <w:r w:rsidRPr="00AC3B42" w:rsidDel="003D7788">
          <w:rPr>
            <w:rFonts w:hint="eastAsia"/>
            <w:b/>
            <w:bCs/>
            <w:sz w:val="22"/>
            <w:szCs w:val="24"/>
          </w:rPr>
          <w:delText>데이터 불러오기</w:delText>
        </w:r>
        <w:bookmarkEnd w:id="591"/>
      </w:del>
    </w:p>
    <w:p w14:paraId="2729BC19" w14:textId="1611B9B3" w:rsidR="00AC3B42" w:rsidRPr="00F759E0" w:rsidDel="003D7788" w:rsidRDefault="000A2112">
      <w:pPr>
        <w:pStyle w:val="a3"/>
        <w:numPr>
          <w:ilvl w:val="0"/>
          <w:numId w:val="1"/>
        </w:numPr>
        <w:spacing w:line="360" w:lineRule="auto"/>
        <w:ind w:leftChars="0"/>
        <w:outlineLvl w:val="0"/>
        <w:rPr>
          <w:del w:id="758" w:author="장교진" w:date="2022-01-18T10:40:00Z"/>
          <w:sz w:val="22"/>
          <w:szCs w:val="24"/>
        </w:rPr>
        <w:pPrChange w:id="759" w:author="장교진" w:date="2022-01-18T10:40:00Z">
          <w:pPr>
            <w:pStyle w:val="a3"/>
            <w:numPr>
              <w:ilvl w:val="1"/>
              <w:numId w:val="1"/>
            </w:numPr>
            <w:spacing w:line="360" w:lineRule="auto"/>
            <w:ind w:leftChars="0" w:left="0"/>
            <w:outlineLvl w:val="0"/>
          </w:pPr>
        </w:pPrChange>
      </w:pPr>
      <w:bookmarkStart w:id="760" w:name="_Toc92260059"/>
      <w:del w:id="761" w:author="장교진" w:date="2022-01-18T10:40:00Z">
        <w:r w:rsidRPr="00F759E0" w:rsidDel="003D7788">
          <w:rPr>
            <w:rFonts w:hint="eastAsia"/>
            <w:sz w:val="22"/>
            <w:szCs w:val="24"/>
          </w:rPr>
          <w:delText>원본 데이터 불러오기</w:delText>
        </w:r>
        <w:bookmarkEnd w:id="760"/>
      </w:del>
    </w:p>
    <w:p w14:paraId="11D89188" w14:textId="15F5F560" w:rsidR="00F759E0" w:rsidRPr="00F759E0" w:rsidDel="003D7788" w:rsidRDefault="00F759E0">
      <w:pPr>
        <w:numPr>
          <w:ilvl w:val="0"/>
          <w:numId w:val="1"/>
        </w:numPr>
        <w:spacing w:after="0" w:line="360" w:lineRule="auto"/>
        <w:textAlignment w:val="baseline"/>
        <w:outlineLvl w:val="0"/>
        <w:rPr>
          <w:del w:id="762" w:author="장교진" w:date="2022-01-18T10:40:00Z"/>
          <w:rFonts w:eastAsiaTheme="minorHAnsi" w:cs="굴림"/>
          <w:color w:val="000000"/>
          <w:kern w:val="0"/>
          <w:sz w:val="22"/>
        </w:rPr>
        <w:pPrChange w:id="763" w:author="장교진" w:date="2022-01-18T10:40:00Z">
          <w:pPr>
            <w:spacing w:after="0" w:line="360" w:lineRule="auto"/>
            <w:textAlignment w:val="baseline"/>
          </w:pPr>
        </w:pPrChange>
      </w:pPr>
      <w:del w:id="764" w:author="장교진" w:date="2022-01-18T10:40:00Z">
        <w:r w:rsidRPr="00F759E0" w:rsidDel="003D7788">
          <w:rPr>
            <w:rFonts w:eastAsiaTheme="minorHAnsi" w:cs="굴림" w:hint="eastAsia"/>
            <w:color w:val="000000"/>
            <w:kern w:val="0"/>
            <w:sz w:val="22"/>
          </w:rPr>
          <w:delText xml:space="preserve">일반적으로 데이터는 Excel과 같은 관계형 데이터베이스에 </w:delText>
        </w:r>
        <w:r w:rsidR="00D83DD0" w:rsidDel="003D7788">
          <w:rPr>
            <w:rFonts w:eastAsiaTheme="minorHAnsi" w:cs="굴림" w:hint="eastAsia"/>
            <w:color w:val="000000"/>
            <w:kern w:val="0"/>
            <w:sz w:val="22"/>
          </w:rPr>
          <w:delText>많이</w:delText>
        </w:r>
        <w:r w:rsidR="003C01AE" w:rsidDel="003D7788">
          <w:rPr>
            <w:rFonts w:eastAsiaTheme="minorHAnsi" w:cs="굴림" w:hint="eastAsia"/>
            <w:color w:val="000000"/>
            <w:kern w:val="0"/>
            <w:sz w:val="22"/>
          </w:rPr>
          <w:delText xml:space="preserve"> </w:delText>
        </w:r>
        <w:r w:rsidRPr="00F759E0" w:rsidDel="003D7788">
          <w:rPr>
            <w:rFonts w:eastAsiaTheme="minorHAnsi" w:cs="굴림" w:hint="eastAsia"/>
            <w:color w:val="000000"/>
            <w:kern w:val="0"/>
            <w:sz w:val="22"/>
          </w:rPr>
          <w:delText>들어있다. 데이터는 pandas 라이브러리를 이용하여 다음 명령어를 통해 읽어 들</w:delText>
        </w:r>
        <w:r w:rsidR="00EC1803" w:rsidDel="003D7788">
          <w:rPr>
            <w:rFonts w:eastAsiaTheme="minorHAnsi" w:cs="굴림" w:hint="eastAsia"/>
            <w:color w:val="000000"/>
            <w:kern w:val="0"/>
            <w:sz w:val="22"/>
          </w:rPr>
          <w:delText>인</w:delText>
        </w:r>
        <w:r w:rsidRPr="00F759E0" w:rsidDel="003D7788">
          <w:rPr>
            <w:rFonts w:eastAsiaTheme="minorHAnsi" w:cs="굴림" w:hint="eastAsia"/>
            <w:color w:val="000000"/>
            <w:kern w:val="0"/>
            <w:sz w:val="22"/>
          </w:rPr>
          <w:delText xml:space="preserve">다. </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F759E0" w:rsidRPr="00F759E0" w:rsidDel="003D7788" w14:paraId="7E41AFB8" w14:textId="4E0FFC47" w:rsidTr="00A711F6">
        <w:trPr>
          <w:trHeight w:val="215"/>
          <w:del w:id="765"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E181294" w14:textId="32A961D0" w:rsidR="00A711F6" w:rsidDel="003D7788" w:rsidRDefault="00F759E0">
            <w:pPr>
              <w:numPr>
                <w:ilvl w:val="0"/>
                <w:numId w:val="1"/>
              </w:numPr>
              <w:spacing w:after="0" w:line="240" w:lineRule="auto"/>
              <w:textAlignment w:val="baseline"/>
              <w:outlineLvl w:val="0"/>
              <w:rPr>
                <w:del w:id="766" w:author="장교진" w:date="2022-01-18T10:40:00Z"/>
                <w:rFonts w:eastAsiaTheme="minorHAnsi" w:cs="굴림"/>
                <w:color w:val="000000"/>
                <w:kern w:val="0"/>
                <w:sz w:val="22"/>
              </w:rPr>
              <w:pPrChange w:id="767" w:author="장교진" w:date="2022-01-18T10:40:00Z">
                <w:pPr>
                  <w:spacing w:after="0" w:line="240" w:lineRule="auto"/>
                  <w:textAlignment w:val="baseline"/>
                </w:pPr>
              </w:pPrChange>
            </w:pPr>
            <w:del w:id="768" w:author="장교진" w:date="2022-01-18T10:40:00Z">
              <w:r w:rsidRPr="00F759E0" w:rsidDel="003D7788">
                <w:rPr>
                  <w:rFonts w:eastAsiaTheme="minorHAnsi" w:cs="굴림" w:hint="eastAsia"/>
                  <w:color w:val="7030A0"/>
                  <w:kern w:val="0"/>
                  <w:sz w:val="22"/>
                </w:rPr>
                <w:delText>import</w:delText>
              </w:r>
              <w:r w:rsidRPr="00F759E0" w:rsidDel="003D7788">
                <w:rPr>
                  <w:rFonts w:eastAsiaTheme="minorHAnsi" w:cs="굴림" w:hint="eastAsia"/>
                  <w:color w:val="000000"/>
                  <w:kern w:val="0"/>
                  <w:sz w:val="22"/>
                </w:rPr>
                <w:delText xml:space="preserve"> pandas </w:delText>
              </w:r>
              <w:r w:rsidRPr="00F759E0" w:rsidDel="003D7788">
                <w:rPr>
                  <w:rFonts w:eastAsiaTheme="minorHAnsi" w:cs="굴림" w:hint="eastAsia"/>
                  <w:color w:val="7030A0"/>
                  <w:kern w:val="0"/>
                  <w:sz w:val="22"/>
                </w:rPr>
                <w:delText>as</w:delText>
              </w:r>
              <w:r w:rsidRPr="00F759E0" w:rsidDel="003D7788">
                <w:rPr>
                  <w:rFonts w:eastAsiaTheme="minorHAnsi" w:cs="굴림" w:hint="eastAsia"/>
                  <w:color w:val="000000"/>
                  <w:kern w:val="0"/>
                  <w:sz w:val="22"/>
                </w:rPr>
                <w:delText xml:space="preserve"> pd</w:delText>
              </w:r>
            </w:del>
          </w:p>
          <w:p w14:paraId="0D7854B4" w14:textId="271A276E" w:rsidR="00904F54" w:rsidRPr="00F759E0" w:rsidDel="003D7788" w:rsidRDefault="00904F54">
            <w:pPr>
              <w:numPr>
                <w:ilvl w:val="0"/>
                <w:numId w:val="1"/>
              </w:numPr>
              <w:spacing w:after="0" w:line="240" w:lineRule="auto"/>
              <w:textAlignment w:val="baseline"/>
              <w:outlineLvl w:val="0"/>
              <w:rPr>
                <w:del w:id="769" w:author="장교진" w:date="2022-01-18T10:40:00Z"/>
                <w:rFonts w:eastAsiaTheme="minorHAnsi" w:cs="굴림"/>
                <w:color w:val="000000"/>
                <w:kern w:val="0"/>
                <w:sz w:val="22"/>
              </w:rPr>
              <w:pPrChange w:id="770" w:author="장교진" w:date="2022-01-18T10:40:00Z">
                <w:pPr>
                  <w:spacing w:after="0" w:line="240" w:lineRule="auto"/>
                  <w:textAlignment w:val="baseline"/>
                </w:pPr>
              </w:pPrChange>
            </w:pPr>
          </w:p>
          <w:p w14:paraId="607832CC" w14:textId="51ABFCD9" w:rsidR="00F759E0" w:rsidRPr="00F759E0" w:rsidDel="003D7788" w:rsidRDefault="00F759E0">
            <w:pPr>
              <w:numPr>
                <w:ilvl w:val="0"/>
                <w:numId w:val="1"/>
              </w:numPr>
              <w:spacing w:after="0" w:line="240" w:lineRule="auto"/>
              <w:textAlignment w:val="baseline"/>
              <w:outlineLvl w:val="0"/>
              <w:rPr>
                <w:del w:id="771" w:author="장교진" w:date="2022-01-18T10:40:00Z"/>
                <w:rFonts w:ascii="휴먼고딕" w:eastAsia="휴먼고딕" w:hAnsi="굴림" w:cs="굴림"/>
                <w:color w:val="000000"/>
                <w:kern w:val="0"/>
                <w:sz w:val="22"/>
              </w:rPr>
              <w:pPrChange w:id="772" w:author="장교진" w:date="2022-01-18T10:40:00Z">
                <w:pPr>
                  <w:spacing w:after="0" w:line="240" w:lineRule="auto"/>
                  <w:textAlignment w:val="baseline"/>
                </w:pPr>
              </w:pPrChange>
            </w:pPr>
            <w:del w:id="773" w:author="장교진" w:date="2022-01-18T10:40:00Z">
              <w:r w:rsidRPr="00F759E0" w:rsidDel="003D7788">
                <w:rPr>
                  <w:rFonts w:eastAsiaTheme="minorHAnsi" w:cs="굴림" w:hint="eastAsia"/>
                  <w:color w:val="000000"/>
                  <w:kern w:val="0"/>
                  <w:sz w:val="22"/>
                </w:rPr>
                <w:delText>data_smr = pd.read_csv(“./smr_process.csv”, header=0)</w:delText>
              </w:r>
            </w:del>
          </w:p>
        </w:tc>
      </w:tr>
    </w:tbl>
    <w:p w14:paraId="38FF3076" w14:textId="31B87510" w:rsidR="00F759E0" w:rsidRPr="00F759E0" w:rsidDel="003D7788" w:rsidRDefault="00F759E0">
      <w:pPr>
        <w:numPr>
          <w:ilvl w:val="0"/>
          <w:numId w:val="1"/>
        </w:numPr>
        <w:spacing w:after="0" w:line="360" w:lineRule="auto"/>
        <w:textAlignment w:val="baseline"/>
        <w:outlineLvl w:val="0"/>
        <w:rPr>
          <w:del w:id="774" w:author="장교진" w:date="2022-01-18T10:40:00Z"/>
          <w:rFonts w:eastAsiaTheme="minorHAnsi" w:cs="굴림"/>
          <w:color w:val="000000"/>
          <w:kern w:val="0"/>
          <w:szCs w:val="20"/>
        </w:rPr>
        <w:pPrChange w:id="775" w:author="장교진" w:date="2022-01-18T10:40:00Z">
          <w:pPr>
            <w:spacing w:after="0" w:line="360" w:lineRule="auto"/>
            <w:textAlignment w:val="baseline"/>
          </w:pPr>
        </w:pPrChange>
      </w:pPr>
      <w:del w:id="776" w:author="장교진" w:date="2022-01-18T10:40:00Z">
        <w:r w:rsidRPr="00F759E0" w:rsidDel="003D7788">
          <w:rPr>
            <w:rFonts w:eastAsiaTheme="minorHAnsi" w:cs="굴림" w:hint="eastAsia"/>
            <w:color w:val="000000"/>
            <w:kern w:val="0"/>
            <w:sz w:val="22"/>
          </w:rPr>
          <w:delText>pd.read_csv 함수는 해당경로의 데이터를 불러와 데이터프레임 형태로 저장</w:delText>
        </w:r>
        <w:r w:rsidR="00EC1803" w:rsidDel="003D7788">
          <w:rPr>
            <w:rFonts w:eastAsiaTheme="minorHAnsi" w:cs="굴림" w:hint="eastAsia"/>
            <w:color w:val="000000"/>
            <w:kern w:val="0"/>
            <w:sz w:val="22"/>
          </w:rPr>
          <w:delText>한</w:delText>
        </w:r>
        <w:r w:rsidRPr="00F759E0" w:rsidDel="003D7788">
          <w:rPr>
            <w:rFonts w:eastAsiaTheme="minorHAnsi" w:cs="굴림" w:hint="eastAsia"/>
            <w:color w:val="000000"/>
            <w:kern w:val="0"/>
            <w:sz w:val="22"/>
          </w:rPr>
          <w:delText>다. 여기서 “header=0”은 첫 행을 열 이름으로 지정한다는 의미</w:delText>
        </w:r>
        <w:r w:rsidR="00EC1803" w:rsidDel="003D7788">
          <w:rPr>
            <w:rFonts w:eastAsiaTheme="minorHAnsi" w:cs="굴림" w:hint="eastAsia"/>
            <w:color w:val="000000"/>
            <w:kern w:val="0"/>
            <w:sz w:val="22"/>
          </w:rPr>
          <w:delText>이</w:delText>
        </w:r>
        <w:r w:rsidRPr="00F759E0" w:rsidDel="003D7788">
          <w:rPr>
            <w:rFonts w:eastAsiaTheme="minorHAnsi" w:cs="굴림" w:hint="eastAsia"/>
            <w:color w:val="000000"/>
            <w:kern w:val="0"/>
            <w:sz w:val="22"/>
          </w:rPr>
          <w:delText>다.</w:delText>
        </w:r>
      </w:del>
    </w:p>
    <w:p w14:paraId="00388482" w14:textId="0C6FA78E" w:rsidR="00AC3B42" w:rsidDel="003D7788" w:rsidRDefault="00AC3B42">
      <w:pPr>
        <w:numPr>
          <w:ilvl w:val="0"/>
          <w:numId w:val="1"/>
        </w:numPr>
        <w:spacing w:line="360" w:lineRule="auto"/>
        <w:outlineLvl w:val="0"/>
        <w:rPr>
          <w:del w:id="777" w:author="장교진" w:date="2022-01-18T10:40:00Z"/>
        </w:rPr>
        <w:pPrChange w:id="778" w:author="장교진" w:date="2022-01-18T10:40:00Z">
          <w:pPr>
            <w:spacing w:line="360" w:lineRule="auto"/>
          </w:pPr>
        </w:pPrChange>
      </w:pPr>
    </w:p>
    <w:p w14:paraId="0F41B3E7" w14:textId="024E5B47" w:rsidR="00AA74EB" w:rsidRPr="00F759E0" w:rsidDel="003D7788" w:rsidRDefault="00AA74EB">
      <w:pPr>
        <w:pStyle w:val="a3"/>
        <w:numPr>
          <w:ilvl w:val="0"/>
          <w:numId w:val="1"/>
        </w:numPr>
        <w:spacing w:line="360" w:lineRule="auto"/>
        <w:ind w:leftChars="0"/>
        <w:outlineLvl w:val="0"/>
        <w:rPr>
          <w:del w:id="779" w:author="장교진" w:date="2022-01-18T10:40:00Z"/>
          <w:sz w:val="22"/>
          <w:szCs w:val="24"/>
        </w:rPr>
        <w:pPrChange w:id="780" w:author="장교진" w:date="2022-01-18T10:40:00Z">
          <w:pPr>
            <w:pStyle w:val="a3"/>
            <w:numPr>
              <w:ilvl w:val="1"/>
              <w:numId w:val="1"/>
            </w:numPr>
            <w:spacing w:line="360" w:lineRule="auto"/>
            <w:ind w:leftChars="0" w:left="0"/>
            <w:outlineLvl w:val="0"/>
          </w:pPr>
        </w:pPrChange>
      </w:pPr>
      <w:bookmarkStart w:id="781" w:name="_Toc92260060"/>
      <w:del w:id="782" w:author="장교진" w:date="2022-01-18T10:40:00Z">
        <w:r w:rsidDel="003D7788">
          <w:rPr>
            <w:rFonts w:hint="eastAsia"/>
            <w:sz w:val="22"/>
            <w:szCs w:val="24"/>
          </w:rPr>
          <w:delText>데이터 구조 분석</w:delText>
        </w:r>
        <w:bookmarkEnd w:id="781"/>
      </w:del>
    </w:p>
    <w:p w14:paraId="44B4C211" w14:textId="48337C4D" w:rsidR="00AA74EB" w:rsidRPr="00AA74EB" w:rsidDel="003D7788" w:rsidRDefault="00AA74EB">
      <w:pPr>
        <w:numPr>
          <w:ilvl w:val="0"/>
          <w:numId w:val="1"/>
        </w:numPr>
        <w:spacing w:after="0" w:line="360" w:lineRule="auto"/>
        <w:textAlignment w:val="baseline"/>
        <w:outlineLvl w:val="0"/>
        <w:rPr>
          <w:del w:id="783" w:author="장교진" w:date="2022-01-18T10:40:00Z"/>
          <w:rFonts w:ascii="한컴바탕" w:eastAsia="굴림" w:hAnsi="굴림" w:cs="굴림"/>
          <w:color w:val="000000"/>
          <w:kern w:val="0"/>
          <w:szCs w:val="20"/>
        </w:rPr>
        <w:pPrChange w:id="784" w:author="장교진" w:date="2022-01-18T10:40:00Z">
          <w:pPr>
            <w:spacing w:after="0" w:line="360" w:lineRule="auto"/>
            <w:textAlignment w:val="baseline"/>
          </w:pPr>
        </w:pPrChange>
      </w:pPr>
      <w:del w:id="785" w:author="장교진" w:date="2022-01-18T10:40:00Z">
        <w:r w:rsidRPr="00AA74EB" w:rsidDel="003D7788">
          <w:rPr>
            <w:rFonts w:ascii="휴먼고딕" w:eastAsia="휴먼고딕" w:hAnsi="굴림" w:cs="굴림" w:hint="eastAsia"/>
            <w:color w:val="000000"/>
            <w:kern w:val="0"/>
            <w:sz w:val="22"/>
          </w:rPr>
          <w:delText>다음으로 head() 사용하여 불러온 데이터의 정보를 확인해보</w:delText>
        </w:r>
        <w:r w:rsidR="00EC1803" w:rsidDel="003D7788">
          <w:rPr>
            <w:rFonts w:ascii="휴먼고딕" w:eastAsia="휴먼고딕" w:hAnsi="굴림" w:cs="굴림" w:hint="eastAsia"/>
            <w:color w:val="000000"/>
            <w:kern w:val="0"/>
            <w:sz w:val="22"/>
          </w:rPr>
          <w:delText>자</w:delText>
        </w:r>
        <w:r w:rsidRPr="00AA74EB" w:rsidDel="003D7788">
          <w:rPr>
            <w:rFonts w:ascii="휴먼고딕" w:eastAsia="휴먼고딕" w:hAnsi="굴림" w:cs="굴림" w:hint="eastAsia"/>
            <w:color w:val="000000"/>
            <w:kern w:val="0"/>
            <w:sz w:val="22"/>
          </w:rPr>
          <w:delText>.</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AA74EB" w:rsidRPr="00AA74EB" w:rsidDel="003D7788" w14:paraId="5BBEED52" w14:textId="53E06161" w:rsidTr="00AA74EB">
        <w:trPr>
          <w:trHeight w:val="321"/>
          <w:del w:id="786"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585DEBD" w14:textId="4B8F4F42" w:rsidR="00AA74EB" w:rsidRPr="00AA74EB" w:rsidDel="003D7788" w:rsidRDefault="00AA74EB">
            <w:pPr>
              <w:numPr>
                <w:ilvl w:val="0"/>
                <w:numId w:val="1"/>
              </w:numPr>
              <w:spacing w:after="0" w:line="240" w:lineRule="auto"/>
              <w:textAlignment w:val="baseline"/>
              <w:outlineLvl w:val="0"/>
              <w:rPr>
                <w:del w:id="787" w:author="장교진" w:date="2022-01-18T10:40:00Z"/>
                <w:rFonts w:ascii="휴먼고딕" w:eastAsia="휴먼고딕" w:hAnsi="굴림" w:cs="굴림"/>
                <w:color w:val="000000"/>
                <w:kern w:val="0"/>
                <w:sz w:val="22"/>
              </w:rPr>
              <w:pPrChange w:id="788" w:author="장교진" w:date="2022-01-18T10:40:00Z">
                <w:pPr>
                  <w:spacing w:after="0" w:line="240" w:lineRule="auto"/>
                  <w:textAlignment w:val="baseline"/>
                </w:pPr>
              </w:pPrChange>
            </w:pPr>
            <w:del w:id="789" w:author="장교진" w:date="2022-01-18T10:40:00Z">
              <w:r w:rsidRPr="00AA74EB" w:rsidDel="003D7788">
                <w:rPr>
                  <w:rFonts w:eastAsiaTheme="minorHAnsi" w:cs="굴림" w:hint="eastAsia"/>
                  <w:color w:val="000000"/>
                  <w:kern w:val="0"/>
                  <w:sz w:val="22"/>
                </w:rPr>
                <w:delText>data_smr.head()</w:delText>
              </w:r>
            </w:del>
          </w:p>
        </w:tc>
      </w:tr>
    </w:tbl>
    <w:p w14:paraId="46A35BE0" w14:textId="564D1CB5" w:rsidR="00AA74EB" w:rsidRPr="00AA74EB" w:rsidDel="003D7788" w:rsidRDefault="00F9063E">
      <w:pPr>
        <w:numPr>
          <w:ilvl w:val="0"/>
          <w:numId w:val="1"/>
        </w:numPr>
        <w:spacing w:after="0" w:line="360" w:lineRule="auto"/>
        <w:textAlignment w:val="baseline"/>
        <w:outlineLvl w:val="0"/>
        <w:rPr>
          <w:del w:id="790" w:author="장교진" w:date="2022-01-18T10:40:00Z"/>
          <w:rFonts w:ascii="한컴바탕" w:eastAsia="굴림" w:hAnsi="굴림" w:cs="굴림"/>
          <w:color w:val="000000"/>
          <w:kern w:val="0"/>
          <w:sz w:val="22"/>
        </w:rPr>
        <w:pPrChange w:id="791" w:author="장교진" w:date="2022-01-18T10:40:00Z">
          <w:pPr>
            <w:spacing w:after="0" w:line="360" w:lineRule="auto"/>
            <w:textAlignment w:val="baseline"/>
          </w:pPr>
        </w:pPrChange>
      </w:pPr>
      <w:del w:id="792" w:author="장교진" w:date="2022-01-18T10:40:00Z">
        <w:r w:rsidRPr="00F9063E" w:rsidDel="003D7788">
          <w:rPr>
            <w:rFonts w:ascii="한컴바탕" w:eastAsia="굴림" w:hAnsi="굴림" w:cs="굴림"/>
            <w:noProof/>
            <w:color w:val="000000"/>
            <w:kern w:val="0"/>
            <w:sz w:val="22"/>
          </w:rPr>
          <w:drawing>
            <wp:inline distT="0" distB="0" distL="0" distR="0" wp14:anchorId="3CA22187" wp14:editId="32ED163B">
              <wp:extent cx="5045173" cy="1796225"/>
              <wp:effectExtent l="0" t="0" r="3175" b="0"/>
              <wp:docPr id="21" name="그림 5" descr="테이블이(가) 표시된 사진&#10;&#10;자동 생성된 설명">
                <a:extLst xmlns:a="http://schemas.openxmlformats.org/drawingml/2006/main">
                  <a:ext uri="{FF2B5EF4-FFF2-40B4-BE49-F238E27FC236}">
                    <a16:creationId xmlns:a16="http://schemas.microsoft.com/office/drawing/2014/main" id="{4E829AD1-1A89-4287-83D8-26D781F7A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5" descr="테이블이(가) 표시된 사진&#10;&#10;자동 생성된 설명">
                        <a:extLst>
                          <a:ext uri="{FF2B5EF4-FFF2-40B4-BE49-F238E27FC236}">
                            <a16:creationId xmlns:a16="http://schemas.microsoft.com/office/drawing/2014/main" id="{4E829AD1-1A89-4287-83D8-26D781F7AF8E}"/>
                          </a:ext>
                        </a:extLst>
                      </pic:cNvPr>
                      <pic:cNvPicPr>
                        <a:picLocks noChangeAspect="1"/>
                      </pic:cNvPicPr>
                    </pic:nvPicPr>
                    <pic:blipFill>
                      <a:blip r:embed="rId21"/>
                      <a:stretch>
                        <a:fillRect/>
                      </a:stretch>
                    </pic:blipFill>
                    <pic:spPr>
                      <a:xfrm>
                        <a:off x="0" y="0"/>
                        <a:ext cx="5045173" cy="1796225"/>
                      </a:xfrm>
                      <a:prstGeom prst="rect">
                        <a:avLst/>
                      </a:prstGeom>
                    </pic:spPr>
                  </pic:pic>
                </a:graphicData>
              </a:graphic>
            </wp:inline>
          </w:drawing>
        </w:r>
      </w:del>
    </w:p>
    <w:p w14:paraId="0408683C" w14:textId="7343318F" w:rsidR="00AA74EB" w:rsidRPr="00AA74EB" w:rsidDel="003D7788" w:rsidRDefault="00AA74EB">
      <w:pPr>
        <w:numPr>
          <w:ilvl w:val="0"/>
          <w:numId w:val="1"/>
        </w:numPr>
        <w:spacing w:after="0" w:line="360" w:lineRule="auto"/>
        <w:textAlignment w:val="baseline"/>
        <w:outlineLvl w:val="0"/>
        <w:rPr>
          <w:del w:id="793" w:author="장교진" w:date="2022-01-18T10:40:00Z"/>
          <w:rFonts w:eastAsiaTheme="minorHAnsi" w:cs="굴림"/>
          <w:color w:val="000000"/>
          <w:kern w:val="0"/>
          <w:sz w:val="22"/>
        </w:rPr>
        <w:pPrChange w:id="794" w:author="장교진" w:date="2022-01-18T10:40:00Z">
          <w:pPr>
            <w:spacing w:after="0" w:line="360" w:lineRule="auto"/>
            <w:textAlignment w:val="baseline"/>
          </w:pPr>
        </w:pPrChange>
      </w:pPr>
      <w:del w:id="795" w:author="장교진" w:date="2022-01-18T10:40:00Z">
        <w:r w:rsidRPr="00AA74EB" w:rsidDel="003D7788">
          <w:rPr>
            <w:rFonts w:eastAsiaTheme="minorHAnsi" w:cs="굴림" w:hint="eastAsia"/>
            <w:color w:val="000000"/>
            <w:kern w:val="0"/>
            <w:sz w:val="22"/>
          </w:rPr>
          <w:delText>각 행은 하나의 데이터 샘플을 나타</w:delText>
        </w:r>
        <w:r w:rsidR="00EC1803" w:rsidDel="003D7788">
          <w:rPr>
            <w:rFonts w:eastAsiaTheme="minorHAnsi" w:cs="굴림" w:hint="eastAsia"/>
            <w:color w:val="000000"/>
            <w:kern w:val="0"/>
            <w:sz w:val="22"/>
          </w:rPr>
          <w:delText>낸</w:delText>
        </w:r>
        <w:r w:rsidRPr="00AA74EB" w:rsidDel="003D7788">
          <w:rPr>
            <w:rFonts w:eastAsiaTheme="minorHAnsi" w:cs="굴림" w:hint="eastAsia"/>
            <w:color w:val="000000"/>
            <w:kern w:val="0"/>
            <w:sz w:val="22"/>
          </w:rPr>
          <w:delText xml:space="preserve">다. head() 괄호 안에 숫자를 입력하면 처음부터 그 숫자만큼의 행을 보여주고, 기본 값은 5개로 </w:delText>
        </w:r>
        <w:r w:rsidR="00EC1803" w:rsidRPr="00AA74EB" w:rsidDel="003D7788">
          <w:rPr>
            <w:rFonts w:eastAsiaTheme="minorHAnsi" w:cs="굴림" w:hint="eastAsia"/>
            <w:color w:val="000000"/>
            <w:kern w:val="0"/>
            <w:sz w:val="22"/>
          </w:rPr>
          <w:delText>설정 되어있다</w:delText>
        </w:r>
        <w:r w:rsidRPr="00AA74EB" w:rsidDel="003D7788">
          <w:rPr>
            <w:rFonts w:eastAsiaTheme="minorHAnsi" w:cs="굴림" w:hint="eastAsia"/>
            <w:color w:val="000000"/>
            <w:kern w:val="0"/>
            <w:sz w:val="22"/>
          </w:rPr>
          <w:delText xml:space="preserve">. </w:delText>
        </w:r>
      </w:del>
    </w:p>
    <w:p w14:paraId="519380B1" w14:textId="73D131B5" w:rsidR="00AA74EB" w:rsidRPr="00AA74EB" w:rsidDel="003D7788" w:rsidRDefault="00AA74EB">
      <w:pPr>
        <w:numPr>
          <w:ilvl w:val="0"/>
          <w:numId w:val="1"/>
        </w:numPr>
        <w:spacing w:after="0" w:line="360" w:lineRule="auto"/>
        <w:textAlignment w:val="baseline"/>
        <w:outlineLvl w:val="0"/>
        <w:rPr>
          <w:del w:id="796" w:author="장교진" w:date="2022-01-18T10:40:00Z"/>
          <w:rFonts w:eastAsiaTheme="minorHAnsi" w:cs="굴림"/>
          <w:color w:val="000000"/>
          <w:kern w:val="0"/>
          <w:sz w:val="22"/>
        </w:rPr>
        <w:pPrChange w:id="797" w:author="장교진" w:date="2022-01-18T10:40:00Z">
          <w:pPr>
            <w:spacing w:after="0" w:line="360" w:lineRule="auto"/>
            <w:textAlignment w:val="baseline"/>
          </w:pPr>
        </w:pPrChange>
      </w:pPr>
    </w:p>
    <w:p w14:paraId="22BCD74D" w14:textId="7B7E19CB" w:rsidR="00AA74EB" w:rsidRPr="00AA74EB" w:rsidDel="003D7788" w:rsidRDefault="00AA74EB">
      <w:pPr>
        <w:numPr>
          <w:ilvl w:val="0"/>
          <w:numId w:val="1"/>
        </w:numPr>
        <w:spacing w:after="0" w:line="360" w:lineRule="auto"/>
        <w:textAlignment w:val="baseline"/>
        <w:outlineLvl w:val="0"/>
        <w:rPr>
          <w:del w:id="798" w:author="장교진" w:date="2022-01-18T10:40:00Z"/>
          <w:rFonts w:eastAsiaTheme="minorHAnsi" w:cs="굴림"/>
          <w:color w:val="000000"/>
          <w:kern w:val="0"/>
          <w:sz w:val="22"/>
        </w:rPr>
        <w:pPrChange w:id="799" w:author="장교진" w:date="2022-01-18T10:40:00Z">
          <w:pPr>
            <w:spacing w:after="0" w:line="360" w:lineRule="auto"/>
            <w:textAlignment w:val="baseline"/>
          </w:pPr>
        </w:pPrChange>
      </w:pPr>
      <w:del w:id="800" w:author="장교진" w:date="2022-01-18T10:40:00Z">
        <w:r w:rsidRPr="00AA74EB" w:rsidDel="003D7788">
          <w:rPr>
            <w:rFonts w:eastAsiaTheme="minorHAnsi" w:cs="굴림" w:hint="eastAsia"/>
            <w:color w:val="000000"/>
            <w:kern w:val="0"/>
            <w:sz w:val="22"/>
          </w:rPr>
          <w:delText>info()는 데이터에 대한 간단한 설명을 나타</w:delText>
        </w:r>
        <w:r w:rsidR="00EC1803" w:rsidDel="003D7788">
          <w:rPr>
            <w:rFonts w:eastAsiaTheme="minorHAnsi" w:cs="굴림" w:hint="eastAsia"/>
            <w:color w:val="000000"/>
            <w:kern w:val="0"/>
            <w:sz w:val="22"/>
          </w:rPr>
          <w:delText>낸</w:delText>
        </w:r>
        <w:r w:rsidRPr="00AA74EB" w:rsidDel="003D7788">
          <w:rPr>
            <w:rFonts w:eastAsiaTheme="minorHAnsi" w:cs="굴림" w:hint="eastAsia"/>
            <w:color w:val="000000"/>
            <w:kern w:val="0"/>
            <w:sz w:val="22"/>
          </w:rPr>
          <w:delText>다. 데이터 샘플의 수, 각 특성의 데이터 타입, 결측치 개수 등의 정보를 파악할 수 있다.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AA74EB" w:rsidRPr="00AA74EB" w:rsidDel="003D7788" w14:paraId="28024E0B" w14:textId="5DB937C9" w:rsidTr="00AA74EB">
        <w:trPr>
          <w:trHeight w:val="321"/>
          <w:del w:id="801"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19C6603" w14:textId="20C5C23C" w:rsidR="00AA74EB" w:rsidRPr="00AA74EB" w:rsidDel="003D7788" w:rsidRDefault="00AA74EB">
            <w:pPr>
              <w:numPr>
                <w:ilvl w:val="0"/>
                <w:numId w:val="1"/>
              </w:numPr>
              <w:spacing w:after="0" w:line="240" w:lineRule="auto"/>
              <w:textAlignment w:val="baseline"/>
              <w:outlineLvl w:val="0"/>
              <w:rPr>
                <w:del w:id="802" w:author="장교진" w:date="2022-01-18T10:40:00Z"/>
                <w:rFonts w:ascii="휴먼고딕" w:eastAsia="휴먼고딕" w:hAnsi="굴림" w:cs="굴림"/>
                <w:color w:val="000000"/>
                <w:kern w:val="0"/>
                <w:sz w:val="22"/>
              </w:rPr>
              <w:pPrChange w:id="803" w:author="장교진" w:date="2022-01-18T10:40:00Z">
                <w:pPr>
                  <w:spacing w:after="0" w:line="240" w:lineRule="auto"/>
                  <w:textAlignment w:val="baseline"/>
                </w:pPr>
              </w:pPrChange>
            </w:pPr>
            <w:del w:id="804" w:author="장교진" w:date="2022-01-18T10:40:00Z">
              <w:r w:rsidRPr="00AA74EB" w:rsidDel="003D7788">
                <w:rPr>
                  <w:rFonts w:eastAsiaTheme="minorHAnsi" w:cs="굴림" w:hint="eastAsia"/>
                  <w:color w:val="000000"/>
                  <w:kern w:val="0"/>
                  <w:sz w:val="22"/>
                </w:rPr>
                <w:delText>data_smr.info()</w:delText>
              </w:r>
            </w:del>
          </w:p>
        </w:tc>
      </w:tr>
    </w:tbl>
    <w:p w14:paraId="7B78C460" w14:textId="53FE3B9E" w:rsidR="00AA74EB" w:rsidRPr="00AA74EB" w:rsidDel="003D7788" w:rsidRDefault="00F9063E">
      <w:pPr>
        <w:numPr>
          <w:ilvl w:val="0"/>
          <w:numId w:val="1"/>
        </w:numPr>
        <w:spacing w:after="0" w:line="360" w:lineRule="auto"/>
        <w:textAlignment w:val="baseline"/>
        <w:outlineLvl w:val="0"/>
        <w:rPr>
          <w:del w:id="805" w:author="장교진" w:date="2022-01-18T10:40:00Z"/>
          <w:rFonts w:ascii="한컴바탕" w:eastAsia="굴림" w:hAnsi="굴림" w:cs="굴림"/>
          <w:color w:val="000000"/>
          <w:kern w:val="0"/>
          <w:sz w:val="22"/>
        </w:rPr>
        <w:pPrChange w:id="806" w:author="장교진" w:date="2022-01-18T10:40:00Z">
          <w:pPr>
            <w:spacing w:after="0" w:line="360" w:lineRule="auto"/>
            <w:textAlignment w:val="baseline"/>
          </w:pPr>
        </w:pPrChange>
      </w:pPr>
      <w:del w:id="807" w:author="장교진" w:date="2022-01-18T10:40:00Z">
        <w:r w:rsidRPr="00F9063E" w:rsidDel="003D7788">
          <w:rPr>
            <w:rFonts w:ascii="한컴바탕" w:eastAsia="굴림" w:hAnsi="굴림" w:cs="굴림"/>
            <w:noProof/>
            <w:color w:val="000000"/>
            <w:kern w:val="0"/>
            <w:sz w:val="22"/>
          </w:rPr>
          <w:drawing>
            <wp:inline distT="0" distB="0" distL="0" distR="0" wp14:anchorId="5F9EE13F" wp14:editId="6D340ADF">
              <wp:extent cx="2848196" cy="1767599"/>
              <wp:effectExtent l="0" t="0" r="0" b="4445"/>
              <wp:docPr id="22" name="그림 5" descr="텍스트, 영수증이(가) 표시된 사진&#10;&#10;자동 생성된 설명">
                <a:extLst xmlns:a="http://schemas.openxmlformats.org/drawingml/2006/main">
                  <a:ext uri="{FF2B5EF4-FFF2-40B4-BE49-F238E27FC236}">
                    <a16:creationId xmlns:a16="http://schemas.microsoft.com/office/drawing/2014/main" id="{3BFBF76E-AC76-4472-887D-E3CAF7D8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5" descr="텍스트, 영수증이(가) 표시된 사진&#10;&#10;자동 생성된 설명">
                        <a:extLst>
                          <a:ext uri="{FF2B5EF4-FFF2-40B4-BE49-F238E27FC236}">
                            <a16:creationId xmlns:a16="http://schemas.microsoft.com/office/drawing/2014/main" id="{3BFBF76E-AC76-4472-887D-E3CAF7D8AB28}"/>
                          </a:ext>
                        </a:extLst>
                      </pic:cNvPr>
                      <pic:cNvPicPr>
                        <a:picLocks noChangeAspect="1"/>
                      </pic:cNvPicPr>
                    </pic:nvPicPr>
                    <pic:blipFill>
                      <a:blip r:embed="rId22"/>
                      <a:stretch>
                        <a:fillRect/>
                      </a:stretch>
                    </pic:blipFill>
                    <pic:spPr>
                      <a:xfrm>
                        <a:off x="0" y="0"/>
                        <a:ext cx="2848196" cy="1767599"/>
                      </a:xfrm>
                      <a:prstGeom prst="rect">
                        <a:avLst/>
                      </a:prstGeom>
                    </pic:spPr>
                  </pic:pic>
                </a:graphicData>
              </a:graphic>
            </wp:inline>
          </w:drawing>
        </w:r>
      </w:del>
    </w:p>
    <w:p w14:paraId="6312828C" w14:textId="5B41F616" w:rsidR="00AA74EB" w:rsidRPr="00AA74EB" w:rsidDel="003D7788" w:rsidRDefault="00AA74EB">
      <w:pPr>
        <w:numPr>
          <w:ilvl w:val="0"/>
          <w:numId w:val="1"/>
        </w:numPr>
        <w:spacing w:after="0" w:line="360" w:lineRule="auto"/>
        <w:textAlignment w:val="baseline"/>
        <w:outlineLvl w:val="0"/>
        <w:rPr>
          <w:del w:id="808" w:author="장교진" w:date="2022-01-18T10:40:00Z"/>
          <w:rFonts w:eastAsiaTheme="minorHAnsi" w:cs="굴림"/>
          <w:color w:val="000000"/>
          <w:kern w:val="0"/>
          <w:sz w:val="22"/>
        </w:rPr>
        <w:pPrChange w:id="809" w:author="장교진" w:date="2022-01-18T10:40:00Z">
          <w:pPr>
            <w:spacing w:after="0" w:line="360" w:lineRule="auto"/>
            <w:textAlignment w:val="baseline"/>
          </w:pPr>
        </w:pPrChange>
      </w:pPr>
    </w:p>
    <w:p w14:paraId="58270F72" w14:textId="685DC2A0" w:rsidR="00AA74EB" w:rsidRPr="00AA74EB" w:rsidDel="003D7788" w:rsidRDefault="00AA74EB">
      <w:pPr>
        <w:numPr>
          <w:ilvl w:val="0"/>
          <w:numId w:val="1"/>
        </w:numPr>
        <w:spacing w:after="0" w:line="360" w:lineRule="auto"/>
        <w:textAlignment w:val="baseline"/>
        <w:outlineLvl w:val="0"/>
        <w:rPr>
          <w:del w:id="810" w:author="장교진" w:date="2022-01-18T10:40:00Z"/>
          <w:rFonts w:eastAsiaTheme="minorHAnsi" w:cs="굴림"/>
          <w:color w:val="000000"/>
          <w:kern w:val="0"/>
          <w:sz w:val="22"/>
        </w:rPr>
        <w:pPrChange w:id="811" w:author="장교진" w:date="2022-01-18T10:40:00Z">
          <w:pPr>
            <w:spacing w:after="0" w:line="360" w:lineRule="auto"/>
            <w:textAlignment w:val="baseline"/>
          </w:pPr>
        </w:pPrChange>
      </w:pPr>
      <w:del w:id="812" w:author="장교진" w:date="2022-01-18T10:40:00Z">
        <w:r w:rsidRPr="00AA74EB" w:rsidDel="003D7788">
          <w:rPr>
            <w:rFonts w:eastAsiaTheme="minorHAnsi" w:cs="굴림" w:hint="eastAsia"/>
            <w:color w:val="000000"/>
            <w:kern w:val="0"/>
            <w:sz w:val="22"/>
          </w:rPr>
          <w:delText>마지막으로 describe(</w:delText>
        </w:r>
        <w:r w:rsidR="00B041F6" w:rsidDel="003D7788">
          <w:rPr>
            <w:rFonts w:eastAsiaTheme="minorHAnsi" w:cs="굴림"/>
            <w:color w:val="000000"/>
            <w:kern w:val="0"/>
            <w:sz w:val="22"/>
          </w:rPr>
          <w:delText>)</w:delText>
        </w:r>
        <w:r w:rsidRPr="00AA74EB" w:rsidDel="003D7788">
          <w:rPr>
            <w:rFonts w:eastAsiaTheme="minorHAnsi" w:cs="굴림" w:hint="eastAsia"/>
            <w:color w:val="000000"/>
            <w:kern w:val="0"/>
            <w:sz w:val="22"/>
          </w:rPr>
          <w:delText>는 숫자형 데이터의 통계 정보를 보여</w:delText>
        </w:r>
        <w:r w:rsidR="00EC1803" w:rsidDel="003D7788">
          <w:rPr>
            <w:rFonts w:eastAsiaTheme="minorHAnsi" w:cs="굴림" w:hint="eastAsia"/>
            <w:color w:val="000000"/>
            <w:kern w:val="0"/>
            <w:sz w:val="22"/>
          </w:rPr>
          <w:delText>준</w:delText>
        </w:r>
        <w:r w:rsidRPr="00AA74EB"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AA74EB" w:rsidRPr="00AA74EB" w:rsidDel="003D7788" w14:paraId="27A66153" w14:textId="6DF84FA7" w:rsidTr="00AA74EB">
        <w:trPr>
          <w:trHeight w:val="321"/>
          <w:del w:id="813"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D887967" w14:textId="57E10136" w:rsidR="00AA74EB" w:rsidRPr="00AA74EB" w:rsidDel="003D7788" w:rsidRDefault="00AA74EB">
            <w:pPr>
              <w:numPr>
                <w:ilvl w:val="0"/>
                <w:numId w:val="1"/>
              </w:numPr>
              <w:spacing w:after="0" w:line="240" w:lineRule="auto"/>
              <w:textAlignment w:val="baseline"/>
              <w:outlineLvl w:val="0"/>
              <w:rPr>
                <w:del w:id="814" w:author="장교진" w:date="2022-01-18T10:40:00Z"/>
                <w:rFonts w:ascii="휴먼고딕" w:eastAsia="휴먼고딕" w:hAnsi="굴림" w:cs="굴림"/>
                <w:color w:val="000000"/>
                <w:kern w:val="0"/>
                <w:sz w:val="22"/>
              </w:rPr>
              <w:pPrChange w:id="815" w:author="장교진" w:date="2022-01-18T10:40:00Z">
                <w:pPr>
                  <w:spacing w:after="0" w:line="240" w:lineRule="auto"/>
                  <w:textAlignment w:val="baseline"/>
                </w:pPr>
              </w:pPrChange>
            </w:pPr>
            <w:del w:id="816" w:author="장교진" w:date="2022-01-18T10:40:00Z">
              <w:r w:rsidRPr="00AA74EB" w:rsidDel="003D7788">
                <w:rPr>
                  <w:rFonts w:eastAsiaTheme="minorHAnsi" w:cs="굴림" w:hint="eastAsia"/>
                  <w:color w:val="000000"/>
                  <w:kern w:val="0"/>
                  <w:sz w:val="22"/>
                </w:rPr>
                <w:delText>data_smr.describe()</w:delText>
              </w:r>
            </w:del>
          </w:p>
        </w:tc>
      </w:tr>
    </w:tbl>
    <w:p w14:paraId="34F07F33" w14:textId="662872E1" w:rsidR="00AA74EB" w:rsidRPr="00AA74EB" w:rsidDel="003D7788" w:rsidRDefault="00F9063E">
      <w:pPr>
        <w:numPr>
          <w:ilvl w:val="0"/>
          <w:numId w:val="1"/>
        </w:numPr>
        <w:spacing w:after="0" w:line="360" w:lineRule="auto"/>
        <w:textAlignment w:val="baseline"/>
        <w:outlineLvl w:val="0"/>
        <w:rPr>
          <w:del w:id="817" w:author="장교진" w:date="2022-01-18T10:40:00Z"/>
          <w:rFonts w:ascii="한컴바탕" w:eastAsia="굴림" w:hAnsi="굴림" w:cs="굴림"/>
          <w:color w:val="000000"/>
          <w:kern w:val="0"/>
          <w:sz w:val="22"/>
        </w:rPr>
        <w:pPrChange w:id="818" w:author="장교진" w:date="2022-01-18T10:40:00Z">
          <w:pPr>
            <w:spacing w:after="0" w:line="360" w:lineRule="auto"/>
            <w:textAlignment w:val="baseline"/>
          </w:pPr>
        </w:pPrChange>
      </w:pPr>
      <w:del w:id="819" w:author="장교진" w:date="2022-01-18T10:40:00Z">
        <w:r w:rsidRPr="00F9063E" w:rsidDel="003D7788">
          <w:rPr>
            <w:rFonts w:ascii="한컴바탕" w:eastAsia="굴림" w:hAnsi="굴림" w:cs="굴림"/>
            <w:noProof/>
            <w:color w:val="000000"/>
            <w:kern w:val="0"/>
            <w:sz w:val="22"/>
          </w:rPr>
          <w:drawing>
            <wp:inline distT="0" distB="0" distL="0" distR="0" wp14:anchorId="60E4466C" wp14:editId="306E7F04">
              <wp:extent cx="5102423" cy="2783790"/>
              <wp:effectExtent l="0" t="0" r="3175" b="0"/>
              <wp:docPr id="23" name="그림 5" descr="테이블이(가) 표시된 사진&#10;&#10;자동 생성된 설명">
                <a:extLst xmlns:a="http://schemas.openxmlformats.org/drawingml/2006/main">
                  <a:ext uri="{FF2B5EF4-FFF2-40B4-BE49-F238E27FC236}">
                    <a16:creationId xmlns:a16="http://schemas.microsoft.com/office/drawing/2014/main" id="{DEED06DA-44B7-4DF1-A5C8-A0CBCFEF0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5" descr="테이블이(가) 표시된 사진&#10;&#10;자동 생성된 설명">
                        <a:extLst>
                          <a:ext uri="{FF2B5EF4-FFF2-40B4-BE49-F238E27FC236}">
                            <a16:creationId xmlns:a16="http://schemas.microsoft.com/office/drawing/2014/main" id="{DEED06DA-44B7-4DF1-A5C8-A0CBCFEF0093}"/>
                          </a:ext>
                        </a:extLst>
                      </pic:cNvPr>
                      <pic:cNvPicPr>
                        <a:picLocks noChangeAspect="1"/>
                      </pic:cNvPicPr>
                    </pic:nvPicPr>
                    <pic:blipFill>
                      <a:blip r:embed="rId23"/>
                      <a:stretch>
                        <a:fillRect/>
                      </a:stretch>
                    </pic:blipFill>
                    <pic:spPr>
                      <a:xfrm>
                        <a:off x="0" y="0"/>
                        <a:ext cx="5102423" cy="2783790"/>
                      </a:xfrm>
                      <a:prstGeom prst="rect">
                        <a:avLst/>
                      </a:prstGeom>
                    </pic:spPr>
                  </pic:pic>
                </a:graphicData>
              </a:graphic>
            </wp:inline>
          </w:drawing>
        </w:r>
      </w:del>
    </w:p>
    <w:p w14:paraId="4D37B3C6" w14:textId="34C8B073" w:rsidR="00FE6B5B" w:rsidRPr="00904F54" w:rsidDel="003D7788" w:rsidRDefault="00AA74EB">
      <w:pPr>
        <w:numPr>
          <w:ilvl w:val="0"/>
          <w:numId w:val="1"/>
        </w:numPr>
        <w:spacing w:after="0" w:line="360" w:lineRule="auto"/>
        <w:textAlignment w:val="baseline"/>
        <w:outlineLvl w:val="0"/>
        <w:rPr>
          <w:del w:id="820" w:author="장교진" w:date="2022-01-18T10:40:00Z"/>
          <w:rFonts w:eastAsiaTheme="minorHAnsi" w:cs="굴림"/>
          <w:color w:val="000000"/>
          <w:kern w:val="0"/>
          <w:sz w:val="22"/>
        </w:rPr>
        <w:pPrChange w:id="821" w:author="장교진" w:date="2022-01-18T10:40:00Z">
          <w:pPr>
            <w:spacing w:after="0" w:line="360" w:lineRule="auto"/>
            <w:textAlignment w:val="baseline"/>
          </w:pPr>
        </w:pPrChange>
      </w:pPr>
      <w:del w:id="822" w:author="장교진" w:date="2022-01-18T10:40:00Z">
        <w:r w:rsidRPr="00AA74EB" w:rsidDel="003D7788">
          <w:rPr>
            <w:rFonts w:eastAsiaTheme="minorHAnsi" w:cs="굴림" w:hint="eastAsia"/>
            <w:color w:val="000000"/>
            <w:kern w:val="0"/>
            <w:sz w:val="22"/>
          </w:rPr>
          <w:delText>count는 결측치를 제외한 데이터 샘플의 개수, mean, min, max는 각 데이터 특성의 평균값, 최솟값, 최댓값을 나타</w:delText>
        </w:r>
        <w:r w:rsidR="00403F4E" w:rsidDel="003D7788">
          <w:rPr>
            <w:rFonts w:eastAsiaTheme="minorHAnsi" w:cs="굴림" w:hint="eastAsia"/>
            <w:color w:val="000000"/>
            <w:kern w:val="0"/>
            <w:sz w:val="22"/>
          </w:rPr>
          <w:delText>낸</w:delText>
        </w:r>
        <w:r w:rsidRPr="00AA74EB" w:rsidDel="003D7788">
          <w:rPr>
            <w:rFonts w:eastAsiaTheme="minorHAnsi" w:cs="굴림" w:hint="eastAsia"/>
            <w:color w:val="000000"/>
            <w:kern w:val="0"/>
            <w:sz w:val="22"/>
          </w:rPr>
          <w:delText>다. std 행은 값이 퍼져 있는 정도를 측정하는 표준편차</w:delText>
        </w:r>
        <w:r w:rsidR="00EC1803" w:rsidDel="003D7788">
          <w:rPr>
            <w:rFonts w:eastAsiaTheme="minorHAnsi" w:cs="굴림" w:hint="eastAsia"/>
            <w:color w:val="000000"/>
            <w:kern w:val="0"/>
            <w:sz w:val="22"/>
          </w:rPr>
          <w:delText>이</w:delText>
        </w:r>
        <w:r w:rsidRPr="00AA74EB" w:rsidDel="003D7788">
          <w:rPr>
            <w:rFonts w:eastAsiaTheme="minorHAnsi" w:cs="굴림" w:hint="eastAsia"/>
            <w:color w:val="000000"/>
            <w:kern w:val="0"/>
            <w:sz w:val="22"/>
          </w:rPr>
          <w:delText>다. 25%, 50%, 75% 행은 백분위수를 나타</w:delText>
        </w:r>
        <w:r w:rsidR="00EC1803" w:rsidDel="003D7788">
          <w:rPr>
            <w:rFonts w:eastAsiaTheme="minorHAnsi" w:cs="굴림" w:hint="eastAsia"/>
            <w:color w:val="000000"/>
            <w:kern w:val="0"/>
            <w:sz w:val="22"/>
          </w:rPr>
          <w:delText>낸</w:delText>
        </w:r>
        <w:r w:rsidRPr="00AA74EB" w:rsidDel="003D7788">
          <w:rPr>
            <w:rFonts w:eastAsiaTheme="minorHAnsi" w:cs="굴림" w:hint="eastAsia"/>
            <w:color w:val="000000"/>
            <w:kern w:val="0"/>
            <w:sz w:val="22"/>
          </w:rPr>
          <w:delText>다.</w:delText>
        </w:r>
      </w:del>
    </w:p>
    <w:p w14:paraId="457C241C" w14:textId="561FE22D" w:rsidR="00AC3B42" w:rsidDel="003D7788" w:rsidRDefault="00AC3B42">
      <w:pPr>
        <w:numPr>
          <w:ilvl w:val="0"/>
          <w:numId w:val="1"/>
        </w:numPr>
        <w:spacing w:line="360" w:lineRule="auto"/>
        <w:outlineLvl w:val="0"/>
        <w:rPr>
          <w:del w:id="823" w:author="장교진" w:date="2022-01-18T10:40:00Z"/>
        </w:rPr>
        <w:pPrChange w:id="824" w:author="장교진" w:date="2022-01-18T10:40:00Z">
          <w:pPr>
            <w:spacing w:line="360" w:lineRule="auto"/>
          </w:pPr>
        </w:pPrChange>
      </w:pPr>
      <w:del w:id="825" w:author="장교진" w:date="2022-01-18T10:40:00Z">
        <w:r w:rsidDel="003D7788">
          <w:br w:type="page"/>
        </w:r>
      </w:del>
    </w:p>
    <w:p w14:paraId="668E9CF4" w14:textId="4DD9E4B9" w:rsidR="00AC3B42" w:rsidDel="003D7788" w:rsidRDefault="00A761CE">
      <w:pPr>
        <w:pStyle w:val="a3"/>
        <w:numPr>
          <w:ilvl w:val="0"/>
          <w:numId w:val="1"/>
        </w:numPr>
        <w:spacing w:line="360" w:lineRule="auto"/>
        <w:ind w:leftChars="0"/>
        <w:outlineLvl w:val="0"/>
        <w:rPr>
          <w:del w:id="826" w:author="장교진" w:date="2022-01-18T10:40:00Z"/>
          <w:b/>
          <w:bCs/>
          <w:sz w:val="22"/>
          <w:szCs w:val="24"/>
        </w:rPr>
      </w:pPr>
      <w:bookmarkStart w:id="827" w:name="_Toc92260061"/>
      <w:del w:id="828" w:author="장교진" w:date="2022-01-18T10:40:00Z">
        <w:r w:rsidDel="003D7788">
          <w:rPr>
            <w:rFonts w:hint="eastAsia"/>
            <w:b/>
            <w:bCs/>
            <w:sz w:val="22"/>
            <w:szCs w:val="24"/>
          </w:rPr>
          <w:delText>인공</w:delText>
        </w:r>
        <w:r w:rsidR="00AC3B42" w:rsidRPr="00AC3B42" w:rsidDel="003D7788">
          <w:rPr>
            <w:rFonts w:hint="eastAsia"/>
            <w:b/>
            <w:bCs/>
            <w:sz w:val="22"/>
            <w:szCs w:val="24"/>
          </w:rPr>
          <w:delText>신경망 모델링</w:delText>
        </w:r>
        <w:bookmarkEnd w:id="827"/>
      </w:del>
    </w:p>
    <w:p w14:paraId="0D053E30" w14:textId="518C92D5" w:rsidR="0030544B" w:rsidRPr="00E60188" w:rsidDel="003D7788" w:rsidRDefault="0030544B">
      <w:pPr>
        <w:numPr>
          <w:ilvl w:val="0"/>
          <w:numId w:val="1"/>
        </w:numPr>
        <w:spacing w:after="0" w:line="384" w:lineRule="auto"/>
        <w:textAlignment w:val="baseline"/>
        <w:outlineLvl w:val="0"/>
        <w:rPr>
          <w:del w:id="829" w:author="장교진" w:date="2022-01-18T10:40:00Z"/>
          <w:rFonts w:eastAsiaTheme="minorHAnsi" w:cs="굴림"/>
          <w:color w:val="000000"/>
          <w:kern w:val="0"/>
          <w:sz w:val="22"/>
        </w:rPr>
        <w:pPrChange w:id="830" w:author="장교진" w:date="2022-01-18T10:40:00Z">
          <w:pPr>
            <w:spacing w:after="0" w:line="384" w:lineRule="auto"/>
            <w:textAlignment w:val="baseline"/>
          </w:pPr>
        </w:pPrChange>
      </w:pPr>
      <w:del w:id="831" w:author="장교진" w:date="2022-01-18T10:40:00Z">
        <w:r w:rsidRPr="00E60188" w:rsidDel="003D7788">
          <w:rPr>
            <w:rFonts w:eastAsiaTheme="minorHAnsi" w:cs="굴림" w:hint="eastAsia"/>
            <w:color w:val="000000"/>
            <w:kern w:val="0"/>
            <w:sz w:val="22"/>
          </w:rPr>
          <w:delText>모델 훈련과 평가를 진행하기 위해서 사이킷런의 train_test_split 함수를 이용하여 훈련 데이터셋과 평가 데이터셋을 분리</w:delText>
        </w:r>
        <w:r w:rsidR="005E470F" w:rsidDel="003D7788">
          <w:rPr>
            <w:rFonts w:eastAsiaTheme="minorHAnsi" w:cs="굴림" w:hint="eastAsia"/>
            <w:color w:val="000000"/>
            <w:kern w:val="0"/>
            <w:sz w:val="22"/>
          </w:rPr>
          <w:delText>한</w:delText>
        </w:r>
        <w:r w:rsidRPr="00E60188" w:rsidDel="003D7788">
          <w:rPr>
            <w:rFonts w:eastAsiaTheme="minorHAnsi" w:cs="굴림" w:hint="eastAsia"/>
            <w:color w:val="000000"/>
            <w:kern w:val="0"/>
            <w:sz w:val="22"/>
          </w:rPr>
          <w:delText xml:space="preserve">다. </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0544B" w:rsidRPr="00E60188" w:rsidDel="003D7788" w14:paraId="586F3587" w14:textId="254F0CB8" w:rsidTr="00655B2A">
        <w:trPr>
          <w:trHeight w:val="1294"/>
          <w:del w:id="832"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D2F76AE" w14:textId="1D87DF6D" w:rsidR="0030544B" w:rsidRPr="00E60188" w:rsidDel="003D7788" w:rsidRDefault="0030544B">
            <w:pPr>
              <w:numPr>
                <w:ilvl w:val="0"/>
                <w:numId w:val="1"/>
              </w:numPr>
              <w:spacing w:after="0" w:line="240" w:lineRule="auto"/>
              <w:textAlignment w:val="baseline"/>
              <w:outlineLvl w:val="0"/>
              <w:rPr>
                <w:del w:id="833" w:author="장교진" w:date="2022-01-18T10:40:00Z"/>
                <w:rFonts w:eastAsiaTheme="minorHAnsi" w:cs="굴림"/>
                <w:color w:val="000000"/>
                <w:kern w:val="0"/>
                <w:sz w:val="22"/>
              </w:rPr>
              <w:pPrChange w:id="834" w:author="장교진" w:date="2022-01-18T10:40:00Z">
                <w:pPr>
                  <w:spacing w:after="0" w:line="240" w:lineRule="auto"/>
                  <w:textAlignment w:val="baseline"/>
                </w:pPr>
              </w:pPrChange>
            </w:pPr>
            <w:del w:id="835" w:author="장교진" w:date="2022-01-18T10:40:00Z">
              <w:r w:rsidRPr="00E60188" w:rsidDel="003D7788">
                <w:rPr>
                  <w:rFonts w:eastAsiaTheme="minorHAnsi" w:cs="굴림" w:hint="eastAsia"/>
                  <w:color w:val="7030A0"/>
                  <w:kern w:val="0"/>
                  <w:sz w:val="22"/>
                </w:rPr>
                <w:delText>from</w:delText>
              </w:r>
              <w:r w:rsidRPr="00E60188" w:rsidDel="003D7788">
                <w:rPr>
                  <w:rFonts w:eastAsiaTheme="minorHAnsi" w:cs="굴림" w:hint="eastAsia"/>
                  <w:color w:val="000000"/>
                  <w:kern w:val="0"/>
                  <w:sz w:val="22"/>
                </w:rPr>
                <w:delText xml:space="preserve"> sklearn.model_selection </w:delText>
              </w:r>
              <w:r w:rsidRPr="00E60188" w:rsidDel="003D7788">
                <w:rPr>
                  <w:rFonts w:eastAsiaTheme="minorHAnsi" w:cs="굴림" w:hint="eastAsia"/>
                  <w:color w:val="7030A0"/>
                  <w:kern w:val="0"/>
                  <w:sz w:val="22"/>
                </w:rPr>
                <w:delText>import</w:delText>
              </w:r>
              <w:r w:rsidRPr="00E60188" w:rsidDel="003D7788">
                <w:rPr>
                  <w:rFonts w:eastAsiaTheme="minorHAnsi" w:cs="굴림" w:hint="eastAsia"/>
                  <w:color w:val="000000"/>
                  <w:kern w:val="0"/>
                  <w:sz w:val="22"/>
                </w:rPr>
                <w:delText xml:space="preserve"> train_test_split</w:delText>
              </w:r>
            </w:del>
          </w:p>
          <w:p w14:paraId="40E8B060" w14:textId="00931512" w:rsidR="0030544B" w:rsidRPr="00E60188" w:rsidDel="003D7788" w:rsidRDefault="0030544B">
            <w:pPr>
              <w:numPr>
                <w:ilvl w:val="0"/>
                <w:numId w:val="1"/>
              </w:numPr>
              <w:spacing w:after="0" w:line="240" w:lineRule="auto"/>
              <w:textAlignment w:val="baseline"/>
              <w:outlineLvl w:val="0"/>
              <w:rPr>
                <w:del w:id="836" w:author="장교진" w:date="2022-01-18T10:40:00Z"/>
                <w:rFonts w:eastAsiaTheme="minorHAnsi" w:cs="굴림"/>
                <w:color w:val="000000"/>
                <w:kern w:val="0"/>
                <w:sz w:val="22"/>
              </w:rPr>
              <w:pPrChange w:id="837" w:author="장교진" w:date="2022-01-18T10:40:00Z">
                <w:pPr>
                  <w:spacing w:after="0" w:line="240" w:lineRule="auto"/>
                  <w:textAlignment w:val="baseline"/>
                </w:pPr>
              </w:pPrChange>
            </w:pPr>
          </w:p>
          <w:p w14:paraId="39C3316F" w14:textId="1DE9F3CF" w:rsidR="0030544B" w:rsidRPr="00E60188" w:rsidDel="003D7788" w:rsidRDefault="0030544B">
            <w:pPr>
              <w:numPr>
                <w:ilvl w:val="0"/>
                <w:numId w:val="1"/>
              </w:numPr>
              <w:spacing w:after="0" w:line="240" w:lineRule="auto"/>
              <w:textAlignment w:val="baseline"/>
              <w:outlineLvl w:val="0"/>
              <w:rPr>
                <w:del w:id="838" w:author="장교진" w:date="2022-01-18T10:40:00Z"/>
                <w:rFonts w:eastAsiaTheme="minorHAnsi" w:cs="굴림"/>
                <w:color w:val="000000"/>
                <w:kern w:val="0"/>
                <w:sz w:val="22"/>
              </w:rPr>
              <w:pPrChange w:id="839" w:author="장교진" w:date="2022-01-18T10:40:00Z">
                <w:pPr>
                  <w:spacing w:after="0" w:line="240" w:lineRule="auto"/>
                  <w:textAlignment w:val="baseline"/>
                </w:pPr>
              </w:pPrChange>
            </w:pPr>
            <w:del w:id="840" w:author="장교진" w:date="2022-01-18T10:40:00Z">
              <w:r w:rsidRPr="00E60188" w:rsidDel="003D7788">
                <w:rPr>
                  <w:rFonts w:eastAsiaTheme="minorHAnsi" w:cs="굴림" w:hint="eastAsia"/>
                  <w:color w:val="000000"/>
                  <w:kern w:val="0"/>
                  <w:sz w:val="22"/>
                </w:rPr>
                <w:delText xml:space="preserve">test_ratio = </w:delText>
              </w:r>
              <w:r w:rsidRPr="00E60188" w:rsidDel="003D7788">
                <w:rPr>
                  <w:rFonts w:eastAsiaTheme="minorHAnsi" w:cs="굴림" w:hint="eastAsia"/>
                  <w:color w:val="00B050"/>
                  <w:kern w:val="0"/>
                  <w:sz w:val="22"/>
                </w:rPr>
                <w:delText>0.3</w:delText>
              </w:r>
            </w:del>
          </w:p>
          <w:p w14:paraId="104C5202" w14:textId="40FD04B5" w:rsidR="0030544B" w:rsidRPr="00E60188" w:rsidDel="003D7788" w:rsidRDefault="0030544B">
            <w:pPr>
              <w:numPr>
                <w:ilvl w:val="0"/>
                <w:numId w:val="1"/>
              </w:numPr>
              <w:spacing w:after="0" w:line="240" w:lineRule="auto"/>
              <w:textAlignment w:val="baseline"/>
              <w:outlineLvl w:val="0"/>
              <w:rPr>
                <w:del w:id="841" w:author="장교진" w:date="2022-01-18T10:40:00Z"/>
                <w:rFonts w:eastAsiaTheme="minorHAnsi" w:cs="굴림"/>
                <w:color w:val="000000"/>
                <w:kern w:val="0"/>
                <w:sz w:val="22"/>
              </w:rPr>
              <w:pPrChange w:id="842" w:author="장교진" w:date="2022-01-18T10:40:00Z">
                <w:pPr>
                  <w:spacing w:after="0" w:line="240" w:lineRule="auto"/>
                  <w:textAlignment w:val="baseline"/>
                </w:pPr>
              </w:pPrChange>
            </w:pPr>
            <w:del w:id="843" w:author="장교진" w:date="2022-01-18T10:40:00Z">
              <w:r w:rsidRPr="00E60188" w:rsidDel="003D7788">
                <w:rPr>
                  <w:rFonts w:eastAsiaTheme="minorHAnsi" w:cs="굴림" w:hint="eastAsia"/>
                  <w:color w:val="000000"/>
                  <w:kern w:val="0"/>
                  <w:sz w:val="22"/>
                </w:rPr>
                <w:delText xml:space="preserve">random_state = </w:delText>
              </w:r>
              <w:r w:rsidRPr="00E60188" w:rsidDel="003D7788">
                <w:rPr>
                  <w:rFonts w:eastAsiaTheme="minorHAnsi" w:cs="굴림" w:hint="eastAsia"/>
                  <w:color w:val="00B050"/>
                  <w:kern w:val="0"/>
                  <w:sz w:val="22"/>
                </w:rPr>
                <w:delText>42</w:delText>
              </w:r>
            </w:del>
          </w:p>
          <w:p w14:paraId="5E68553C" w14:textId="419A1E0E" w:rsidR="0019723D" w:rsidRPr="00904F54" w:rsidDel="003D7788" w:rsidRDefault="0030544B">
            <w:pPr>
              <w:numPr>
                <w:ilvl w:val="0"/>
                <w:numId w:val="1"/>
              </w:numPr>
              <w:spacing w:after="0" w:line="240" w:lineRule="auto"/>
              <w:textAlignment w:val="baseline"/>
              <w:outlineLvl w:val="0"/>
              <w:rPr>
                <w:del w:id="844" w:author="장교진" w:date="2022-01-18T10:40:00Z"/>
                <w:rFonts w:eastAsiaTheme="minorHAnsi" w:cs="굴림"/>
                <w:color w:val="000000"/>
                <w:kern w:val="0"/>
                <w:sz w:val="22"/>
              </w:rPr>
              <w:pPrChange w:id="845" w:author="장교진" w:date="2022-01-18T10:40:00Z">
                <w:pPr>
                  <w:spacing w:after="0" w:line="240" w:lineRule="auto"/>
                  <w:textAlignment w:val="baseline"/>
                </w:pPr>
              </w:pPrChange>
            </w:pPr>
            <w:del w:id="846" w:author="장교진" w:date="2022-01-18T10:40:00Z">
              <w:r w:rsidRPr="00E60188" w:rsidDel="003D7788">
                <w:rPr>
                  <w:rFonts w:eastAsiaTheme="minorHAnsi" w:cs="굴림" w:hint="eastAsia"/>
                  <w:color w:val="000000"/>
                  <w:kern w:val="0"/>
                  <w:sz w:val="22"/>
                </w:rPr>
                <w:delText>data_train, data_test = train_test_split(data_modeling, test_size = test_ratio,</w:delText>
              </w:r>
              <w:r w:rsidR="0019723D" w:rsidRPr="00904F54" w:rsidDel="003D7788">
                <w:rPr>
                  <w:rFonts w:eastAsiaTheme="minorHAnsi" w:cs="굴림"/>
                  <w:color w:val="000000"/>
                  <w:kern w:val="0"/>
                  <w:sz w:val="22"/>
                </w:rPr>
                <w:delText xml:space="preserve"> </w:delText>
              </w:r>
            </w:del>
          </w:p>
          <w:p w14:paraId="0B9E715A" w14:textId="77FFA44D" w:rsidR="0030544B" w:rsidRPr="00E60188" w:rsidDel="003D7788" w:rsidRDefault="0030544B">
            <w:pPr>
              <w:numPr>
                <w:ilvl w:val="0"/>
                <w:numId w:val="1"/>
              </w:numPr>
              <w:spacing w:after="0" w:line="240" w:lineRule="auto"/>
              <w:ind w:firstLineChars="1700" w:firstLine="3740"/>
              <w:textAlignment w:val="baseline"/>
              <w:outlineLvl w:val="0"/>
              <w:rPr>
                <w:del w:id="847" w:author="장교진" w:date="2022-01-18T10:40:00Z"/>
                <w:rFonts w:ascii="휴먼고딕" w:eastAsia="휴먼고딕" w:hAnsi="굴림" w:cs="굴림"/>
                <w:color w:val="000000"/>
                <w:kern w:val="0"/>
                <w:sz w:val="22"/>
              </w:rPr>
              <w:pPrChange w:id="848" w:author="장교진" w:date="2022-01-18T10:40:00Z">
                <w:pPr>
                  <w:spacing w:after="0" w:line="240" w:lineRule="auto"/>
                  <w:ind w:firstLineChars="1700" w:firstLine="3740"/>
                  <w:textAlignment w:val="baseline"/>
                </w:pPr>
              </w:pPrChange>
            </w:pPr>
            <w:del w:id="849" w:author="장교진" w:date="2022-01-18T10:40:00Z">
              <w:r w:rsidRPr="00E60188" w:rsidDel="003D7788">
                <w:rPr>
                  <w:rFonts w:eastAsiaTheme="minorHAnsi" w:cs="굴림" w:hint="eastAsia"/>
                  <w:color w:val="000000"/>
                  <w:kern w:val="0"/>
                  <w:sz w:val="22"/>
                </w:rPr>
                <w:delText>shuffle=True,</w:delText>
              </w:r>
              <w:r w:rsidR="0019723D" w:rsidRPr="00904F54" w:rsidDel="003D7788">
                <w:rPr>
                  <w:rFonts w:eastAsiaTheme="minorHAnsi" w:cs="굴림"/>
                  <w:color w:val="000000"/>
                  <w:kern w:val="0"/>
                  <w:sz w:val="22"/>
                </w:rPr>
                <w:delText xml:space="preserve"> </w:delText>
              </w:r>
              <w:r w:rsidRPr="00E60188" w:rsidDel="003D7788">
                <w:rPr>
                  <w:rFonts w:eastAsiaTheme="minorHAnsi" w:cs="굴림" w:hint="eastAsia"/>
                  <w:color w:val="000000"/>
                  <w:kern w:val="0"/>
                  <w:sz w:val="22"/>
                </w:rPr>
                <w:delText>random_state=random_state)</w:delText>
              </w:r>
            </w:del>
          </w:p>
        </w:tc>
      </w:tr>
    </w:tbl>
    <w:p w14:paraId="3D655FD9" w14:textId="3E0F869D" w:rsidR="0030544B" w:rsidRPr="00E60188" w:rsidDel="003D7788" w:rsidRDefault="0030544B">
      <w:pPr>
        <w:numPr>
          <w:ilvl w:val="0"/>
          <w:numId w:val="1"/>
        </w:numPr>
        <w:spacing w:after="0" w:line="384" w:lineRule="auto"/>
        <w:textAlignment w:val="baseline"/>
        <w:outlineLvl w:val="0"/>
        <w:rPr>
          <w:del w:id="850" w:author="장교진" w:date="2022-01-18T10:40:00Z"/>
          <w:rFonts w:eastAsiaTheme="minorHAnsi" w:cs="굴림"/>
          <w:color w:val="000000"/>
          <w:kern w:val="0"/>
          <w:sz w:val="22"/>
        </w:rPr>
        <w:pPrChange w:id="851" w:author="장교진" w:date="2022-01-18T10:40:00Z">
          <w:pPr>
            <w:spacing w:after="0" w:line="384" w:lineRule="auto"/>
            <w:textAlignment w:val="baseline"/>
          </w:pPr>
        </w:pPrChange>
      </w:pPr>
      <w:del w:id="852" w:author="장교진" w:date="2022-01-18T10:40:00Z">
        <w:r w:rsidRPr="00E60188" w:rsidDel="003D7788">
          <w:rPr>
            <w:rFonts w:eastAsiaTheme="minorHAnsi" w:cs="굴림" w:hint="eastAsia"/>
            <w:color w:val="000000"/>
            <w:kern w:val="0"/>
            <w:sz w:val="22"/>
          </w:rPr>
          <w:delText>test_ratio 값은 데이터 샘플들로부터 테스트 데이터셋을 얼마만큼 분리할 지를 결정</w:delText>
        </w:r>
        <w:r w:rsidR="005E470F" w:rsidDel="003D7788">
          <w:rPr>
            <w:rFonts w:eastAsiaTheme="minorHAnsi" w:cs="굴림" w:hint="eastAsia"/>
            <w:color w:val="000000"/>
            <w:kern w:val="0"/>
            <w:sz w:val="22"/>
          </w:rPr>
          <w:delText>한</w:delText>
        </w:r>
        <w:r w:rsidRPr="00E60188" w:rsidDel="003D7788">
          <w:rPr>
            <w:rFonts w:eastAsiaTheme="minorHAnsi" w:cs="굴림" w:hint="eastAsia"/>
            <w:color w:val="000000"/>
            <w:kern w:val="0"/>
            <w:sz w:val="22"/>
          </w:rPr>
          <w:delText>다. 여기서는 전체의 30% 만큼 테스트 데이터셋으로 분리</w:delText>
        </w:r>
        <w:r w:rsidR="005E470F" w:rsidDel="003D7788">
          <w:rPr>
            <w:rFonts w:eastAsiaTheme="minorHAnsi" w:cs="굴림" w:hint="eastAsia"/>
            <w:color w:val="000000"/>
            <w:kern w:val="0"/>
            <w:sz w:val="22"/>
          </w:rPr>
          <w:delText>하였</w:delText>
        </w:r>
        <w:r w:rsidRPr="00E60188" w:rsidDel="003D7788">
          <w:rPr>
            <w:rFonts w:eastAsiaTheme="minorHAnsi" w:cs="굴림" w:hint="eastAsia"/>
            <w:color w:val="000000"/>
            <w:kern w:val="0"/>
            <w:sz w:val="22"/>
          </w:rPr>
          <w:delText>다. random_state는 랜덤으로 분리되는 데이터를 다음 시행에서도 동일하게 분리하기 위해(동일한 실험 결과를 얻기 위해서) 고정하는 값으로, 42로 설정되었다.</w:delText>
        </w:r>
      </w:del>
    </w:p>
    <w:p w14:paraId="751ADF92" w14:textId="74AC19B3" w:rsidR="0030544B" w:rsidRPr="00904F54" w:rsidDel="003D7788" w:rsidRDefault="0030544B">
      <w:pPr>
        <w:numPr>
          <w:ilvl w:val="0"/>
          <w:numId w:val="1"/>
        </w:numPr>
        <w:spacing w:line="360" w:lineRule="auto"/>
        <w:outlineLvl w:val="0"/>
        <w:rPr>
          <w:del w:id="853" w:author="장교진" w:date="2022-01-18T10:40:00Z"/>
          <w:rFonts w:eastAsiaTheme="minorHAnsi" w:cs="굴림"/>
          <w:color w:val="000000"/>
          <w:kern w:val="0"/>
          <w:sz w:val="22"/>
        </w:rPr>
        <w:pPrChange w:id="854" w:author="장교진" w:date="2022-01-18T10:40:00Z">
          <w:pPr>
            <w:spacing w:line="360" w:lineRule="auto"/>
          </w:pPr>
        </w:pPrChange>
      </w:pPr>
    </w:p>
    <w:p w14:paraId="22FFD8C8" w14:textId="0E5C102B" w:rsidR="0030544B" w:rsidRPr="00904F54" w:rsidDel="003D7788" w:rsidRDefault="0030544B">
      <w:pPr>
        <w:numPr>
          <w:ilvl w:val="0"/>
          <w:numId w:val="1"/>
        </w:numPr>
        <w:spacing w:after="0" w:line="384" w:lineRule="auto"/>
        <w:textAlignment w:val="baseline"/>
        <w:outlineLvl w:val="0"/>
        <w:rPr>
          <w:del w:id="855" w:author="장교진" w:date="2022-01-18T10:40:00Z"/>
          <w:rFonts w:eastAsiaTheme="minorHAnsi" w:cs="굴림"/>
          <w:color w:val="000000"/>
          <w:kern w:val="0"/>
          <w:sz w:val="22"/>
        </w:rPr>
        <w:pPrChange w:id="856" w:author="장교진" w:date="2022-01-18T10:40:00Z">
          <w:pPr>
            <w:spacing w:after="0" w:line="384" w:lineRule="auto"/>
            <w:textAlignment w:val="baseline"/>
          </w:pPr>
        </w:pPrChange>
      </w:pPr>
      <w:del w:id="857" w:author="장교진" w:date="2022-01-18T10:40:00Z">
        <w:r w:rsidRPr="00FE6B5B" w:rsidDel="003D7788">
          <w:rPr>
            <w:rFonts w:eastAsiaTheme="minorHAnsi" w:cs="굴림" w:hint="eastAsia"/>
            <w:color w:val="000000"/>
            <w:kern w:val="0"/>
            <w:sz w:val="22"/>
          </w:rPr>
          <w:delText>마지막으로, 모델이 데이터의 정보를 효율적으로 파악하고 학습할 수 있도록 모든 공정 변수의 값을 표준화하는 데이터 스케일링을 진행</w:delText>
        </w:r>
        <w:r w:rsidR="008A67A6" w:rsidDel="003D7788">
          <w:rPr>
            <w:rFonts w:eastAsiaTheme="minorHAnsi" w:cs="굴림" w:hint="eastAsia"/>
            <w:color w:val="000000"/>
            <w:kern w:val="0"/>
            <w:sz w:val="22"/>
          </w:rPr>
          <w:delText>한</w:delText>
        </w:r>
        <w:r w:rsidRPr="00FE6B5B" w:rsidDel="003D7788">
          <w:rPr>
            <w:rFonts w:eastAsiaTheme="minorHAnsi" w:cs="굴림" w:hint="eastAsia"/>
            <w:color w:val="000000"/>
            <w:kern w:val="0"/>
            <w:sz w:val="22"/>
          </w:rPr>
          <w:delText>다. 데이터 스케일링을 진행하기에 앞서, 스케일러 용이성을 위하여 모델의 입력변수와 출력변수를 구분하여 스케일링을 진행</w:delText>
        </w:r>
        <w:r w:rsidR="008A67A6" w:rsidDel="003D7788">
          <w:rPr>
            <w:rFonts w:eastAsiaTheme="minorHAnsi" w:cs="굴림" w:hint="eastAsia"/>
            <w:color w:val="000000"/>
            <w:kern w:val="0"/>
            <w:sz w:val="22"/>
          </w:rPr>
          <w:delText>한</w:delText>
        </w:r>
        <w:r w:rsidRPr="00FE6B5B"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0544B" w:rsidRPr="00FE6B5B" w:rsidDel="003D7788" w14:paraId="2E3F5E9E" w14:textId="2C712CFB" w:rsidTr="00904F54">
        <w:trPr>
          <w:trHeight w:val="19"/>
          <w:del w:id="858"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C2C2422" w14:textId="33B9FA72" w:rsidR="0030544B" w:rsidRPr="00FE6B5B" w:rsidDel="003D7788" w:rsidRDefault="0030544B">
            <w:pPr>
              <w:numPr>
                <w:ilvl w:val="0"/>
                <w:numId w:val="1"/>
              </w:numPr>
              <w:spacing w:after="0" w:line="240" w:lineRule="auto"/>
              <w:textAlignment w:val="baseline"/>
              <w:outlineLvl w:val="0"/>
              <w:rPr>
                <w:del w:id="859" w:author="장교진" w:date="2022-01-18T10:40:00Z"/>
                <w:rFonts w:eastAsiaTheme="minorHAnsi" w:cs="굴림"/>
                <w:color w:val="000000"/>
                <w:kern w:val="0"/>
                <w:sz w:val="22"/>
              </w:rPr>
              <w:pPrChange w:id="860" w:author="장교진" w:date="2022-01-18T10:40:00Z">
                <w:pPr>
                  <w:spacing w:after="0" w:line="240" w:lineRule="auto"/>
                  <w:textAlignment w:val="baseline"/>
                </w:pPr>
              </w:pPrChange>
            </w:pPr>
            <w:del w:id="861" w:author="장교진" w:date="2022-01-18T10:40:00Z">
              <w:r w:rsidRPr="00FE6B5B" w:rsidDel="003D7788">
                <w:rPr>
                  <w:rFonts w:eastAsiaTheme="minorHAnsi" w:cs="굴림" w:hint="eastAsia"/>
                  <w:color w:val="7030A0"/>
                  <w:kern w:val="0"/>
                  <w:sz w:val="22"/>
                </w:rPr>
                <w:delText>from</w:delText>
              </w:r>
              <w:r w:rsidRPr="00FE6B5B" w:rsidDel="003D7788">
                <w:rPr>
                  <w:rFonts w:eastAsiaTheme="minorHAnsi" w:cs="굴림" w:hint="eastAsia"/>
                  <w:color w:val="000000"/>
                  <w:kern w:val="0"/>
                  <w:sz w:val="22"/>
                </w:rPr>
                <w:delText xml:space="preserve"> sklearn.preprocessing </w:delText>
              </w:r>
              <w:r w:rsidRPr="00FE6B5B" w:rsidDel="003D7788">
                <w:rPr>
                  <w:rFonts w:eastAsiaTheme="minorHAnsi" w:cs="굴림" w:hint="eastAsia"/>
                  <w:color w:val="7030A0"/>
                  <w:kern w:val="0"/>
                  <w:sz w:val="22"/>
                </w:rPr>
                <w:delText>import</w:delText>
              </w:r>
              <w:r w:rsidRPr="00FE6B5B" w:rsidDel="003D7788">
                <w:rPr>
                  <w:rFonts w:eastAsiaTheme="minorHAnsi" w:cs="굴림" w:hint="eastAsia"/>
                  <w:color w:val="000000"/>
                  <w:kern w:val="0"/>
                  <w:sz w:val="22"/>
                </w:rPr>
                <w:delText xml:space="preserve"> StandardScaler</w:delText>
              </w:r>
            </w:del>
          </w:p>
          <w:p w14:paraId="5472FE06" w14:textId="00C9AFE0" w:rsidR="0030544B" w:rsidRPr="00FE6B5B" w:rsidDel="003D7788" w:rsidRDefault="0030544B">
            <w:pPr>
              <w:numPr>
                <w:ilvl w:val="0"/>
                <w:numId w:val="1"/>
              </w:numPr>
              <w:spacing w:after="0" w:line="240" w:lineRule="auto"/>
              <w:textAlignment w:val="baseline"/>
              <w:outlineLvl w:val="0"/>
              <w:rPr>
                <w:del w:id="862" w:author="장교진" w:date="2022-01-18T10:40:00Z"/>
                <w:rFonts w:eastAsiaTheme="minorHAnsi" w:cs="굴림"/>
                <w:color w:val="000000"/>
                <w:kern w:val="0"/>
                <w:sz w:val="22"/>
              </w:rPr>
              <w:pPrChange w:id="863" w:author="장교진" w:date="2022-01-18T10:40:00Z">
                <w:pPr>
                  <w:spacing w:after="0" w:line="240" w:lineRule="auto"/>
                  <w:textAlignment w:val="baseline"/>
                </w:pPr>
              </w:pPrChange>
            </w:pPr>
          </w:p>
          <w:p w14:paraId="13D071B1" w14:textId="08403EF4" w:rsidR="00CF14E1" w:rsidRPr="00904F54" w:rsidDel="003D7788" w:rsidRDefault="00CF14E1">
            <w:pPr>
              <w:numPr>
                <w:ilvl w:val="0"/>
                <w:numId w:val="1"/>
              </w:numPr>
              <w:spacing w:after="0" w:line="240" w:lineRule="auto"/>
              <w:textAlignment w:val="baseline"/>
              <w:outlineLvl w:val="0"/>
              <w:rPr>
                <w:del w:id="864" w:author="장교진" w:date="2022-01-18T10:40:00Z"/>
                <w:rFonts w:eastAsiaTheme="minorHAnsi" w:cs="굴림"/>
                <w:color w:val="833C0B" w:themeColor="accent2" w:themeShade="80"/>
                <w:kern w:val="0"/>
                <w:sz w:val="22"/>
              </w:rPr>
              <w:pPrChange w:id="865" w:author="장교진" w:date="2022-01-18T10:40:00Z">
                <w:pPr>
                  <w:spacing w:after="0" w:line="240" w:lineRule="auto"/>
                  <w:textAlignment w:val="baseline"/>
                </w:pPr>
              </w:pPrChange>
            </w:pPr>
            <w:del w:id="866" w:author="장교진" w:date="2022-01-18T10:40:00Z">
              <w:r w:rsidRPr="00904F54" w:rsidDel="003D7788">
                <w:rPr>
                  <w:rFonts w:eastAsiaTheme="minorHAnsi" w:cs="굴림"/>
                  <w:color w:val="000000"/>
                  <w:kern w:val="0"/>
                  <w:sz w:val="22"/>
                </w:rPr>
                <w:delText xml:space="preserve">var_x = </w:delText>
              </w:r>
              <w:r w:rsidRPr="00904F54" w:rsidDel="003D7788">
                <w:rPr>
                  <w:rFonts w:eastAsiaTheme="minorHAnsi" w:cs="굴림"/>
                  <w:color w:val="833C0B" w:themeColor="accent2" w:themeShade="80"/>
                  <w:kern w:val="0"/>
                  <w:sz w:val="22"/>
                </w:rPr>
                <w:delText>["NG feed</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 "NG fuel</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 "Water</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 "Air</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 "PSA recovery</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w:delText>
              </w:r>
            </w:del>
          </w:p>
          <w:p w14:paraId="3EA65397" w14:textId="62049887" w:rsidR="00CF14E1" w:rsidRPr="00904F54" w:rsidDel="003D7788" w:rsidRDefault="00CF14E1">
            <w:pPr>
              <w:numPr>
                <w:ilvl w:val="0"/>
                <w:numId w:val="1"/>
              </w:numPr>
              <w:spacing w:after="0" w:line="240" w:lineRule="auto"/>
              <w:textAlignment w:val="baseline"/>
              <w:outlineLvl w:val="0"/>
              <w:rPr>
                <w:del w:id="867" w:author="장교진" w:date="2022-01-18T10:40:00Z"/>
                <w:rFonts w:eastAsiaTheme="minorHAnsi" w:cs="굴림"/>
                <w:color w:val="000000"/>
                <w:kern w:val="0"/>
                <w:sz w:val="22"/>
              </w:rPr>
              <w:pPrChange w:id="868" w:author="장교진" w:date="2022-01-18T10:40:00Z">
                <w:pPr>
                  <w:spacing w:after="0" w:line="240" w:lineRule="auto"/>
                  <w:textAlignment w:val="baseline"/>
                </w:pPr>
              </w:pPrChange>
            </w:pPr>
            <w:del w:id="869" w:author="장교진" w:date="2022-01-18T10:40:00Z">
              <w:r w:rsidRPr="00904F54" w:rsidDel="003D7788">
                <w:rPr>
                  <w:rFonts w:eastAsiaTheme="minorHAnsi" w:cs="굴림"/>
                  <w:color w:val="000000"/>
                  <w:kern w:val="0"/>
                  <w:sz w:val="22"/>
                </w:rPr>
                <w:delText xml:space="preserve">var_y = </w:delText>
              </w:r>
              <w:r w:rsidRPr="00904F54" w:rsidDel="003D7788">
                <w:rPr>
                  <w:rFonts w:eastAsiaTheme="minorHAnsi" w:cs="굴림"/>
                  <w:color w:val="833C0B" w:themeColor="accent2" w:themeShade="80"/>
                  <w:kern w:val="0"/>
                  <w:sz w:val="22"/>
                </w:rPr>
                <w:delText>["H2</w:delText>
              </w:r>
              <w:r w:rsidR="0019723D" w:rsidRPr="00904F54" w:rsidDel="003D7788">
                <w:rPr>
                  <w:rFonts w:eastAsiaTheme="minorHAnsi" w:cs="굴림"/>
                  <w:color w:val="833C0B" w:themeColor="accent2" w:themeShade="80"/>
                  <w:kern w:val="0"/>
                  <w:sz w:val="22"/>
                </w:rPr>
                <w:delText>”</w:delText>
              </w:r>
              <w:r w:rsidRPr="00904F54" w:rsidDel="003D7788">
                <w:rPr>
                  <w:rFonts w:eastAsiaTheme="minorHAnsi" w:cs="굴림"/>
                  <w:color w:val="833C0B" w:themeColor="accent2" w:themeShade="80"/>
                  <w:kern w:val="0"/>
                  <w:sz w:val="22"/>
                </w:rPr>
                <w:delText>]</w:delText>
              </w:r>
            </w:del>
          </w:p>
          <w:p w14:paraId="0DE19BDA" w14:textId="655C57AB" w:rsidR="00CF14E1" w:rsidRPr="00904F54" w:rsidDel="003D7788" w:rsidRDefault="00CF14E1">
            <w:pPr>
              <w:numPr>
                <w:ilvl w:val="0"/>
                <w:numId w:val="1"/>
              </w:numPr>
              <w:spacing w:after="0" w:line="240" w:lineRule="auto"/>
              <w:textAlignment w:val="baseline"/>
              <w:outlineLvl w:val="0"/>
              <w:rPr>
                <w:del w:id="870" w:author="장교진" w:date="2022-01-18T10:40:00Z"/>
                <w:rFonts w:eastAsiaTheme="minorHAnsi" w:cs="굴림"/>
                <w:color w:val="000000"/>
                <w:kern w:val="0"/>
                <w:sz w:val="22"/>
              </w:rPr>
              <w:pPrChange w:id="871" w:author="장교진" w:date="2022-01-18T10:40:00Z">
                <w:pPr>
                  <w:spacing w:after="0" w:line="240" w:lineRule="auto"/>
                  <w:textAlignment w:val="baseline"/>
                </w:pPr>
              </w:pPrChange>
            </w:pPr>
          </w:p>
          <w:p w14:paraId="2324C56D" w14:textId="5E495493" w:rsidR="00CF14E1" w:rsidRPr="00904F54" w:rsidDel="003D7788" w:rsidRDefault="00CF14E1">
            <w:pPr>
              <w:numPr>
                <w:ilvl w:val="0"/>
                <w:numId w:val="1"/>
              </w:numPr>
              <w:spacing w:after="0" w:line="240" w:lineRule="auto"/>
              <w:textAlignment w:val="baseline"/>
              <w:outlineLvl w:val="0"/>
              <w:rPr>
                <w:del w:id="872" w:author="장교진" w:date="2022-01-18T10:40:00Z"/>
                <w:rFonts w:eastAsiaTheme="minorHAnsi" w:cs="굴림"/>
                <w:color w:val="000000"/>
                <w:kern w:val="0"/>
                <w:sz w:val="22"/>
              </w:rPr>
              <w:pPrChange w:id="873" w:author="장교진" w:date="2022-01-18T10:40:00Z">
                <w:pPr>
                  <w:spacing w:after="0" w:line="240" w:lineRule="auto"/>
                  <w:textAlignment w:val="baseline"/>
                </w:pPr>
              </w:pPrChange>
            </w:pPr>
            <w:del w:id="874" w:author="장교진" w:date="2022-01-18T10:40:00Z">
              <w:r w:rsidRPr="00904F54" w:rsidDel="003D7788">
                <w:rPr>
                  <w:rFonts w:eastAsiaTheme="minorHAnsi" w:cs="굴림"/>
                  <w:color w:val="000000"/>
                  <w:kern w:val="0"/>
                  <w:sz w:val="22"/>
                </w:rPr>
                <w:delText>scaler_x = StandardScaler()</w:delText>
              </w:r>
            </w:del>
          </w:p>
          <w:p w14:paraId="54B6A829" w14:textId="7B572656" w:rsidR="00CF14E1" w:rsidRPr="00904F54" w:rsidDel="003D7788" w:rsidRDefault="00CF14E1">
            <w:pPr>
              <w:numPr>
                <w:ilvl w:val="0"/>
                <w:numId w:val="1"/>
              </w:numPr>
              <w:spacing w:after="0" w:line="240" w:lineRule="auto"/>
              <w:textAlignment w:val="baseline"/>
              <w:outlineLvl w:val="0"/>
              <w:rPr>
                <w:del w:id="875" w:author="장교진" w:date="2022-01-18T10:40:00Z"/>
                <w:rFonts w:eastAsiaTheme="minorHAnsi" w:cs="굴림"/>
                <w:color w:val="000000"/>
                <w:kern w:val="0"/>
                <w:sz w:val="22"/>
              </w:rPr>
              <w:pPrChange w:id="876" w:author="장교진" w:date="2022-01-18T10:40:00Z">
                <w:pPr>
                  <w:spacing w:after="0" w:line="240" w:lineRule="auto"/>
                  <w:textAlignment w:val="baseline"/>
                </w:pPr>
              </w:pPrChange>
            </w:pPr>
            <w:del w:id="877" w:author="장교진" w:date="2022-01-18T10:40:00Z">
              <w:r w:rsidRPr="00904F54" w:rsidDel="003D7788">
                <w:rPr>
                  <w:rFonts w:eastAsiaTheme="minorHAnsi" w:cs="굴림"/>
                  <w:color w:val="000000"/>
                  <w:kern w:val="0"/>
                  <w:sz w:val="22"/>
                </w:rPr>
                <w:delText>scaler_y = StandardScaler()</w:delText>
              </w:r>
            </w:del>
          </w:p>
          <w:p w14:paraId="7E5E0442" w14:textId="5966BCC2" w:rsidR="00CF14E1" w:rsidRPr="00904F54" w:rsidDel="003D7788" w:rsidRDefault="00CF14E1">
            <w:pPr>
              <w:numPr>
                <w:ilvl w:val="0"/>
                <w:numId w:val="1"/>
              </w:numPr>
              <w:spacing w:after="0" w:line="240" w:lineRule="auto"/>
              <w:textAlignment w:val="baseline"/>
              <w:outlineLvl w:val="0"/>
              <w:rPr>
                <w:del w:id="878" w:author="장교진" w:date="2022-01-18T10:40:00Z"/>
                <w:rFonts w:eastAsiaTheme="minorHAnsi" w:cs="굴림"/>
                <w:color w:val="000000"/>
                <w:kern w:val="0"/>
                <w:sz w:val="22"/>
              </w:rPr>
              <w:pPrChange w:id="879" w:author="장교진" w:date="2022-01-18T10:40:00Z">
                <w:pPr>
                  <w:spacing w:after="0" w:line="240" w:lineRule="auto"/>
                  <w:textAlignment w:val="baseline"/>
                </w:pPr>
              </w:pPrChange>
            </w:pPr>
          </w:p>
          <w:p w14:paraId="77D6503C" w14:textId="3755E53A" w:rsidR="00CF14E1" w:rsidRPr="00904F54" w:rsidDel="003D7788" w:rsidRDefault="00CF14E1">
            <w:pPr>
              <w:numPr>
                <w:ilvl w:val="0"/>
                <w:numId w:val="1"/>
              </w:numPr>
              <w:spacing w:after="0" w:line="240" w:lineRule="auto"/>
              <w:textAlignment w:val="baseline"/>
              <w:outlineLvl w:val="0"/>
              <w:rPr>
                <w:del w:id="880" w:author="장교진" w:date="2022-01-18T10:40:00Z"/>
                <w:rFonts w:eastAsiaTheme="minorHAnsi" w:cs="굴림"/>
                <w:color w:val="000000"/>
                <w:kern w:val="0"/>
                <w:sz w:val="22"/>
              </w:rPr>
              <w:pPrChange w:id="881" w:author="장교진" w:date="2022-01-18T10:40:00Z">
                <w:pPr>
                  <w:spacing w:after="0" w:line="240" w:lineRule="auto"/>
                  <w:textAlignment w:val="baseline"/>
                </w:pPr>
              </w:pPrChange>
            </w:pPr>
            <w:del w:id="882" w:author="장교진" w:date="2022-01-18T10:40:00Z">
              <w:r w:rsidRPr="00904F54" w:rsidDel="003D7788">
                <w:rPr>
                  <w:rFonts w:eastAsiaTheme="minorHAnsi" w:cs="굴림"/>
                  <w:color w:val="000000"/>
                  <w:kern w:val="0"/>
                  <w:sz w:val="22"/>
                </w:rPr>
                <w:delText>train_x = scaler_x.fit_transform(data_train[var_x])</w:delText>
              </w:r>
            </w:del>
          </w:p>
          <w:p w14:paraId="73D0FC2A" w14:textId="5ACD3028" w:rsidR="00CF14E1" w:rsidRPr="00904F54" w:rsidDel="003D7788" w:rsidRDefault="00CF14E1">
            <w:pPr>
              <w:numPr>
                <w:ilvl w:val="0"/>
                <w:numId w:val="1"/>
              </w:numPr>
              <w:spacing w:after="0" w:line="240" w:lineRule="auto"/>
              <w:textAlignment w:val="baseline"/>
              <w:outlineLvl w:val="0"/>
              <w:rPr>
                <w:del w:id="883" w:author="장교진" w:date="2022-01-18T10:40:00Z"/>
                <w:rFonts w:eastAsiaTheme="minorHAnsi" w:cs="굴림"/>
                <w:color w:val="000000"/>
                <w:kern w:val="0"/>
                <w:sz w:val="22"/>
              </w:rPr>
              <w:pPrChange w:id="884" w:author="장교진" w:date="2022-01-18T10:40:00Z">
                <w:pPr>
                  <w:spacing w:after="0" w:line="240" w:lineRule="auto"/>
                  <w:textAlignment w:val="baseline"/>
                </w:pPr>
              </w:pPrChange>
            </w:pPr>
            <w:del w:id="885" w:author="장교진" w:date="2022-01-18T10:40:00Z">
              <w:r w:rsidRPr="00904F54" w:rsidDel="003D7788">
                <w:rPr>
                  <w:rFonts w:eastAsiaTheme="minorHAnsi" w:cs="굴림"/>
                  <w:color w:val="000000"/>
                  <w:kern w:val="0"/>
                  <w:sz w:val="22"/>
                </w:rPr>
                <w:delText>train_y = scaler_y.fit_transform(data_train[var_y])</w:delText>
              </w:r>
            </w:del>
          </w:p>
          <w:p w14:paraId="3366C687" w14:textId="0CBD51F7" w:rsidR="00CF14E1" w:rsidRPr="00904F54" w:rsidDel="003D7788" w:rsidRDefault="00CF14E1">
            <w:pPr>
              <w:numPr>
                <w:ilvl w:val="0"/>
                <w:numId w:val="1"/>
              </w:numPr>
              <w:spacing w:after="0" w:line="240" w:lineRule="auto"/>
              <w:textAlignment w:val="baseline"/>
              <w:outlineLvl w:val="0"/>
              <w:rPr>
                <w:del w:id="886" w:author="장교진" w:date="2022-01-18T10:40:00Z"/>
                <w:rFonts w:eastAsiaTheme="minorHAnsi" w:cs="굴림"/>
                <w:color w:val="000000"/>
                <w:kern w:val="0"/>
                <w:sz w:val="22"/>
              </w:rPr>
              <w:pPrChange w:id="887" w:author="장교진" w:date="2022-01-18T10:40:00Z">
                <w:pPr>
                  <w:spacing w:after="0" w:line="240" w:lineRule="auto"/>
                  <w:textAlignment w:val="baseline"/>
                </w:pPr>
              </w:pPrChange>
            </w:pPr>
          </w:p>
          <w:p w14:paraId="08DAF8D8" w14:textId="11F67479" w:rsidR="00CF14E1" w:rsidRPr="00904F54" w:rsidDel="003D7788" w:rsidRDefault="00CF14E1">
            <w:pPr>
              <w:numPr>
                <w:ilvl w:val="0"/>
                <w:numId w:val="1"/>
              </w:numPr>
              <w:spacing w:after="0" w:line="240" w:lineRule="auto"/>
              <w:textAlignment w:val="baseline"/>
              <w:outlineLvl w:val="0"/>
              <w:rPr>
                <w:del w:id="888" w:author="장교진" w:date="2022-01-18T10:40:00Z"/>
                <w:rFonts w:eastAsiaTheme="minorHAnsi" w:cs="굴림"/>
                <w:color w:val="000000"/>
                <w:kern w:val="0"/>
                <w:sz w:val="22"/>
              </w:rPr>
              <w:pPrChange w:id="889" w:author="장교진" w:date="2022-01-18T10:40:00Z">
                <w:pPr>
                  <w:spacing w:after="0" w:line="240" w:lineRule="auto"/>
                  <w:textAlignment w:val="baseline"/>
                </w:pPr>
              </w:pPrChange>
            </w:pPr>
            <w:del w:id="890" w:author="장교진" w:date="2022-01-18T10:40:00Z">
              <w:r w:rsidRPr="00904F54" w:rsidDel="003D7788">
                <w:rPr>
                  <w:rFonts w:eastAsiaTheme="minorHAnsi" w:cs="굴림"/>
                  <w:color w:val="000000"/>
                  <w:kern w:val="0"/>
                  <w:sz w:val="22"/>
                </w:rPr>
                <w:delText>test_x = scaler_x.transform(data_test[var_x])</w:delText>
              </w:r>
            </w:del>
          </w:p>
          <w:p w14:paraId="28931953" w14:textId="22C64C7D" w:rsidR="0030544B" w:rsidRPr="00FE6B5B" w:rsidDel="003D7788" w:rsidRDefault="00CF14E1">
            <w:pPr>
              <w:numPr>
                <w:ilvl w:val="0"/>
                <w:numId w:val="1"/>
              </w:numPr>
              <w:spacing w:after="0" w:line="240" w:lineRule="auto"/>
              <w:textAlignment w:val="baseline"/>
              <w:outlineLvl w:val="0"/>
              <w:rPr>
                <w:del w:id="891" w:author="장교진" w:date="2022-01-18T10:40:00Z"/>
                <w:rFonts w:ascii="휴먼고딕" w:eastAsia="휴먼고딕" w:hAnsi="굴림" w:cs="굴림"/>
                <w:color w:val="000000"/>
                <w:kern w:val="0"/>
                <w:sz w:val="22"/>
              </w:rPr>
              <w:pPrChange w:id="892" w:author="장교진" w:date="2022-01-18T10:40:00Z">
                <w:pPr>
                  <w:spacing w:after="0" w:line="240" w:lineRule="auto"/>
                  <w:textAlignment w:val="baseline"/>
                </w:pPr>
              </w:pPrChange>
            </w:pPr>
            <w:del w:id="893" w:author="장교진" w:date="2022-01-18T10:40:00Z">
              <w:r w:rsidRPr="00904F54" w:rsidDel="003D7788">
                <w:rPr>
                  <w:rFonts w:eastAsiaTheme="minorHAnsi" w:cs="굴림"/>
                  <w:color w:val="000000"/>
                  <w:kern w:val="0"/>
                  <w:sz w:val="22"/>
                </w:rPr>
                <w:delText>test_y = scaler_y.transform(data_test[var_y])</w:delText>
              </w:r>
            </w:del>
          </w:p>
        </w:tc>
      </w:tr>
    </w:tbl>
    <w:p w14:paraId="501DA897" w14:textId="57A5F652" w:rsidR="0030544B" w:rsidRPr="00FE6B5B" w:rsidDel="003D7788" w:rsidRDefault="0030544B">
      <w:pPr>
        <w:numPr>
          <w:ilvl w:val="0"/>
          <w:numId w:val="1"/>
        </w:numPr>
        <w:spacing w:after="0" w:line="384" w:lineRule="auto"/>
        <w:textAlignment w:val="baseline"/>
        <w:outlineLvl w:val="0"/>
        <w:rPr>
          <w:del w:id="894" w:author="장교진" w:date="2022-01-18T10:40:00Z"/>
          <w:rFonts w:eastAsiaTheme="minorHAnsi" w:cs="굴림"/>
          <w:color w:val="000000"/>
          <w:kern w:val="0"/>
          <w:sz w:val="22"/>
        </w:rPr>
        <w:pPrChange w:id="895" w:author="장교진" w:date="2022-01-18T10:40:00Z">
          <w:pPr>
            <w:spacing w:after="0" w:line="384" w:lineRule="auto"/>
            <w:textAlignment w:val="baseline"/>
          </w:pPr>
        </w:pPrChange>
      </w:pPr>
      <w:del w:id="896" w:author="장교진" w:date="2022-01-18T10:40:00Z">
        <w:r w:rsidRPr="00FE6B5B" w:rsidDel="003D7788">
          <w:rPr>
            <w:rFonts w:eastAsiaTheme="minorHAnsi" w:cs="굴림" w:hint="eastAsia"/>
            <w:color w:val="000000"/>
            <w:kern w:val="0"/>
            <w:sz w:val="22"/>
          </w:rPr>
          <w:delText>모델의 입력변수는 시스템에 주입되는 천연가스의 원료와 연료, 공기와 물의 유량</w:delText>
        </w:r>
        <w:r w:rsidR="00CF14E1" w:rsidRPr="00904F54" w:rsidDel="003D7788">
          <w:rPr>
            <w:rFonts w:eastAsiaTheme="minorHAnsi" w:cs="굴림" w:hint="eastAsia"/>
            <w:color w:val="000000"/>
            <w:kern w:val="0"/>
            <w:sz w:val="22"/>
          </w:rPr>
          <w:delText>,</w:delText>
        </w:r>
        <w:r w:rsidR="00CF14E1" w:rsidRPr="00904F54" w:rsidDel="003D7788">
          <w:rPr>
            <w:rFonts w:eastAsiaTheme="minorHAnsi" w:cs="굴림"/>
            <w:color w:val="000000"/>
            <w:kern w:val="0"/>
            <w:sz w:val="22"/>
          </w:rPr>
          <w:delText xml:space="preserve"> </w:delText>
        </w:r>
        <w:r w:rsidR="00CF14E1" w:rsidRPr="00904F54" w:rsidDel="003D7788">
          <w:rPr>
            <w:rFonts w:eastAsiaTheme="minorHAnsi" w:cs="굴림" w:hint="eastAsia"/>
            <w:color w:val="000000"/>
            <w:kern w:val="0"/>
            <w:sz w:val="22"/>
          </w:rPr>
          <w:delText>P</w:delText>
        </w:r>
        <w:r w:rsidR="00CF14E1" w:rsidRPr="00904F54" w:rsidDel="003D7788">
          <w:rPr>
            <w:rFonts w:eastAsiaTheme="minorHAnsi" w:cs="굴림"/>
            <w:color w:val="000000"/>
            <w:kern w:val="0"/>
            <w:sz w:val="22"/>
          </w:rPr>
          <w:delText>SA</w:delText>
        </w:r>
        <w:r w:rsidR="00403F4E" w:rsidDel="003D7788">
          <w:rPr>
            <w:rFonts w:eastAsiaTheme="minorHAnsi" w:cs="굴림"/>
            <w:color w:val="000000"/>
            <w:kern w:val="0"/>
            <w:sz w:val="22"/>
          </w:rPr>
          <w:delText xml:space="preserve"> </w:delText>
        </w:r>
        <w:r w:rsidR="00CF14E1" w:rsidRPr="00904F54" w:rsidDel="003D7788">
          <w:rPr>
            <w:rFonts w:eastAsiaTheme="minorHAnsi" w:cs="굴림" w:hint="eastAsia"/>
            <w:color w:val="000000"/>
            <w:kern w:val="0"/>
            <w:sz w:val="22"/>
          </w:rPr>
          <w:delText>장치에서의 회수율</w:delText>
        </w:r>
        <w:r w:rsidRPr="00FE6B5B" w:rsidDel="003D7788">
          <w:rPr>
            <w:rFonts w:eastAsiaTheme="minorHAnsi" w:cs="굴림" w:hint="eastAsia"/>
            <w:color w:val="000000"/>
            <w:kern w:val="0"/>
            <w:sz w:val="22"/>
          </w:rPr>
          <w:delText>로 설정되었고, 출력변수는 시스템에서 빠져나가는 합성가스의 유량과 그 조성, 그리고 각 장치의 온도로 설정되었다. 스케일러는 표준화를 위한 StandardScaler가 사용되었으며, 모델 훈련 시 테스트 데이터셋의 정보가 반영되지 않도록 훈련 데이터셋에 맞추어 스케일링을 진행</w:delText>
        </w:r>
        <w:r w:rsidR="008A67A6" w:rsidDel="003D7788">
          <w:rPr>
            <w:rFonts w:eastAsiaTheme="minorHAnsi" w:cs="굴림" w:hint="eastAsia"/>
            <w:color w:val="000000"/>
            <w:kern w:val="0"/>
            <w:sz w:val="22"/>
          </w:rPr>
          <w:delText>한</w:delText>
        </w:r>
        <w:r w:rsidRPr="00FE6B5B" w:rsidDel="003D7788">
          <w:rPr>
            <w:rFonts w:eastAsiaTheme="minorHAnsi" w:cs="굴림" w:hint="eastAsia"/>
            <w:color w:val="000000"/>
            <w:kern w:val="0"/>
            <w:sz w:val="22"/>
          </w:rPr>
          <w:delText>다.</w:delText>
        </w:r>
      </w:del>
    </w:p>
    <w:p w14:paraId="10F429C9" w14:textId="14E79E1B" w:rsidR="00AC3B42" w:rsidRPr="00904F54" w:rsidDel="003D7788" w:rsidRDefault="00AC3B42">
      <w:pPr>
        <w:numPr>
          <w:ilvl w:val="0"/>
          <w:numId w:val="1"/>
        </w:numPr>
        <w:spacing w:line="360" w:lineRule="auto"/>
        <w:outlineLvl w:val="0"/>
        <w:rPr>
          <w:del w:id="897" w:author="장교진" w:date="2022-01-18T10:40:00Z"/>
          <w:rFonts w:eastAsiaTheme="minorHAnsi" w:cs="굴림"/>
          <w:color w:val="000000"/>
          <w:kern w:val="0"/>
          <w:sz w:val="22"/>
        </w:rPr>
        <w:pPrChange w:id="898" w:author="장교진" w:date="2022-01-18T10:40:00Z">
          <w:pPr>
            <w:spacing w:line="360" w:lineRule="auto"/>
          </w:pPr>
        </w:pPrChange>
      </w:pPr>
    </w:p>
    <w:p w14:paraId="4EB260D1" w14:textId="30B571B2" w:rsidR="002C49DE" w:rsidRPr="002C49DE" w:rsidDel="003D7788" w:rsidRDefault="002C49DE">
      <w:pPr>
        <w:numPr>
          <w:ilvl w:val="0"/>
          <w:numId w:val="1"/>
        </w:numPr>
        <w:spacing w:after="0" w:line="384" w:lineRule="auto"/>
        <w:textAlignment w:val="baseline"/>
        <w:outlineLvl w:val="0"/>
        <w:rPr>
          <w:del w:id="899" w:author="장교진" w:date="2022-01-18T10:40:00Z"/>
          <w:rFonts w:eastAsiaTheme="minorHAnsi" w:cs="굴림"/>
          <w:color w:val="000000"/>
          <w:kern w:val="0"/>
          <w:sz w:val="22"/>
        </w:rPr>
        <w:pPrChange w:id="900" w:author="장교진" w:date="2022-01-18T10:40:00Z">
          <w:pPr>
            <w:spacing w:after="0" w:line="384" w:lineRule="auto"/>
            <w:textAlignment w:val="baseline"/>
          </w:pPr>
        </w:pPrChange>
      </w:pPr>
      <w:del w:id="901" w:author="장교진" w:date="2022-01-18T10:40:00Z">
        <w:r w:rsidRPr="002C49DE" w:rsidDel="003D7788">
          <w:rPr>
            <w:rFonts w:eastAsiaTheme="minorHAnsi" w:cs="굴림" w:hint="eastAsia"/>
            <w:color w:val="000000"/>
            <w:kern w:val="0"/>
            <w:sz w:val="22"/>
          </w:rPr>
          <w:delText>정제된 데이터를 이용하여 SMR 공정을 모델링하기 위해서는 데이터 학습을 위한 인공신경망 구축이 필요</w:delText>
        </w:r>
        <w:r w:rsidR="008A67A6" w:rsidDel="003D7788">
          <w:rPr>
            <w:rFonts w:eastAsiaTheme="minorHAnsi" w:cs="굴림" w:hint="eastAsia"/>
            <w:color w:val="000000"/>
            <w:kern w:val="0"/>
            <w:sz w:val="22"/>
          </w:rPr>
          <w:delText>하</w:delText>
        </w:r>
        <w:r w:rsidRPr="002C49DE" w:rsidDel="003D7788">
          <w:rPr>
            <w:rFonts w:eastAsiaTheme="minorHAnsi" w:cs="굴림" w:hint="eastAsia"/>
            <w:color w:val="000000"/>
            <w:kern w:val="0"/>
            <w:sz w:val="22"/>
          </w:rPr>
          <w:delText>다. 인공신경망 함수는 다음과 같이 정의</w:delText>
        </w:r>
        <w:r w:rsidR="008A67A6" w:rsidDel="003D7788">
          <w:rPr>
            <w:rFonts w:eastAsiaTheme="minorHAnsi" w:cs="굴림" w:hint="eastAsia"/>
            <w:color w:val="000000"/>
            <w:kern w:val="0"/>
            <w:sz w:val="22"/>
          </w:rPr>
          <w:delText>된</w:delText>
        </w:r>
        <w:r w:rsidRPr="002C49DE"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2C49DE" w:rsidRPr="002C49DE" w:rsidDel="003D7788" w14:paraId="0657A871" w14:textId="42A97BC0" w:rsidTr="00904F54">
        <w:trPr>
          <w:trHeight w:val="19"/>
          <w:del w:id="902"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3966F3A" w14:textId="551A88F7" w:rsidR="00FA3943" w:rsidRPr="00904F54" w:rsidDel="003D7788" w:rsidRDefault="00FA3943">
            <w:pPr>
              <w:numPr>
                <w:ilvl w:val="0"/>
                <w:numId w:val="1"/>
              </w:numPr>
              <w:spacing w:after="0" w:line="240" w:lineRule="auto"/>
              <w:textAlignment w:val="baseline"/>
              <w:outlineLvl w:val="0"/>
              <w:rPr>
                <w:del w:id="903" w:author="장교진" w:date="2022-01-18T10:40:00Z"/>
                <w:rFonts w:eastAsiaTheme="minorHAnsi" w:cs="굴림"/>
                <w:color w:val="000000"/>
                <w:kern w:val="0"/>
                <w:sz w:val="22"/>
              </w:rPr>
              <w:pPrChange w:id="904" w:author="장교진" w:date="2022-01-18T10:40:00Z">
                <w:pPr>
                  <w:spacing w:after="0" w:line="240" w:lineRule="auto"/>
                  <w:textAlignment w:val="baseline"/>
                </w:pPr>
              </w:pPrChange>
            </w:pPr>
            <w:del w:id="905" w:author="장교진" w:date="2022-01-18T10:40:00Z">
              <w:r w:rsidRPr="00904F54" w:rsidDel="003D7788">
                <w:rPr>
                  <w:rFonts w:eastAsiaTheme="minorHAnsi" w:cs="굴림"/>
                  <w:color w:val="7030A0"/>
                  <w:kern w:val="0"/>
                  <w:sz w:val="22"/>
                </w:rPr>
                <w:delText>from</w:delText>
              </w:r>
              <w:r w:rsidRPr="00904F54" w:rsidDel="003D7788">
                <w:rPr>
                  <w:rFonts w:eastAsiaTheme="minorHAnsi" w:cs="굴림"/>
                  <w:color w:val="000000"/>
                  <w:kern w:val="0"/>
                  <w:sz w:val="22"/>
                </w:rPr>
                <w:delText xml:space="preserve"> tensorflow </w:delText>
              </w:r>
              <w:r w:rsidRPr="00904F54" w:rsidDel="003D7788">
                <w:rPr>
                  <w:rFonts w:eastAsiaTheme="minorHAnsi" w:cs="굴림"/>
                  <w:color w:val="7030A0"/>
                  <w:kern w:val="0"/>
                  <w:sz w:val="22"/>
                </w:rPr>
                <w:delText>import</w:delText>
              </w:r>
              <w:r w:rsidRPr="00904F54" w:rsidDel="003D7788">
                <w:rPr>
                  <w:rFonts w:eastAsiaTheme="minorHAnsi" w:cs="굴림"/>
                  <w:color w:val="000000"/>
                  <w:kern w:val="0"/>
                  <w:sz w:val="22"/>
                </w:rPr>
                <w:delText xml:space="preserve"> keras</w:delText>
              </w:r>
            </w:del>
          </w:p>
          <w:p w14:paraId="1D35E51B" w14:textId="0EC39CC4" w:rsidR="00FA3943" w:rsidRPr="00904F54" w:rsidDel="003D7788" w:rsidRDefault="00FA3943">
            <w:pPr>
              <w:numPr>
                <w:ilvl w:val="0"/>
                <w:numId w:val="1"/>
              </w:numPr>
              <w:spacing w:after="0" w:line="240" w:lineRule="auto"/>
              <w:textAlignment w:val="baseline"/>
              <w:outlineLvl w:val="0"/>
              <w:rPr>
                <w:del w:id="906" w:author="장교진" w:date="2022-01-18T10:40:00Z"/>
                <w:rFonts w:eastAsiaTheme="minorHAnsi" w:cs="굴림"/>
                <w:color w:val="000000"/>
                <w:kern w:val="0"/>
                <w:sz w:val="22"/>
              </w:rPr>
              <w:pPrChange w:id="907" w:author="장교진" w:date="2022-01-18T10:40:00Z">
                <w:pPr>
                  <w:spacing w:after="0" w:line="240" w:lineRule="auto"/>
                  <w:textAlignment w:val="baseline"/>
                </w:pPr>
              </w:pPrChange>
            </w:pPr>
            <w:del w:id="908" w:author="장교진" w:date="2022-01-18T10:40:00Z">
              <w:r w:rsidRPr="00904F54" w:rsidDel="003D7788">
                <w:rPr>
                  <w:rFonts w:eastAsiaTheme="minorHAnsi" w:cs="굴림"/>
                  <w:color w:val="7030A0"/>
                  <w:kern w:val="0"/>
                  <w:sz w:val="22"/>
                </w:rPr>
                <w:delText>from</w:delText>
              </w:r>
              <w:r w:rsidRPr="00904F54" w:rsidDel="003D7788">
                <w:rPr>
                  <w:rFonts w:eastAsiaTheme="minorHAnsi" w:cs="굴림"/>
                  <w:color w:val="000000"/>
                  <w:kern w:val="0"/>
                  <w:sz w:val="22"/>
                </w:rPr>
                <w:delText xml:space="preserve"> tensorflow.keras.layers </w:delText>
              </w:r>
              <w:r w:rsidRPr="00904F54" w:rsidDel="003D7788">
                <w:rPr>
                  <w:rFonts w:eastAsiaTheme="minorHAnsi" w:cs="굴림"/>
                  <w:color w:val="7030A0"/>
                  <w:kern w:val="0"/>
                  <w:sz w:val="22"/>
                </w:rPr>
                <w:delText>import</w:delText>
              </w:r>
              <w:r w:rsidRPr="00904F54" w:rsidDel="003D7788">
                <w:rPr>
                  <w:rFonts w:eastAsiaTheme="minorHAnsi" w:cs="굴림"/>
                  <w:color w:val="000000"/>
                  <w:kern w:val="0"/>
                  <w:sz w:val="22"/>
                </w:rPr>
                <w:delText xml:space="preserve"> *</w:delText>
              </w:r>
            </w:del>
          </w:p>
          <w:p w14:paraId="37A2F8E7" w14:textId="0161D66F" w:rsidR="00FA3943" w:rsidRPr="00904F54" w:rsidDel="003D7788" w:rsidRDefault="00FA3943">
            <w:pPr>
              <w:numPr>
                <w:ilvl w:val="0"/>
                <w:numId w:val="1"/>
              </w:numPr>
              <w:spacing w:after="0" w:line="240" w:lineRule="auto"/>
              <w:textAlignment w:val="baseline"/>
              <w:outlineLvl w:val="0"/>
              <w:rPr>
                <w:del w:id="909" w:author="장교진" w:date="2022-01-18T10:40:00Z"/>
                <w:rFonts w:eastAsiaTheme="minorHAnsi" w:cs="굴림"/>
                <w:color w:val="000000"/>
                <w:kern w:val="0"/>
                <w:sz w:val="22"/>
              </w:rPr>
              <w:pPrChange w:id="910" w:author="장교진" w:date="2022-01-18T10:40:00Z">
                <w:pPr>
                  <w:spacing w:after="0" w:line="240" w:lineRule="auto"/>
                  <w:textAlignment w:val="baseline"/>
                </w:pPr>
              </w:pPrChange>
            </w:pPr>
          </w:p>
          <w:p w14:paraId="02338353" w14:textId="20F740C7" w:rsidR="00FA3943" w:rsidRPr="00904F54" w:rsidDel="003D7788" w:rsidRDefault="00FA3943">
            <w:pPr>
              <w:numPr>
                <w:ilvl w:val="0"/>
                <w:numId w:val="1"/>
              </w:numPr>
              <w:spacing w:after="0" w:line="240" w:lineRule="auto"/>
              <w:textAlignment w:val="baseline"/>
              <w:outlineLvl w:val="0"/>
              <w:rPr>
                <w:del w:id="911" w:author="장교진" w:date="2022-01-18T10:40:00Z"/>
                <w:rFonts w:eastAsiaTheme="minorHAnsi" w:cs="굴림"/>
                <w:color w:val="000000"/>
                <w:kern w:val="0"/>
                <w:sz w:val="22"/>
              </w:rPr>
              <w:pPrChange w:id="912" w:author="장교진" w:date="2022-01-18T10:40:00Z">
                <w:pPr>
                  <w:spacing w:after="0" w:line="240" w:lineRule="auto"/>
                  <w:textAlignment w:val="baseline"/>
                </w:pPr>
              </w:pPrChange>
            </w:pPr>
            <w:del w:id="913" w:author="장교진" w:date="2022-01-18T10:40:00Z">
              <w:r w:rsidRPr="00904F54" w:rsidDel="003D7788">
                <w:rPr>
                  <w:rFonts w:eastAsiaTheme="minorHAnsi" w:cs="굴림"/>
                  <w:color w:val="0000FF"/>
                  <w:kern w:val="0"/>
                  <w:sz w:val="22"/>
                </w:rPr>
                <w:delText xml:space="preserve">def </w:delText>
              </w:r>
              <w:r w:rsidRPr="00904F54" w:rsidDel="003D7788">
                <w:rPr>
                  <w:rFonts w:eastAsiaTheme="minorHAnsi" w:cs="굴림"/>
                  <w:color w:val="000000"/>
                  <w:kern w:val="0"/>
                  <w:sz w:val="22"/>
                </w:rPr>
                <w:delText>NeuralNet(num_x, num_y, num_layers, num_neurons, learning_rate):</w:delText>
              </w:r>
            </w:del>
          </w:p>
          <w:p w14:paraId="0D41AC9F" w14:textId="7B000B95" w:rsidR="00FA3943" w:rsidRPr="00904F54" w:rsidDel="003D7788" w:rsidRDefault="00FA3943">
            <w:pPr>
              <w:numPr>
                <w:ilvl w:val="0"/>
                <w:numId w:val="1"/>
              </w:numPr>
              <w:spacing w:after="0" w:line="240" w:lineRule="auto"/>
              <w:textAlignment w:val="baseline"/>
              <w:outlineLvl w:val="0"/>
              <w:rPr>
                <w:del w:id="914" w:author="장교진" w:date="2022-01-18T10:40:00Z"/>
                <w:rFonts w:eastAsiaTheme="minorHAnsi" w:cs="굴림"/>
                <w:color w:val="000000"/>
                <w:kern w:val="0"/>
                <w:sz w:val="22"/>
              </w:rPr>
              <w:pPrChange w:id="915" w:author="장교진" w:date="2022-01-18T10:40:00Z">
                <w:pPr>
                  <w:spacing w:after="0" w:line="240" w:lineRule="auto"/>
                  <w:textAlignment w:val="baseline"/>
                </w:pPr>
              </w:pPrChange>
            </w:pPr>
            <w:del w:id="916" w:author="장교진" w:date="2022-01-18T10:40:00Z">
              <w:r w:rsidRPr="00904F54" w:rsidDel="003D7788">
                <w:rPr>
                  <w:rFonts w:eastAsiaTheme="minorHAnsi" w:cs="굴림"/>
                  <w:color w:val="000000"/>
                  <w:kern w:val="0"/>
                  <w:sz w:val="22"/>
                </w:rPr>
                <w:delText xml:space="preserve">    model = keras.Sequential()</w:delText>
              </w:r>
            </w:del>
          </w:p>
          <w:p w14:paraId="2B87FC59" w14:textId="034CEFB3" w:rsidR="00FA3943" w:rsidRPr="00904F54" w:rsidDel="003D7788" w:rsidRDefault="00FA3943">
            <w:pPr>
              <w:numPr>
                <w:ilvl w:val="0"/>
                <w:numId w:val="1"/>
              </w:numPr>
              <w:spacing w:after="0" w:line="240" w:lineRule="auto"/>
              <w:textAlignment w:val="baseline"/>
              <w:outlineLvl w:val="0"/>
              <w:rPr>
                <w:del w:id="917" w:author="장교진" w:date="2022-01-18T10:40:00Z"/>
                <w:rFonts w:eastAsiaTheme="minorHAnsi" w:cs="굴림"/>
                <w:color w:val="000000"/>
                <w:kern w:val="0"/>
                <w:sz w:val="22"/>
              </w:rPr>
              <w:pPrChange w:id="918" w:author="장교진" w:date="2022-01-18T10:40:00Z">
                <w:pPr>
                  <w:spacing w:after="0" w:line="240" w:lineRule="auto"/>
                  <w:textAlignment w:val="baseline"/>
                </w:pPr>
              </w:pPrChange>
            </w:pPr>
            <w:del w:id="919" w:author="장교진" w:date="2022-01-18T10:40:00Z">
              <w:r w:rsidRPr="00904F54" w:rsidDel="003D7788">
                <w:rPr>
                  <w:rFonts w:eastAsiaTheme="minorHAnsi" w:cs="굴림"/>
                  <w:color w:val="000000"/>
                  <w:kern w:val="0"/>
                  <w:sz w:val="22"/>
                </w:rPr>
                <w:delText xml:space="preserve">    model.add(Dense(num_neurons, </w:delText>
              </w:r>
            </w:del>
          </w:p>
          <w:p w14:paraId="1AE8AFBA" w14:textId="0AE71F4B" w:rsidR="00FA3943" w:rsidRPr="00904F54" w:rsidDel="003D7788" w:rsidRDefault="00FA3943">
            <w:pPr>
              <w:numPr>
                <w:ilvl w:val="0"/>
                <w:numId w:val="1"/>
              </w:numPr>
              <w:spacing w:after="0" w:line="240" w:lineRule="auto"/>
              <w:textAlignment w:val="baseline"/>
              <w:outlineLvl w:val="0"/>
              <w:rPr>
                <w:del w:id="920" w:author="장교진" w:date="2022-01-18T10:40:00Z"/>
                <w:rFonts w:eastAsiaTheme="minorHAnsi" w:cs="굴림"/>
                <w:color w:val="000000"/>
                <w:kern w:val="0"/>
                <w:sz w:val="22"/>
              </w:rPr>
              <w:pPrChange w:id="921" w:author="장교진" w:date="2022-01-18T10:40:00Z">
                <w:pPr>
                  <w:spacing w:after="0" w:line="240" w:lineRule="auto"/>
                  <w:textAlignment w:val="baseline"/>
                </w:pPr>
              </w:pPrChange>
            </w:pPr>
            <w:del w:id="922" w:author="장교진" w:date="2022-01-18T10:40:00Z">
              <w:r w:rsidRPr="00904F54" w:rsidDel="003D7788">
                <w:rPr>
                  <w:rFonts w:eastAsiaTheme="minorHAnsi" w:cs="굴림"/>
                  <w:color w:val="000000"/>
                  <w:kern w:val="0"/>
                  <w:sz w:val="22"/>
                </w:rPr>
                <w:delText xml:space="preserve">                    activation="relu", </w:delText>
              </w:r>
            </w:del>
          </w:p>
          <w:p w14:paraId="6BAA2F26" w14:textId="594CDEBF" w:rsidR="00FA3943" w:rsidRPr="00904F54" w:rsidDel="003D7788" w:rsidRDefault="00FA3943">
            <w:pPr>
              <w:numPr>
                <w:ilvl w:val="0"/>
                <w:numId w:val="1"/>
              </w:numPr>
              <w:spacing w:after="0" w:line="240" w:lineRule="auto"/>
              <w:textAlignment w:val="baseline"/>
              <w:outlineLvl w:val="0"/>
              <w:rPr>
                <w:del w:id="923" w:author="장교진" w:date="2022-01-18T10:40:00Z"/>
                <w:rFonts w:eastAsiaTheme="minorHAnsi" w:cs="굴림"/>
                <w:color w:val="000000"/>
                <w:kern w:val="0"/>
                <w:sz w:val="22"/>
              </w:rPr>
              <w:pPrChange w:id="924" w:author="장교진" w:date="2022-01-18T10:40:00Z">
                <w:pPr>
                  <w:spacing w:after="0" w:line="240" w:lineRule="auto"/>
                  <w:textAlignment w:val="baseline"/>
                </w:pPr>
              </w:pPrChange>
            </w:pPr>
            <w:del w:id="925" w:author="장교진" w:date="2022-01-18T10:40:00Z">
              <w:r w:rsidRPr="00904F54" w:rsidDel="003D7788">
                <w:rPr>
                  <w:rFonts w:eastAsiaTheme="minorHAnsi" w:cs="굴림"/>
                  <w:color w:val="000000"/>
                  <w:kern w:val="0"/>
                  <w:sz w:val="22"/>
                </w:rPr>
                <w:delText xml:space="preserve">                    input_shape=[num_x]))</w:delText>
              </w:r>
            </w:del>
          </w:p>
          <w:p w14:paraId="4A7EB61B" w14:textId="750A2764" w:rsidR="0019723D" w:rsidRPr="00904F54" w:rsidDel="003D7788" w:rsidRDefault="0019723D">
            <w:pPr>
              <w:numPr>
                <w:ilvl w:val="0"/>
                <w:numId w:val="1"/>
              </w:numPr>
              <w:spacing w:after="0" w:line="240" w:lineRule="auto"/>
              <w:textAlignment w:val="baseline"/>
              <w:outlineLvl w:val="0"/>
              <w:rPr>
                <w:del w:id="926" w:author="장교진" w:date="2022-01-18T10:40:00Z"/>
                <w:rFonts w:eastAsiaTheme="minorHAnsi" w:cs="굴림"/>
                <w:color w:val="000000"/>
                <w:kern w:val="0"/>
                <w:sz w:val="22"/>
              </w:rPr>
              <w:pPrChange w:id="927" w:author="장교진" w:date="2022-01-18T10:40:00Z">
                <w:pPr>
                  <w:spacing w:after="0" w:line="240" w:lineRule="auto"/>
                  <w:textAlignment w:val="baseline"/>
                </w:pPr>
              </w:pPrChange>
            </w:pPr>
          </w:p>
          <w:p w14:paraId="7ADFAC51" w14:textId="752A4028" w:rsidR="00FA3943" w:rsidRPr="00904F54" w:rsidDel="003D7788" w:rsidRDefault="00FA3943">
            <w:pPr>
              <w:numPr>
                <w:ilvl w:val="0"/>
                <w:numId w:val="1"/>
              </w:numPr>
              <w:spacing w:after="0" w:line="240" w:lineRule="auto"/>
              <w:textAlignment w:val="baseline"/>
              <w:outlineLvl w:val="0"/>
              <w:rPr>
                <w:del w:id="928" w:author="장교진" w:date="2022-01-18T10:40:00Z"/>
                <w:rFonts w:eastAsiaTheme="minorHAnsi" w:cs="굴림"/>
                <w:color w:val="000000"/>
                <w:kern w:val="0"/>
                <w:sz w:val="22"/>
              </w:rPr>
              <w:pPrChange w:id="929" w:author="장교진" w:date="2022-01-18T10:40:00Z">
                <w:pPr>
                  <w:spacing w:after="0" w:line="240" w:lineRule="auto"/>
                  <w:textAlignment w:val="baseline"/>
                </w:pPr>
              </w:pPrChange>
            </w:pPr>
            <w:del w:id="930" w:author="장교진" w:date="2022-01-18T10:40:00Z">
              <w:r w:rsidRPr="00904F54" w:rsidDel="003D7788">
                <w:rPr>
                  <w:rFonts w:eastAsiaTheme="minorHAnsi" w:cs="굴림"/>
                  <w:color w:val="000000"/>
                  <w:kern w:val="0"/>
                  <w:sz w:val="22"/>
                </w:rPr>
                <w:delText xml:space="preserve">    </w:delText>
              </w:r>
              <w:r w:rsidRPr="00904F54" w:rsidDel="003D7788">
                <w:rPr>
                  <w:rFonts w:eastAsiaTheme="minorHAnsi" w:cs="굴림"/>
                  <w:color w:val="0000FF"/>
                  <w:kern w:val="0"/>
                  <w:sz w:val="22"/>
                </w:rPr>
                <w:delText xml:space="preserve">for </w:delText>
              </w:r>
              <w:r w:rsidRPr="00904F54" w:rsidDel="003D7788">
                <w:rPr>
                  <w:rFonts w:eastAsiaTheme="minorHAnsi" w:cs="굴림"/>
                  <w:color w:val="000000"/>
                  <w:kern w:val="0"/>
                  <w:sz w:val="22"/>
                </w:rPr>
                <w:delText>n in range(num_layers-1):</w:delText>
              </w:r>
            </w:del>
          </w:p>
          <w:p w14:paraId="71E28A0C" w14:textId="32C7DD1E" w:rsidR="00FA3943" w:rsidRPr="00904F54" w:rsidDel="003D7788" w:rsidRDefault="00FA3943">
            <w:pPr>
              <w:numPr>
                <w:ilvl w:val="0"/>
                <w:numId w:val="1"/>
              </w:numPr>
              <w:spacing w:after="0" w:line="240" w:lineRule="auto"/>
              <w:textAlignment w:val="baseline"/>
              <w:outlineLvl w:val="0"/>
              <w:rPr>
                <w:del w:id="931" w:author="장교진" w:date="2022-01-18T10:40:00Z"/>
                <w:rFonts w:eastAsiaTheme="minorHAnsi" w:cs="굴림"/>
                <w:color w:val="000000"/>
                <w:kern w:val="0"/>
                <w:sz w:val="22"/>
              </w:rPr>
              <w:pPrChange w:id="932" w:author="장교진" w:date="2022-01-18T10:40:00Z">
                <w:pPr>
                  <w:spacing w:after="0" w:line="240" w:lineRule="auto"/>
                  <w:textAlignment w:val="baseline"/>
                </w:pPr>
              </w:pPrChange>
            </w:pPr>
            <w:del w:id="933" w:author="장교진" w:date="2022-01-18T10:40:00Z">
              <w:r w:rsidRPr="00904F54" w:rsidDel="003D7788">
                <w:rPr>
                  <w:rFonts w:eastAsiaTheme="minorHAnsi" w:cs="굴림"/>
                  <w:color w:val="000000"/>
                  <w:kern w:val="0"/>
                  <w:sz w:val="22"/>
                </w:rPr>
                <w:delText xml:space="preserve">        model.add(Dense(num_neurons,</w:delText>
              </w:r>
            </w:del>
          </w:p>
          <w:p w14:paraId="1AD6DA7C" w14:textId="4F90CFE4" w:rsidR="00FA3943" w:rsidRPr="00904F54" w:rsidDel="003D7788" w:rsidRDefault="00FA3943">
            <w:pPr>
              <w:numPr>
                <w:ilvl w:val="0"/>
                <w:numId w:val="1"/>
              </w:numPr>
              <w:spacing w:after="0" w:line="240" w:lineRule="auto"/>
              <w:textAlignment w:val="baseline"/>
              <w:outlineLvl w:val="0"/>
              <w:rPr>
                <w:del w:id="934" w:author="장교진" w:date="2022-01-18T10:40:00Z"/>
                <w:rFonts w:eastAsiaTheme="minorHAnsi" w:cs="굴림"/>
                <w:color w:val="000000"/>
                <w:kern w:val="0"/>
                <w:sz w:val="22"/>
              </w:rPr>
              <w:pPrChange w:id="935" w:author="장교진" w:date="2022-01-18T10:40:00Z">
                <w:pPr>
                  <w:spacing w:after="0" w:line="240" w:lineRule="auto"/>
                  <w:textAlignment w:val="baseline"/>
                </w:pPr>
              </w:pPrChange>
            </w:pPr>
            <w:del w:id="936" w:author="장교진" w:date="2022-01-18T10:40:00Z">
              <w:r w:rsidRPr="00904F54" w:rsidDel="003D7788">
                <w:rPr>
                  <w:rFonts w:eastAsiaTheme="minorHAnsi" w:cs="굴림"/>
                  <w:color w:val="000000"/>
                  <w:kern w:val="0"/>
                  <w:sz w:val="22"/>
                </w:rPr>
                <w:delText xml:space="preserve">                        activation="relu"))</w:delText>
              </w:r>
            </w:del>
          </w:p>
          <w:p w14:paraId="3F887EB8" w14:textId="4664434C" w:rsidR="00FA3943" w:rsidRPr="00904F54" w:rsidDel="003D7788" w:rsidRDefault="00FA3943">
            <w:pPr>
              <w:numPr>
                <w:ilvl w:val="0"/>
                <w:numId w:val="1"/>
              </w:numPr>
              <w:spacing w:after="0" w:line="240" w:lineRule="auto"/>
              <w:textAlignment w:val="baseline"/>
              <w:outlineLvl w:val="0"/>
              <w:rPr>
                <w:del w:id="937" w:author="장교진" w:date="2022-01-18T10:40:00Z"/>
                <w:rFonts w:eastAsiaTheme="minorHAnsi" w:cs="굴림"/>
                <w:color w:val="000000"/>
                <w:kern w:val="0"/>
                <w:sz w:val="22"/>
              </w:rPr>
              <w:pPrChange w:id="938" w:author="장교진" w:date="2022-01-18T10:40:00Z">
                <w:pPr>
                  <w:spacing w:after="0" w:line="240" w:lineRule="auto"/>
                  <w:textAlignment w:val="baseline"/>
                </w:pPr>
              </w:pPrChange>
            </w:pPr>
            <w:del w:id="939" w:author="장교진" w:date="2022-01-18T10:40:00Z">
              <w:r w:rsidRPr="00904F54" w:rsidDel="003D7788">
                <w:rPr>
                  <w:rFonts w:eastAsiaTheme="minorHAnsi" w:cs="굴림"/>
                  <w:color w:val="000000"/>
                  <w:kern w:val="0"/>
                  <w:sz w:val="22"/>
                </w:rPr>
                <w:delText xml:space="preserve">    model.add(Dense(num_y))</w:delText>
              </w:r>
            </w:del>
          </w:p>
          <w:p w14:paraId="7272311B" w14:textId="0F76882A" w:rsidR="00FA3943" w:rsidRPr="00904F54" w:rsidDel="003D7788" w:rsidRDefault="00FA3943">
            <w:pPr>
              <w:numPr>
                <w:ilvl w:val="0"/>
                <w:numId w:val="1"/>
              </w:numPr>
              <w:spacing w:after="0" w:line="240" w:lineRule="auto"/>
              <w:textAlignment w:val="baseline"/>
              <w:outlineLvl w:val="0"/>
              <w:rPr>
                <w:del w:id="940" w:author="장교진" w:date="2022-01-18T10:40:00Z"/>
                <w:rFonts w:eastAsiaTheme="minorHAnsi" w:cs="굴림"/>
                <w:color w:val="000000"/>
                <w:kern w:val="0"/>
                <w:sz w:val="22"/>
              </w:rPr>
              <w:pPrChange w:id="941" w:author="장교진" w:date="2022-01-18T10:40:00Z">
                <w:pPr>
                  <w:spacing w:after="0" w:line="240" w:lineRule="auto"/>
                  <w:textAlignment w:val="baseline"/>
                </w:pPr>
              </w:pPrChange>
            </w:pPr>
          </w:p>
          <w:p w14:paraId="21D2D7F7" w14:textId="62F0F84F" w:rsidR="00FA3943" w:rsidRPr="00904F54" w:rsidDel="003D7788" w:rsidRDefault="00FA3943">
            <w:pPr>
              <w:numPr>
                <w:ilvl w:val="0"/>
                <w:numId w:val="1"/>
              </w:numPr>
              <w:spacing w:after="0" w:line="240" w:lineRule="auto"/>
              <w:textAlignment w:val="baseline"/>
              <w:outlineLvl w:val="0"/>
              <w:rPr>
                <w:del w:id="942" w:author="장교진" w:date="2022-01-18T10:40:00Z"/>
                <w:rFonts w:eastAsiaTheme="minorHAnsi" w:cs="굴림"/>
                <w:color w:val="000000"/>
                <w:kern w:val="0"/>
                <w:sz w:val="22"/>
              </w:rPr>
              <w:pPrChange w:id="943" w:author="장교진" w:date="2022-01-18T10:40:00Z">
                <w:pPr>
                  <w:spacing w:after="0" w:line="240" w:lineRule="auto"/>
                  <w:textAlignment w:val="baseline"/>
                </w:pPr>
              </w:pPrChange>
            </w:pPr>
            <w:del w:id="944" w:author="장교진" w:date="2022-01-18T10:40:00Z">
              <w:r w:rsidRPr="00904F54" w:rsidDel="003D7788">
                <w:rPr>
                  <w:rFonts w:eastAsiaTheme="minorHAnsi" w:cs="굴림"/>
                  <w:color w:val="000000"/>
                  <w:kern w:val="0"/>
                  <w:sz w:val="22"/>
                </w:rPr>
                <w:delText xml:space="preserve">    optimizer = keras.optimizers.Adam(learning_rate = learning_rate, </w:delText>
              </w:r>
            </w:del>
          </w:p>
          <w:p w14:paraId="30B3DBA6" w14:textId="3696DAD5" w:rsidR="00FA3943" w:rsidRPr="00904F54" w:rsidDel="003D7788" w:rsidRDefault="00FA3943">
            <w:pPr>
              <w:numPr>
                <w:ilvl w:val="0"/>
                <w:numId w:val="1"/>
              </w:numPr>
              <w:spacing w:after="0" w:line="240" w:lineRule="auto"/>
              <w:textAlignment w:val="baseline"/>
              <w:outlineLvl w:val="0"/>
              <w:rPr>
                <w:del w:id="945" w:author="장교진" w:date="2022-01-18T10:40:00Z"/>
                <w:rFonts w:eastAsiaTheme="minorHAnsi" w:cs="굴림"/>
                <w:color w:val="000000"/>
                <w:kern w:val="0"/>
                <w:sz w:val="22"/>
              </w:rPr>
              <w:pPrChange w:id="946" w:author="장교진" w:date="2022-01-18T10:40:00Z">
                <w:pPr>
                  <w:spacing w:after="0" w:line="240" w:lineRule="auto"/>
                  <w:textAlignment w:val="baseline"/>
                </w:pPr>
              </w:pPrChange>
            </w:pPr>
            <w:del w:id="947" w:author="장교진" w:date="2022-01-18T10:40:00Z">
              <w:r w:rsidRPr="00904F54" w:rsidDel="003D7788">
                <w:rPr>
                  <w:rFonts w:eastAsiaTheme="minorHAnsi" w:cs="굴림"/>
                  <w:color w:val="000000"/>
                  <w:kern w:val="0"/>
                  <w:sz w:val="22"/>
                </w:rPr>
                <w:delText xml:space="preserve">                                    </w:delText>
              </w:r>
              <w:r w:rsidR="00904F54" w:rsidDel="003D7788">
                <w:rPr>
                  <w:rFonts w:eastAsiaTheme="minorHAnsi" w:cs="굴림"/>
                  <w:color w:val="000000"/>
                  <w:kern w:val="0"/>
                  <w:sz w:val="22"/>
                </w:rPr>
                <w:delText xml:space="preserve"> </w:delText>
              </w:r>
              <w:r w:rsidRPr="00904F54" w:rsidDel="003D7788">
                <w:rPr>
                  <w:rFonts w:eastAsiaTheme="minorHAnsi" w:cs="굴림"/>
                  <w:color w:val="000000"/>
                  <w:kern w:val="0"/>
                  <w:sz w:val="22"/>
                </w:rPr>
                <w:delText>beta_1=0.9, beta_2=0.999)</w:delText>
              </w:r>
            </w:del>
          </w:p>
          <w:p w14:paraId="7A68D7B5" w14:textId="7EBB0AE1" w:rsidR="00FA3943" w:rsidDel="003D7788" w:rsidRDefault="00FA3943">
            <w:pPr>
              <w:numPr>
                <w:ilvl w:val="0"/>
                <w:numId w:val="1"/>
              </w:numPr>
              <w:spacing w:after="0" w:line="240" w:lineRule="auto"/>
              <w:textAlignment w:val="baseline"/>
              <w:outlineLvl w:val="0"/>
              <w:rPr>
                <w:del w:id="948" w:author="장교진" w:date="2022-01-18T10:40:00Z"/>
                <w:rFonts w:eastAsiaTheme="minorHAnsi" w:cs="굴림"/>
                <w:color w:val="000000"/>
                <w:kern w:val="0"/>
                <w:sz w:val="22"/>
              </w:rPr>
              <w:pPrChange w:id="949" w:author="장교진" w:date="2022-01-18T10:40:00Z">
                <w:pPr>
                  <w:spacing w:after="0" w:line="240" w:lineRule="auto"/>
                  <w:textAlignment w:val="baseline"/>
                </w:pPr>
              </w:pPrChange>
            </w:pPr>
            <w:del w:id="950" w:author="장교진" w:date="2022-01-18T10:40:00Z">
              <w:r w:rsidRPr="00904F54" w:rsidDel="003D7788">
                <w:rPr>
                  <w:rFonts w:eastAsiaTheme="minorHAnsi" w:cs="굴림"/>
                  <w:color w:val="000000"/>
                  <w:kern w:val="0"/>
                  <w:sz w:val="22"/>
                </w:rPr>
                <w:delText xml:space="preserve">    model.compile(loss='mse', optimizer = optimizer)</w:delText>
              </w:r>
            </w:del>
          </w:p>
          <w:p w14:paraId="1FE38F95" w14:textId="689D45B5" w:rsidR="00904F54" w:rsidRPr="00904F54" w:rsidDel="003D7788" w:rsidRDefault="00904F54">
            <w:pPr>
              <w:numPr>
                <w:ilvl w:val="0"/>
                <w:numId w:val="1"/>
              </w:numPr>
              <w:spacing w:after="0" w:line="240" w:lineRule="auto"/>
              <w:textAlignment w:val="baseline"/>
              <w:outlineLvl w:val="0"/>
              <w:rPr>
                <w:del w:id="951" w:author="장교진" w:date="2022-01-18T10:40:00Z"/>
                <w:rFonts w:eastAsiaTheme="minorHAnsi" w:cs="굴림"/>
                <w:color w:val="000000"/>
                <w:kern w:val="0"/>
                <w:sz w:val="22"/>
              </w:rPr>
              <w:pPrChange w:id="952" w:author="장교진" w:date="2022-01-18T10:40:00Z">
                <w:pPr>
                  <w:spacing w:after="0" w:line="240" w:lineRule="auto"/>
                  <w:textAlignment w:val="baseline"/>
                </w:pPr>
              </w:pPrChange>
            </w:pPr>
          </w:p>
          <w:p w14:paraId="28EC2517" w14:textId="2C43DE07" w:rsidR="002C49DE" w:rsidRPr="002C49DE" w:rsidDel="003D7788" w:rsidRDefault="00FA3943">
            <w:pPr>
              <w:numPr>
                <w:ilvl w:val="0"/>
                <w:numId w:val="1"/>
              </w:numPr>
              <w:spacing w:after="0" w:line="240" w:lineRule="auto"/>
              <w:textAlignment w:val="baseline"/>
              <w:outlineLvl w:val="0"/>
              <w:rPr>
                <w:del w:id="953" w:author="장교진" w:date="2022-01-18T10:40:00Z"/>
                <w:rFonts w:ascii="휴먼고딕" w:eastAsia="휴먼고딕" w:hAnsi="굴림" w:cs="굴림"/>
                <w:color w:val="000000"/>
                <w:kern w:val="0"/>
                <w:sz w:val="22"/>
              </w:rPr>
              <w:pPrChange w:id="954" w:author="장교진" w:date="2022-01-18T10:40:00Z">
                <w:pPr>
                  <w:spacing w:after="0" w:line="240" w:lineRule="auto"/>
                  <w:textAlignment w:val="baseline"/>
                </w:pPr>
              </w:pPrChange>
            </w:pPr>
            <w:del w:id="955" w:author="장교진" w:date="2022-01-18T10:40:00Z">
              <w:r w:rsidRPr="00904F54" w:rsidDel="003D7788">
                <w:rPr>
                  <w:rFonts w:eastAsiaTheme="minorHAnsi" w:cs="굴림"/>
                  <w:color w:val="000000"/>
                  <w:kern w:val="0"/>
                  <w:sz w:val="22"/>
                </w:rPr>
                <w:delText xml:space="preserve">    </w:delText>
              </w:r>
              <w:r w:rsidRPr="00904F54" w:rsidDel="003D7788">
                <w:rPr>
                  <w:rFonts w:eastAsiaTheme="minorHAnsi" w:cs="굴림"/>
                  <w:color w:val="7030A0"/>
                  <w:kern w:val="0"/>
                  <w:sz w:val="22"/>
                </w:rPr>
                <w:delText>return</w:delText>
              </w:r>
              <w:r w:rsidRPr="00904F54" w:rsidDel="003D7788">
                <w:rPr>
                  <w:rFonts w:eastAsiaTheme="minorHAnsi" w:cs="굴림"/>
                  <w:color w:val="000000"/>
                  <w:kern w:val="0"/>
                  <w:sz w:val="22"/>
                </w:rPr>
                <w:delText xml:space="preserve"> model</w:delText>
              </w:r>
            </w:del>
          </w:p>
        </w:tc>
      </w:tr>
    </w:tbl>
    <w:p w14:paraId="6BE5BCA8" w14:textId="24CFA63D" w:rsidR="002C49DE" w:rsidRPr="002C49DE" w:rsidDel="003D7788" w:rsidRDefault="002C49DE">
      <w:pPr>
        <w:numPr>
          <w:ilvl w:val="0"/>
          <w:numId w:val="1"/>
        </w:numPr>
        <w:spacing w:after="0" w:line="384" w:lineRule="auto"/>
        <w:textAlignment w:val="baseline"/>
        <w:outlineLvl w:val="0"/>
        <w:rPr>
          <w:del w:id="956" w:author="장교진" w:date="2022-01-18T10:40:00Z"/>
          <w:rFonts w:eastAsiaTheme="minorHAnsi" w:cs="굴림"/>
          <w:color w:val="000000"/>
          <w:kern w:val="0"/>
          <w:sz w:val="22"/>
        </w:rPr>
        <w:pPrChange w:id="957" w:author="장교진" w:date="2022-01-18T10:40:00Z">
          <w:pPr>
            <w:spacing w:after="0" w:line="384" w:lineRule="auto"/>
            <w:textAlignment w:val="baseline"/>
          </w:pPr>
        </w:pPrChange>
      </w:pPr>
      <w:del w:id="958" w:author="장교진" w:date="2022-01-18T10:40:00Z">
        <w:r w:rsidRPr="002C49DE" w:rsidDel="003D7788">
          <w:rPr>
            <w:rFonts w:eastAsiaTheme="minorHAnsi" w:cs="굴림" w:hint="eastAsia"/>
            <w:color w:val="000000"/>
            <w:kern w:val="0"/>
            <w:sz w:val="22"/>
          </w:rPr>
          <w:delText>인공신경망 함수는 입력변수 개수, 출력변수 개수, 은닉층 개수, 은닉뉴런 개수, 학습률을 인자로 갖</w:delText>
        </w:r>
        <w:r w:rsidR="008A67A6" w:rsidDel="003D7788">
          <w:rPr>
            <w:rFonts w:eastAsiaTheme="minorHAnsi" w:cs="굴림" w:hint="eastAsia"/>
            <w:color w:val="000000"/>
            <w:kern w:val="0"/>
            <w:sz w:val="22"/>
          </w:rPr>
          <w:delText>는</w:delText>
        </w:r>
        <w:r w:rsidRPr="002C49DE" w:rsidDel="003D7788">
          <w:rPr>
            <w:rFonts w:eastAsiaTheme="minorHAnsi" w:cs="굴림" w:hint="eastAsia"/>
            <w:color w:val="000000"/>
            <w:kern w:val="0"/>
            <w:sz w:val="22"/>
          </w:rPr>
          <w:delText>다. 은닉층과 은닉뉴런의 개수는 증가할수록 모델 파라미터의 수가 증가하여 더 섬세한 모델링이 가능하지만 오버피팅</w:delText>
        </w:r>
        <w:r w:rsidR="008A67A6" w:rsidDel="003D7788">
          <w:rPr>
            <w:rFonts w:eastAsiaTheme="minorHAnsi" w:cs="굴림" w:hint="eastAsia"/>
            <w:color w:val="000000"/>
            <w:kern w:val="0"/>
            <w:sz w:val="22"/>
          </w:rPr>
          <w:delText>(</w:delText>
        </w:r>
        <w:r w:rsidR="008A67A6" w:rsidDel="003D7788">
          <w:rPr>
            <w:rFonts w:eastAsiaTheme="minorHAnsi" w:cs="굴림"/>
            <w:color w:val="000000"/>
            <w:kern w:val="0"/>
            <w:sz w:val="22"/>
          </w:rPr>
          <w:delText>overfitting)</w:delText>
        </w:r>
        <w:r w:rsidRPr="002C49DE" w:rsidDel="003D7788">
          <w:rPr>
            <w:rFonts w:eastAsiaTheme="minorHAnsi" w:cs="굴림" w:hint="eastAsia"/>
            <w:color w:val="000000"/>
            <w:kern w:val="0"/>
            <w:sz w:val="22"/>
          </w:rPr>
          <w:delText xml:space="preserve"> 문제가 발생할 수 있다. 따라서 문제에 따라 적절한 개수로 설정해주어야 하며, 일반적으로 하이퍼파라미터 최적화 과정을 통해 결정</w:delText>
        </w:r>
        <w:r w:rsidR="008A67A6" w:rsidDel="003D7788">
          <w:rPr>
            <w:rFonts w:eastAsiaTheme="minorHAnsi" w:cs="굴림" w:hint="eastAsia"/>
            <w:color w:val="000000"/>
            <w:kern w:val="0"/>
            <w:sz w:val="22"/>
          </w:rPr>
          <w:delText>된</w:delText>
        </w:r>
        <w:r w:rsidRPr="002C49DE" w:rsidDel="003D7788">
          <w:rPr>
            <w:rFonts w:eastAsiaTheme="minorHAnsi" w:cs="굴림" w:hint="eastAsia"/>
            <w:color w:val="000000"/>
            <w:kern w:val="0"/>
            <w:sz w:val="22"/>
          </w:rPr>
          <w:delText>다.</w:delText>
        </w:r>
      </w:del>
    </w:p>
    <w:p w14:paraId="67836F6A" w14:textId="4D293D03" w:rsidR="002C49DE" w:rsidRPr="00DE38C0" w:rsidDel="003D7788" w:rsidRDefault="002C49DE">
      <w:pPr>
        <w:numPr>
          <w:ilvl w:val="0"/>
          <w:numId w:val="1"/>
        </w:numPr>
        <w:spacing w:after="0" w:line="384" w:lineRule="auto"/>
        <w:textAlignment w:val="baseline"/>
        <w:outlineLvl w:val="0"/>
        <w:rPr>
          <w:del w:id="959" w:author="장교진" w:date="2022-01-18T10:40:00Z"/>
          <w:rFonts w:eastAsiaTheme="minorHAnsi" w:cs="굴림"/>
          <w:color w:val="000000"/>
          <w:kern w:val="0"/>
          <w:sz w:val="22"/>
        </w:rPr>
        <w:pPrChange w:id="960" w:author="장교진" w:date="2022-01-18T10:40:00Z">
          <w:pPr>
            <w:spacing w:after="0" w:line="384" w:lineRule="auto"/>
            <w:textAlignment w:val="baseline"/>
          </w:pPr>
        </w:pPrChange>
      </w:pPr>
    </w:p>
    <w:p w14:paraId="38563569" w14:textId="60C3357E" w:rsidR="002C49DE" w:rsidRPr="002C49DE" w:rsidDel="003D7788" w:rsidRDefault="002C49DE">
      <w:pPr>
        <w:numPr>
          <w:ilvl w:val="0"/>
          <w:numId w:val="1"/>
        </w:numPr>
        <w:spacing w:after="0" w:line="384" w:lineRule="auto"/>
        <w:textAlignment w:val="baseline"/>
        <w:outlineLvl w:val="0"/>
        <w:rPr>
          <w:del w:id="961" w:author="장교진" w:date="2022-01-18T10:40:00Z"/>
          <w:rFonts w:eastAsiaTheme="minorHAnsi" w:cs="굴림"/>
          <w:color w:val="000000"/>
          <w:kern w:val="0"/>
          <w:sz w:val="22"/>
        </w:rPr>
        <w:pPrChange w:id="962" w:author="장교진" w:date="2022-01-18T10:40:00Z">
          <w:pPr>
            <w:spacing w:after="0" w:line="384" w:lineRule="auto"/>
            <w:textAlignment w:val="baseline"/>
          </w:pPr>
        </w:pPrChange>
      </w:pPr>
      <w:del w:id="963" w:author="장교진" w:date="2022-01-18T10:40:00Z">
        <w:r w:rsidRPr="002C49DE" w:rsidDel="003D7788">
          <w:rPr>
            <w:rFonts w:eastAsiaTheme="minorHAnsi" w:cs="굴림" w:hint="eastAsia"/>
            <w:color w:val="000000"/>
            <w:kern w:val="0"/>
            <w:sz w:val="22"/>
          </w:rPr>
          <w:delText>다음으로 인공신경망 함수를 이용하여 모델을 만</w:delText>
        </w:r>
        <w:r w:rsidR="00967528" w:rsidDel="003D7788">
          <w:rPr>
            <w:rFonts w:eastAsiaTheme="minorHAnsi" w:cs="굴림" w:hint="eastAsia"/>
            <w:color w:val="000000"/>
            <w:kern w:val="0"/>
            <w:sz w:val="22"/>
          </w:rPr>
          <w:delText>든</w:delText>
        </w:r>
        <w:r w:rsidRPr="002C49DE"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2C49DE" w:rsidRPr="002C49DE" w:rsidDel="003D7788" w14:paraId="6E6684B1" w14:textId="48BE320B" w:rsidTr="002C49DE">
        <w:trPr>
          <w:trHeight w:val="2361"/>
          <w:del w:id="964"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E4BD94E" w14:textId="4F56F33F" w:rsidR="002C49DE" w:rsidRPr="002C49DE" w:rsidDel="003D7788" w:rsidRDefault="002C49DE">
            <w:pPr>
              <w:numPr>
                <w:ilvl w:val="0"/>
                <w:numId w:val="1"/>
              </w:numPr>
              <w:spacing w:after="0" w:line="240" w:lineRule="auto"/>
              <w:textAlignment w:val="baseline"/>
              <w:outlineLvl w:val="0"/>
              <w:rPr>
                <w:del w:id="965" w:author="장교진" w:date="2022-01-18T10:40:00Z"/>
                <w:rFonts w:eastAsiaTheme="minorHAnsi" w:cs="굴림"/>
                <w:color w:val="000000"/>
                <w:kern w:val="0"/>
                <w:sz w:val="22"/>
              </w:rPr>
              <w:pPrChange w:id="966" w:author="장교진" w:date="2022-01-18T10:40:00Z">
                <w:pPr>
                  <w:spacing w:after="0" w:line="240" w:lineRule="auto"/>
                  <w:textAlignment w:val="baseline"/>
                </w:pPr>
              </w:pPrChange>
            </w:pPr>
            <w:del w:id="967" w:author="장교진" w:date="2022-01-18T10:40:00Z">
              <w:r w:rsidRPr="002C49DE" w:rsidDel="003D7788">
                <w:rPr>
                  <w:rFonts w:eastAsiaTheme="minorHAnsi" w:cs="굴림" w:hint="eastAsia"/>
                  <w:color w:val="000000"/>
                  <w:kern w:val="0"/>
                  <w:sz w:val="22"/>
                </w:rPr>
                <w:delText>num_x = len(var_x)</w:delText>
              </w:r>
            </w:del>
          </w:p>
          <w:p w14:paraId="1EDC6F36" w14:textId="0DB51E0B" w:rsidR="002C49DE" w:rsidRPr="002C49DE" w:rsidDel="003D7788" w:rsidRDefault="002C49DE">
            <w:pPr>
              <w:numPr>
                <w:ilvl w:val="0"/>
                <w:numId w:val="1"/>
              </w:numPr>
              <w:spacing w:after="0" w:line="240" w:lineRule="auto"/>
              <w:textAlignment w:val="baseline"/>
              <w:outlineLvl w:val="0"/>
              <w:rPr>
                <w:del w:id="968" w:author="장교진" w:date="2022-01-18T10:40:00Z"/>
                <w:rFonts w:eastAsiaTheme="minorHAnsi" w:cs="굴림"/>
                <w:color w:val="000000"/>
                <w:kern w:val="0"/>
                <w:sz w:val="22"/>
              </w:rPr>
              <w:pPrChange w:id="969" w:author="장교진" w:date="2022-01-18T10:40:00Z">
                <w:pPr>
                  <w:spacing w:after="0" w:line="240" w:lineRule="auto"/>
                  <w:textAlignment w:val="baseline"/>
                </w:pPr>
              </w:pPrChange>
            </w:pPr>
            <w:del w:id="970" w:author="장교진" w:date="2022-01-18T10:40:00Z">
              <w:r w:rsidRPr="002C49DE" w:rsidDel="003D7788">
                <w:rPr>
                  <w:rFonts w:eastAsiaTheme="minorHAnsi" w:cs="굴림" w:hint="eastAsia"/>
                  <w:color w:val="000000"/>
                  <w:kern w:val="0"/>
                  <w:sz w:val="22"/>
                </w:rPr>
                <w:delText>num_y = len(var_y)</w:delText>
              </w:r>
            </w:del>
          </w:p>
          <w:p w14:paraId="09A33759" w14:textId="6E4766B8" w:rsidR="002C49DE" w:rsidRPr="002C49DE" w:rsidDel="003D7788" w:rsidRDefault="002C49DE">
            <w:pPr>
              <w:numPr>
                <w:ilvl w:val="0"/>
                <w:numId w:val="1"/>
              </w:numPr>
              <w:spacing w:after="0" w:line="240" w:lineRule="auto"/>
              <w:textAlignment w:val="baseline"/>
              <w:outlineLvl w:val="0"/>
              <w:rPr>
                <w:del w:id="971" w:author="장교진" w:date="2022-01-18T10:40:00Z"/>
                <w:rFonts w:eastAsiaTheme="minorHAnsi" w:cs="굴림"/>
                <w:color w:val="000000"/>
                <w:kern w:val="0"/>
                <w:sz w:val="22"/>
              </w:rPr>
              <w:pPrChange w:id="972" w:author="장교진" w:date="2022-01-18T10:40:00Z">
                <w:pPr>
                  <w:spacing w:after="0" w:line="240" w:lineRule="auto"/>
                  <w:textAlignment w:val="baseline"/>
                </w:pPr>
              </w:pPrChange>
            </w:pPr>
            <w:del w:id="973" w:author="장교진" w:date="2022-01-18T10:40:00Z">
              <w:r w:rsidRPr="002C49DE" w:rsidDel="003D7788">
                <w:rPr>
                  <w:rFonts w:eastAsiaTheme="minorHAnsi" w:cs="굴림" w:hint="eastAsia"/>
                  <w:color w:val="000000"/>
                  <w:kern w:val="0"/>
                  <w:sz w:val="22"/>
                </w:rPr>
                <w:delText>num_layers = 3</w:delText>
              </w:r>
            </w:del>
          </w:p>
          <w:p w14:paraId="558F04CF" w14:textId="63B369D9" w:rsidR="002C49DE" w:rsidRPr="002C49DE" w:rsidDel="003D7788" w:rsidRDefault="002C49DE">
            <w:pPr>
              <w:numPr>
                <w:ilvl w:val="0"/>
                <w:numId w:val="1"/>
              </w:numPr>
              <w:spacing w:after="0" w:line="240" w:lineRule="auto"/>
              <w:textAlignment w:val="baseline"/>
              <w:outlineLvl w:val="0"/>
              <w:rPr>
                <w:del w:id="974" w:author="장교진" w:date="2022-01-18T10:40:00Z"/>
                <w:rFonts w:eastAsiaTheme="minorHAnsi" w:cs="굴림"/>
                <w:color w:val="000000"/>
                <w:kern w:val="0"/>
                <w:sz w:val="22"/>
              </w:rPr>
              <w:pPrChange w:id="975" w:author="장교진" w:date="2022-01-18T10:40:00Z">
                <w:pPr>
                  <w:spacing w:after="0" w:line="240" w:lineRule="auto"/>
                  <w:textAlignment w:val="baseline"/>
                </w:pPr>
              </w:pPrChange>
            </w:pPr>
            <w:del w:id="976" w:author="장교진" w:date="2022-01-18T10:40:00Z">
              <w:r w:rsidRPr="002C49DE" w:rsidDel="003D7788">
                <w:rPr>
                  <w:rFonts w:eastAsiaTheme="minorHAnsi" w:cs="굴림" w:hint="eastAsia"/>
                  <w:color w:val="000000"/>
                  <w:kern w:val="0"/>
                  <w:sz w:val="22"/>
                </w:rPr>
                <w:delText>num_neurons = 20</w:delText>
              </w:r>
            </w:del>
          </w:p>
          <w:p w14:paraId="6AB84ADE" w14:textId="11CC05B6" w:rsidR="002C49DE" w:rsidRPr="002C49DE" w:rsidDel="003D7788" w:rsidRDefault="002C49DE">
            <w:pPr>
              <w:numPr>
                <w:ilvl w:val="0"/>
                <w:numId w:val="1"/>
              </w:numPr>
              <w:spacing w:after="0" w:line="240" w:lineRule="auto"/>
              <w:textAlignment w:val="baseline"/>
              <w:outlineLvl w:val="0"/>
              <w:rPr>
                <w:del w:id="977" w:author="장교진" w:date="2022-01-18T10:40:00Z"/>
                <w:rFonts w:eastAsiaTheme="minorHAnsi" w:cs="굴림"/>
                <w:color w:val="000000"/>
                <w:kern w:val="0"/>
                <w:sz w:val="22"/>
              </w:rPr>
              <w:pPrChange w:id="978" w:author="장교진" w:date="2022-01-18T10:40:00Z">
                <w:pPr>
                  <w:spacing w:after="0" w:line="240" w:lineRule="auto"/>
                  <w:textAlignment w:val="baseline"/>
                </w:pPr>
              </w:pPrChange>
            </w:pPr>
            <w:del w:id="979" w:author="장교진" w:date="2022-01-18T10:40:00Z">
              <w:r w:rsidRPr="002C49DE" w:rsidDel="003D7788">
                <w:rPr>
                  <w:rFonts w:eastAsiaTheme="minorHAnsi" w:cs="굴림" w:hint="eastAsia"/>
                  <w:color w:val="000000"/>
                  <w:kern w:val="0"/>
                  <w:sz w:val="22"/>
                </w:rPr>
                <w:delText>learning_rate = 0.001</w:delText>
              </w:r>
            </w:del>
          </w:p>
          <w:p w14:paraId="3B1D2667" w14:textId="5B03C905" w:rsidR="002C49DE" w:rsidRPr="002C49DE" w:rsidDel="003D7788" w:rsidRDefault="002C49DE">
            <w:pPr>
              <w:numPr>
                <w:ilvl w:val="0"/>
                <w:numId w:val="1"/>
              </w:numPr>
              <w:spacing w:after="0" w:line="240" w:lineRule="auto"/>
              <w:textAlignment w:val="baseline"/>
              <w:outlineLvl w:val="0"/>
              <w:rPr>
                <w:del w:id="980" w:author="장교진" w:date="2022-01-18T10:40:00Z"/>
                <w:rFonts w:eastAsiaTheme="minorHAnsi" w:cs="굴림"/>
                <w:color w:val="000000"/>
                <w:kern w:val="0"/>
                <w:sz w:val="22"/>
              </w:rPr>
              <w:pPrChange w:id="981" w:author="장교진" w:date="2022-01-18T10:40:00Z">
                <w:pPr>
                  <w:spacing w:after="0" w:line="240" w:lineRule="auto"/>
                  <w:textAlignment w:val="baseline"/>
                </w:pPr>
              </w:pPrChange>
            </w:pPr>
          </w:p>
          <w:p w14:paraId="68570BA4" w14:textId="698C5C4F" w:rsidR="002C49DE" w:rsidRPr="002C49DE" w:rsidDel="003D7788" w:rsidRDefault="002C49DE">
            <w:pPr>
              <w:numPr>
                <w:ilvl w:val="0"/>
                <w:numId w:val="1"/>
              </w:numPr>
              <w:spacing w:after="0" w:line="240" w:lineRule="auto"/>
              <w:textAlignment w:val="baseline"/>
              <w:outlineLvl w:val="0"/>
              <w:rPr>
                <w:del w:id="982" w:author="장교진" w:date="2022-01-18T10:40:00Z"/>
                <w:rFonts w:ascii="휴먼고딕" w:eastAsia="휴먼고딕" w:hAnsi="굴림" w:cs="굴림"/>
                <w:color w:val="000000"/>
                <w:kern w:val="0"/>
                <w:sz w:val="22"/>
              </w:rPr>
              <w:pPrChange w:id="983" w:author="장교진" w:date="2022-01-18T10:40:00Z">
                <w:pPr>
                  <w:spacing w:after="0" w:line="240" w:lineRule="auto"/>
                  <w:textAlignment w:val="baseline"/>
                </w:pPr>
              </w:pPrChange>
            </w:pPr>
            <w:del w:id="984" w:author="장교진" w:date="2022-01-18T10:40:00Z">
              <w:r w:rsidRPr="002C49DE" w:rsidDel="003D7788">
                <w:rPr>
                  <w:rFonts w:eastAsiaTheme="minorHAnsi" w:cs="굴림" w:hint="eastAsia"/>
                  <w:color w:val="000000"/>
                  <w:kern w:val="0"/>
                  <w:sz w:val="22"/>
                </w:rPr>
                <w:delText>nn_model = NeuralNet(num_x, num_y,</w:delText>
              </w:r>
              <w:r w:rsidRPr="002C49DE" w:rsidDel="003D7788">
                <w:rPr>
                  <w:rFonts w:ascii="휴먼고딕" w:eastAsia="휴먼고딕" w:hAnsi="굴림" w:cs="굴림" w:hint="eastAsia"/>
                  <w:color w:val="000000"/>
                  <w:kern w:val="0"/>
                  <w:sz w:val="22"/>
                </w:rPr>
                <w:delText xml:space="preserve"> num_layers, num_neurons, learning_rate)</w:delText>
              </w:r>
            </w:del>
          </w:p>
        </w:tc>
      </w:tr>
    </w:tbl>
    <w:p w14:paraId="6DFD6CA4" w14:textId="165CF8C0" w:rsidR="002C49DE" w:rsidRPr="002C49DE" w:rsidDel="003D7788" w:rsidRDefault="001D5CB1">
      <w:pPr>
        <w:numPr>
          <w:ilvl w:val="0"/>
          <w:numId w:val="1"/>
        </w:numPr>
        <w:spacing w:after="0" w:line="384" w:lineRule="auto"/>
        <w:textAlignment w:val="baseline"/>
        <w:outlineLvl w:val="0"/>
        <w:rPr>
          <w:del w:id="985" w:author="장교진" w:date="2022-01-18T10:40:00Z"/>
          <w:rFonts w:eastAsiaTheme="minorHAnsi" w:cs="굴림"/>
          <w:color w:val="000000"/>
          <w:kern w:val="0"/>
          <w:sz w:val="22"/>
        </w:rPr>
        <w:pPrChange w:id="986" w:author="장교진" w:date="2022-01-18T10:40:00Z">
          <w:pPr>
            <w:spacing w:after="0" w:line="384" w:lineRule="auto"/>
            <w:textAlignment w:val="baseline"/>
          </w:pPr>
        </w:pPrChange>
      </w:pPr>
      <w:del w:id="987" w:author="장교진" w:date="2022-01-18T10:40:00Z">
        <w:r w:rsidDel="003D7788">
          <w:rPr>
            <w:rFonts w:eastAsiaTheme="minorHAnsi" w:cs="굴림" w:hint="eastAsia"/>
            <w:color w:val="000000"/>
            <w:kern w:val="0"/>
            <w:sz w:val="22"/>
          </w:rPr>
          <w:delText xml:space="preserve">신경망의 구조는 </w:delText>
        </w:r>
        <w:r w:rsidR="002C49DE" w:rsidRPr="002C49DE" w:rsidDel="003D7788">
          <w:rPr>
            <w:rFonts w:eastAsiaTheme="minorHAnsi" w:cs="굴림" w:hint="eastAsia"/>
            <w:color w:val="000000"/>
            <w:kern w:val="0"/>
            <w:sz w:val="22"/>
          </w:rPr>
          <w:delText>3개의 은닉층, 각 층마다 20개의 뉴런, 0.001의 학습률</w:delText>
        </w:r>
        <w:r w:rsidR="00B13BD1" w:rsidDel="003D7788">
          <w:rPr>
            <w:rFonts w:eastAsiaTheme="minorHAnsi" w:cs="굴림" w:hint="eastAsia"/>
            <w:color w:val="000000"/>
            <w:kern w:val="0"/>
            <w:sz w:val="22"/>
          </w:rPr>
          <w:delText>로</w:delText>
        </w:r>
        <w:r w:rsidR="002C49DE" w:rsidRPr="002C49DE" w:rsidDel="003D7788">
          <w:rPr>
            <w:rFonts w:eastAsiaTheme="minorHAnsi" w:cs="굴림" w:hint="eastAsia"/>
            <w:color w:val="000000"/>
            <w:kern w:val="0"/>
            <w:sz w:val="22"/>
          </w:rPr>
          <w:delText xml:space="preserve"> 설정</w:delText>
        </w:r>
        <w:r w:rsidR="00B13BD1" w:rsidDel="003D7788">
          <w:rPr>
            <w:rFonts w:eastAsiaTheme="minorHAnsi" w:cs="굴림" w:hint="eastAsia"/>
            <w:color w:val="000000"/>
            <w:kern w:val="0"/>
            <w:sz w:val="22"/>
          </w:rPr>
          <w:delText>하였다.</w:delText>
        </w:r>
        <w:r w:rsidR="002C49DE" w:rsidRPr="002C49DE" w:rsidDel="003D7788">
          <w:rPr>
            <w:rFonts w:eastAsiaTheme="minorHAnsi" w:cs="굴림" w:hint="eastAsia"/>
            <w:color w:val="000000"/>
            <w:kern w:val="0"/>
            <w:sz w:val="22"/>
          </w:rPr>
          <w:delText xml:space="preserve"> 그리고 학습 종료조건으로 조기종료(early stopping)</w:delText>
        </w:r>
        <w:r w:rsidDel="003D7788">
          <w:rPr>
            <w:rFonts w:eastAsiaTheme="minorHAnsi" w:cs="굴림"/>
            <w:color w:val="000000"/>
            <w:kern w:val="0"/>
            <w:sz w:val="22"/>
          </w:rPr>
          <w:delText xml:space="preserve"> </w:delText>
        </w:r>
        <w:r w:rsidDel="003D7788">
          <w:rPr>
            <w:rFonts w:eastAsiaTheme="minorHAnsi" w:cs="굴림" w:hint="eastAsia"/>
            <w:color w:val="000000"/>
            <w:kern w:val="0"/>
            <w:sz w:val="22"/>
          </w:rPr>
          <w:delText>기법을 사용하였다.</w:delText>
        </w:r>
        <w:r w:rsidR="002C49DE" w:rsidRPr="002C49DE" w:rsidDel="003D7788">
          <w:rPr>
            <w:rFonts w:eastAsiaTheme="minorHAnsi" w:cs="굴림" w:hint="eastAsia"/>
            <w:color w:val="000000"/>
            <w:kern w:val="0"/>
            <w:sz w:val="22"/>
          </w:rPr>
          <w:delText xml:space="preserve"> 이제 모델을 훈련해</w:delText>
        </w:r>
        <w:r w:rsidDel="003D7788">
          <w:rPr>
            <w:rFonts w:eastAsiaTheme="minorHAnsi" w:cs="굴림" w:hint="eastAsia"/>
            <w:color w:val="000000"/>
            <w:kern w:val="0"/>
            <w:sz w:val="22"/>
          </w:rPr>
          <w:delText>보자.</w:delText>
        </w:r>
        <w:r w:rsidR="002C49DE" w:rsidRPr="002C49DE" w:rsidDel="003D7788">
          <w:rPr>
            <w:rFonts w:eastAsiaTheme="minorHAnsi" w:cs="굴림" w:hint="eastAsia"/>
            <w:color w:val="000000"/>
            <w:kern w:val="0"/>
            <w:sz w:val="22"/>
          </w:rPr>
          <w:delText xml:space="preserve"> 모델 훈련 시에는 다양한 훈련조건이 설정</w:delText>
        </w:r>
        <w:r w:rsidR="00383C11" w:rsidDel="003D7788">
          <w:rPr>
            <w:rFonts w:eastAsiaTheme="minorHAnsi" w:cs="굴림" w:hint="eastAsia"/>
            <w:color w:val="000000"/>
            <w:kern w:val="0"/>
            <w:sz w:val="22"/>
          </w:rPr>
          <w:delText>된다.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2C49DE" w:rsidRPr="002C49DE" w:rsidDel="003D7788" w14:paraId="1D521245" w14:textId="6B5505F0" w:rsidTr="002C49DE">
        <w:trPr>
          <w:trHeight w:val="3225"/>
          <w:del w:id="988"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E3DB09D" w14:textId="5F7A5E78" w:rsidR="002C49DE" w:rsidRPr="002C49DE" w:rsidDel="003D7788" w:rsidRDefault="002C49DE">
            <w:pPr>
              <w:numPr>
                <w:ilvl w:val="0"/>
                <w:numId w:val="1"/>
              </w:numPr>
              <w:spacing w:after="0" w:line="240" w:lineRule="auto"/>
              <w:textAlignment w:val="baseline"/>
              <w:outlineLvl w:val="0"/>
              <w:rPr>
                <w:del w:id="989" w:author="장교진" w:date="2022-01-18T10:40:00Z"/>
                <w:rFonts w:eastAsiaTheme="minorHAnsi" w:cs="굴림"/>
                <w:color w:val="000000"/>
                <w:kern w:val="0"/>
                <w:sz w:val="22"/>
              </w:rPr>
              <w:pPrChange w:id="990" w:author="장교진" w:date="2022-01-18T10:40:00Z">
                <w:pPr>
                  <w:spacing w:after="0" w:line="240" w:lineRule="auto"/>
                  <w:textAlignment w:val="baseline"/>
                </w:pPr>
              </w:pPrChange>
            </w:pPr>
            <w:del w:id="991" w:author="장교진" w:date="2022-01-18T10:40:00Z">
              <w:r w:rsidRPr="002C49DE" w:rsidDel="003D7788">
                <w:rPr>
                  <w:rFonts w:eastAsiaTheme="minorHAnsi" w:cs="굴림" w:hint="eastAsia"/>
                  <w:color w:val="000000"/>
                  <w:kern w:val="0"/>
                  <w:sz w:val="22"/>
                </w:rPr>
                <w:delText>training_epoch = 10000</w:delText>
              </w:r>
            </w:del>
          </w:p>
          <w:p w14:paraId="0FAD3335" w14:textId="79C1BEFC" w:rsidR="002C49DE" w:rsidRPr="002C49DE" w:rsidDel="003D7788" w:rsidRDefault="002C49DE">
            <w:pPr>
              <w:numPr>
                <w:ilvl w:val="0"/>
                <w:numId w:val="1"/>
              </w:numPr>
              <w:spacing w:after="0" w:line="240" w:lineRule="auto"/>
              <w:textAlignment w:val="baseline"/>
              <w:outlineLvl w:val="0"/>
              <w:rPr>
                <w:del w:id="992" w:author="장교진" w:date="2022-01-18T10:40:00Z"/>
                <w:rFonts w:eastAsiaTheme="minorHAnsi" w:cs="굴림"/>
                <w:color w:val="000000"/>
                <w:kern w:val="0"/>
                <w:sz w:val="22"/>
              </w:rPr>
              <w:pPrChange w:id="993" w:author="장교진" w:date="2022-01-18T10:40:00Z">
                <w:pPr>
                  <w:spacing w:after="0" w:line="240" w:lineRule="auto"/>
                  <w:textAlignment w:val="baseline"/>
                </w:pPr>
              </w:pPrChange>
            </w:pPr>
            <w:del w:id="994" w:author="장교진" w:date="2022-01-18T10:40:00Z">
              <w:r w:rsidRPr="002C49DE" w:rsidDel="003D7788">
                <w:rPr>
                  <w:rFonts w:eastAsiaTheme="minorHAnsi" w:cs="굴림" w:hint="eastAsia"/>
                  <w:color w:val="000000"/>
                  <w:kern w:val="0"/>
                  <w:sz w:val="22"/>
                </w:rPr>
                <w:delText>patience = 30</w:delText>
              </w:r>
            </w:del>
          </w:p>
          <w:p w14:paraId="02922644" w14:textId="67FC72FF" w:rsidR="002C49DE" w:rsidRPr="002C49DE" w:rsidDel="003D7788" w:rsidRDefault="002C49DE">
            <w:pPr>
              <w:numPr>
                <w:ilvl w:val="0"/>
                <w:numId w:val="1"/>
              </w:numPr>
              <w:spacing w:after="0" w:line="240" w:lineRule="auto"/>
              <w:textAlignment w:val="baseline"/>
              <w:outlineLvl w:val="0"/>
              <w:rPr>
                <w:del w:id="995" w:author="장교진" w:date="2022-01-18T10:40:00Z"/>
                <w:rFonts w:eastAsiaTheme="minorHAnsi" w:cs="굴림"/>
                <w:color w:val="000000"/>
                <w:kern w:val="0"/>
                <w:sz w:val="22"/>
              </w:rPr>
              <w:pPrChange w:id="996" w:author="장교진" w:date="2022-01-18T10:40:00Z">
                <w:pPr>
                  <w:spacing w:after="0" w:line="240" w:lineRule="auto"/>
                  <w:textAlignment w:val="baseline"/>
                </w:pPr>
              </w:pPrChange>
            </w:pPr>
            <w:del w:id="997" w:author="장교진" w:date="2022-01-18T10:40:00Z">
              <w:r w:rsidRPr="002C49DE" w:rsidDel="003D7788">
                <w:rPr>
                  <w:rFonts w:eastAsiaTheme="minorHAnsi" w:cs="굴림" w:hint="eastAsia"/>
                  <w:color w:val="000000"/>
                  <w:kern w:val="0"/>
                  <w:sz w:val="22"/>
                </w:rPr>
                <w:delText>early_stopping_cb = keras.callbacks.EarlyStopping(patience=30,</w:delText>
              </w:r>
            </w:del>
          </w:p>
          <w:p w14:paraId="3BD2A00C" w14:textId="295F12F6" w:rsidR="002C49DE" w:rsidRPr="002C49DE" w:rsidDel="003D7788" w:rsidRDefault="002C49DE">
            <w:pPr>
              <w:numPr>
                <w:ilvl w:val="0"/>
                <w:numId w:val="1"/>
              </w:numPr>
              <w:spacing w:after="0" w:line="240" w:lineRule="auto"/>
              <w:ind w:firstLineChars="2200" w:firstLine="4840"/>
              <w:textAlignment w:val="baseline"/>
              <w:outlineLvl w:val="0"/>
              <w:rPr>
                <w:del w:id="998" w:author="장교진" w:date="2022-01-18T10:40:00Z"/>
                <w:rFonts w:eastAsiaTheme="minorHAnsi" w:cs="굴림"/>
                <w:color w:val="000000"/>
                <w:kern w:val="0"/>
                <w:sz w:val="22"/>
              </w:rPr>
              <w:pPrChange w:id="999" w:author="장교진" w:date="2022-01-18T10:40:00Z">
                <w:pPr>
                  <w:spacing w:after="0" w:line="240" w:lineRule="auto"/>
                  <w:ind w:firstLineChars="2200" w:firstLine="4840"/>
                  <w:textAlignment w:val="baseline"/>
                </w:pPr>
              </w:pPrChange>
            </w:pPr>
            <w:del w:id="1000" w:author="장교진" w:date="2022-01-18T10:40:00Z">
              <w:r w:rsidRPr="002C49DE" w:rsidDel="003D7788">
                <w:rPr>
                  <w:rFonts w:eastAsiaTheme="minorHAnsi" w:cs="굴림" w:hint="eastAsia"/>
                  <w:color w:val="000000"/>
                  <w:kern w:val="0"/>
                  <w:sz w:val="22"/>
                </w:rPr>
                <w:delText>restore_best_weights= True,</w:delText>
              </w:r>
            </w:del>
          </w:p>
          <w:p w14:paraId="73906673" w14:textId="75071966" w:rsidR="002C49DE" w:rsidRPr="002C49DE" w:rsidDel="003D7788" w:rsidRDefault="002C49DE">
            <w:pPr>
              <w:numPr>
                <w:ilvl w:val="0"/>
                <w:numId w:val="1"/>
              </w:numPr>
              <w:spacing w:after="0" w:line="240" w:lineRule="auto"/>
              <w:ind w:firstLineChars="2200" w:firstLine="4840"/>
              <w:textAlignment w:val="baseline"/>
              <w:outlineLvl w:val="0"/>
              <w:rPr>
                <w:del w:id="1001" w:author="장교진" w:date="2022-01-18T10:40:00Z"/>
                <w:rFonts w:eastAsiaTheme="minorHAnsi" w:cs="굴림"/>
                <w:color w:val="000000"/>
                <w:kern w:val="0"/>
                <w:sz w:val="22"/>
              </w:rPr>
              <w:pPrChange w:id="1002" w:author="장교진" w:date="2022-01-18T10:40:00Z">
                <w:pPr>
                  <w:spacing w:after="0" w:line="240" w:lineRule="auto"/>
                  <w:ind w:firstLineChars="2200" w:firstLine="4840"/>
                  <w:textAlignment w:val="baseline"/>
                </w:pPr>
              </w:pPrChange>
            </w:pPr>
            <w:del w:id="1003" w:author="장교진" w:date="2022-01-18T10:40:00Z">
              <w:r w:rsidRPr="002C49DE" w:rsidDel="003D7788">
                <w:rPr>
                  <w:rFonts w:eastAsiaTheme="minorHAnsi" w:cs="굴림" w:hint="eastAsia"/>
                  <w:color w:val="000000"/>
                  <w:kern w:val="0"/>
                  <w:sz w:val="22"/>
                </w:rPr>
                <w:delText>monitor='val_loss')</w:delText>
              </w:r>
            </w:del>
          </w:p>
          <w:p w14:paraId="39BA1703" w14:textId="4A8E08BB" w:rsidR="00914C84" w:rsidRPr="00904F54" w:rsidDel="003D7788" w:rsidRDefault="00914C84">
            <w:pPr>
              <w:numPr>
                <w:ilvl w:val="0"/>
                <w:numId w:val="1"/>
              </w:numPr>
              <w:spacing w:after="0" w:line="240" w:lineRule="auto"/>
              <w:textAlignment w:val="baseline"/>
              <w:outlineLvl w:val="0"/>
              <w:rPr>
                <w:del w:id="1004" w:author="장교진" w:date="2022-01-18T10:40:00Z"/>
                <w:rFonts w:eastAsiaTheme="minorHAnsi" w:cs="굴림"/>
                <w:color w:val="00B050"/>
                <w:kern w:val="0"/>
                <w:sz w:val="22"/>
              </w:rPr>
              <w:pPrChange w:id="1005" w:author="장교진" w:date="2022-01-18T10:40:00Z">
                <w:pPr>
                  <w:spacing w:after="0" w:line="240" w:lineRule="auto"/>
                  <w:textAlignment w:val="baseline"/>
                </w:pPr>
              </w:pPrChange>
            </w:pPr>
            <w:del w:id="1006" w:author="장교진" w:date="2022-01-18T10:40:00Z">
              <w:r w:rsidRPr="00904F54" w:rsidDel="003D7788">
                <w:rPr>
                  <w:rFonts w:eastAsiaTheme="minorHAnsi" w:cs="굴림"/>
                  <w:color w:val="00B050"/>
                  <w:kern w:val="0"/>
                  <w:sz w:val="22"/>
                </w:rPr>
                <w:delText># 모델 저장 경로</w:delText>
              </w:r>
            </w:del>
          </w:p>
          <w:p w14:paraId="3311A130" w14:textId="60EF3A8E" w:rsidR="00914C84" w:rsidRPr="00904F54" w:rsidDel="003D7788" w:rsidRDefault="00914C84">
            <w:pPr>
              <w:numPr>
                <w:ilvl w:val="0"/>
                <w:numId w:val="1"/>
              </w:numPr>
              <w:spacing w:after="0" w:line="240" w:lineRule="auto"/>
              <w:textAlignment w:val="baseline"/>
              <w:outlineLvl w:val="0"/>
              <w:rPr>
                <w:del w:id="1007" w:author="장교진" w:date="2022-01-18T10:40:00Z"/>
                <w:rFonts w:eastAsiaTheme="minorHAnsi" w:cs="굴림"/>
                <w:color w:val="000000"/>
                <w:kern w:val="0"/>
                <w:sz w:val="22"/>
              </w:rPr>
              <w:pPrChange w:id="1008" w:author="장교진" w:date="2022-01-18T10:40:00Z">
                <w:pPr>
                  <w:spacing w:after="0" w:line="240" w:lineRule="auto"/>
                  <w:textAlignment w:val="baseline"/>
                </w:pPr>
              </w:pPrChange>
            </w:pPr>
            <w:del w:id="1009" w:author="장교진" w:date="2022-01-18T10:40:00Z">
              <w:r w:rsidRPr="00904F54" w:rsidDel="003D7788">
                <w:rPr>
                  <w:rFonts w:eastAsiaTheme="minorHAnsi" w:cs="굴림"/>
                  <w:color w:val="7030A0"/>
                  <w:kern w:val="0"/>
                  <w:sz w:val="22"/>
                </w:rPr>
                <w:delText xml:space="preserve">import </w:delText>
              </w:r>
              <w:r w:rsidRPr="00904F54" w:rsidDel="003D7788">
                <w:rPr>
                  <w:rFonts w:eastAsiaTheme="minorHAnsi" w:cs="굴림"/>
                  <w:color w:val="000000"/>
                  <w:kern w:val="0"/>
                  <w:sz w:val="22"/>
                </w:rPr>
                <w:delText>os</w:delText>
              </w:r>
            </w:del>
          </w:p>
          <w:p w14:paraId="466172C6" w14:textId="54A63F0A" w:rsidR="00914C84" w:rsidRPr="00904F54" w:rsidDel="003D7788" w:rsidRDefault="00914C84">
            <w:pPr>
              <w:numPr>
                <w:ilvl w:val="0"/>
                <w:numId w:val="1"/>
              </w:numPr>
              <w:spacing w:after="0" w:line="240" w:lineRule="auto"/>
              <w:textAlignment w:val="baseline"/>
              <w:outlineLvl w:val="0"/>
              <w:rPr>
                <w:del w:id="1010" w:author="장교진" w:date="2022-01-18T10:40:00Z"/>
                <w:rFonts w:eastAsiaTheme="minorHAnsi" w:cs="굴림"/>
                <w:color w:val="000000"/>
                <w:kern w:val="0"/>
                <w:sz w:val="22"/>
              </w:rPr>
              <w:pPrChange w:id="1011" w:author="장교진" w:date="2022-01-18T10:40:00Z">
                <w:pPr>
                  <w:spacing w:after="0" w:line="240" w:lineRule="auto"/>
                  <w:textAlignment w:val="baseline"/>
                </w:pPr>
              </w:pPrChange>
            </w:pPr>
          </w:p>
          <w:p w14:paraId="237CE295" w14:textId="443F8382" w:rsidR="00914C84" w:rsidRPr="00904F54" w:rsidDel="003D7788" w:rsidRDefault="00914C84">
            <w:pPr>
              <w:numPr>
                <w:ilvl w:val="0"/>
                <w:numId w:val="1"/>
              </w:numPr>
              <w:spacing w:after="0" w:line="240" w:lineRule="auto"/>
              <w:textAlignment w:val="baseline"/>
              <w:outlineLvl w:val="0"/>
              <w:rPr>
                <w:del w:id="1012" w:author="장교진" w:date="2022-01-18T10:40:00Z"/>
                <w:rFonts w:eastAsiaTheme="minorHAnsi" w:cs="굴림"/>
                <w:color w:val="000000"/>
                <w:kern w:val="0"/>
                <w:sz w:val="22"/>
              </w:rPr>
              <w:pPrChange w:id="1013" w:author="장교진" w:date="2022-01-18T10:40:00Z">
                <w:pPr>
                  <w:spacing w:after="0" w:line="240" w:lineRule="auto"/>
                  <w:textAlignment w:val="baseline"/>
                </w:pPr>
              </w:pPrChange>
            </w:pPr>
            <w:del w:id="1014" w:author="장교진" w:date="2022-01-18T10:40:00Z">
              <w:r w:rsidRPr="00904F54" w:rsidDel="003D7788">
                <w:rPr>
                  <w:rFonts w:eastAsiaTheme="minorHAnsi" w:cs="굴림"/>
                  <w:color w:val="000000"/>
                  <w:kern w:val="0"/>
                  <w:sz w:val="22"/>
                </w:rPr>
                <w:delText>def CreateFolder(directory):</w:delText>
              </w:r>
            </w:del>
          </w:p>
          <w:p w14:paraId="090D4101" w14:textId="1307F5E9" w:rsidR="00914C84" w:rsidRPr="00904F54" w:rsidDel="003D7788" w:rsidRDefault="00914C84">
            <w:pPr>
              <w:numPr>
                <w:ilvl w:val="0"/>
                <w:numId w:val="1"/>
              </w:numPr>
              <w:spacing w:after="0" w:line="240" w:lineRule="auto"/>
              <w:textAlignment w:val="baseline"/>
              <w:outlineLvl w:val="0"/>
              <w:rPr>
                <w:del w:id="1015" w:author="장교진" w:date="2022-01-18T10:40:00Z"/>
                <w:rFonts w:eastAsiaTheme="minorHAnsi" w:cs="굴림"/>
                <w:color w:val="000000"/>
                <w:kern w:val="0"/>
                <w:sz w:val="22"/>
              </w:rPr>
              <w:pPrChange w:id="1016" w:author="장교진" w:date="2022-01-18T10:40:00Z">
                <w:pPr>
                  <w:spacing w:after="0" w:line="240" w:lineRule="auto"/>
                  <w:textAlignment w:val="baseline"/>
                </w:pPr>
              </w:pPrChange>
            </w:pPr>
            <w:del w:id="1017" w:author="장교진" w:date="2022-01-18T10:40:00Z">
              <w:r w:rsidRPr="00904F54" w:rsidDel="003D7788">
                <w:rPr>
                  <w:rFonts w:eastAsiaTheme="minorHAnsi" w:cs="굴림"/>
                  <w:color w:val="000000"/>
                  <w:kern w:val="0"/>
                  <w:sz w:val="22"/>
                </w:rPr>
                <w:delText xml:space="preserve">    </w:delText>
              </w:r>
              <w:r w:rsidRPr="00904F54" w:rsidDel="003D7788">
                <w:rPr>
                  <w:rFonts w:eastAsiaTheme="minorHAnsi" w:cs="굴림"/>
                  <w:color w:val="7030A0"/>
                  <w:kern w:val="0"/>
                  <w:sz w:val="22"/>
                </w:rPr>
                <w:delText>try</w:delText>
              </w:r>
              <w:r w:rsidRPr="00904F54" w:rsidDel="003D7788">
                <w:rPr>
                  <w:rFonts w:eastAsiaTheme="minorHAnsi" w:cs="굴림"/>
                  <w:color w:val="000000"/>
                  <w:kern w:val="0"/>
                  <w:sz w:val="22"/>
                </w:rPr>
                <w:delText>:</w:delText>
              </w:r>
            </w:del>
          </w:p>
          <w:p w14:paraId="5C8372CB" w14:textId="081C945A" w:rsidR="00914C84" w:rsidRPr="00904F54" w:rsidDel="003D7788" w:rsidRDefault="00914C84">
            <w:pPr>
              <w:numPr>
                <w:ilvl w:val="0"/>
                <w:numId w:val="1"/>
              </w:numPr>
              <w:spacing w:after="0" w:line="240" w:lineRule="auto"/>
              <w:textAlignment w:val="baseline"/>
              <w:outlineLvl w:val="0"/>
              <w:rPr>
                <w:del w:id="1018" w:author="장교진" w:date="2022-01-18T10:40:00Z"/>
                <w:rFonts w:eastAsiaTheme="minorHAnsi" w:cs="굴림"/>
                <w:color w:val="000000"/>
                <w:kern w:val="0"/>
                <w:sz w:val="22"/>
              </w:rPr>
              <w:pPrChange w:id="1019" w:author="장교진" w:date="2022-01-18T10:40:00Z">
                <w:pPr>
                  <w:spacing w:after="0" w:line="240" w:lineRule="auto"/>
                  <w:textAlignment w:val="baseline"/>
                </w:pPr>
              </w:pPrChange>
            </w:pPr>
            <w:del w:id="1020" w:author="장교진" w:date="2022-01-18T10:40:00Z">
              <w:r w:rsidRPr="00904F54" w:rsidDel="003D7788">
                <w:rPr>
                  <w:rFonts w:eastAsiaTheme="minorHAnsi" w:cs="굴림"/>
                  <w:color w:val="000000"/>
                  <w:kern w:val="0"/>
                  <w:sz w:val="22"/>
                </w:rPr>
                <w:delText xml:space="preserve">        </w:delText>
              </w:r>
              <w:r w:rsidRPr="00904F54" w:rsidDel="003D7788">
                <w:rPr>
                  <w:rFonts w:eastAsiaTheme="minorHAnsi" w:cs="굴림"/>
                  <w:color w:val="7030A0"/>
                  <w:kern w:val="0"/>
                  <w:sz w:val="22"/>
                </w:rPr>
                <w:delText>if</w:delText>
              </w:r>
              <w:r w:rsidRPr="00904F54" w:rsidDel="003D7788">
                <w:rPr>
                  <w:rFonts w:eastAsiaTheme="minorHAnsi" w:cs="굴림"/>
                  <w:color w:val="000000"/>
                  <w:kern w:val="0"/>
                  <w:sz w:val="22"/>
                </w:rPr>
                <w:delText xml:space="preserve"> </w:delText>
              </w:r>
              <w:r w:rsidRPr="00904F54" w:rsidDel="003D7788">
                <w:rPr>
                  <w:rFonts w:eastAsiaTheme="minorHAnsi" w:cs="굴림"/>
                  <w:color w:val="0000FF"/>
                  <w:kern w:val="0"/>
                  <w:sz w:val="22"/>
                </w:rPr>
                <w:delText xml:space="preserve">not </w:delText>
              </w:r>
              <w:r w:rsidRPr="00904F54" w:rsidDel="003D7788">
                <w:rPr>
                  <w:rFonts w:eastAsiaTheme="minorHAnsi" w:cs="굴림"/>
                  <w:color w:val="000000"/>
                  <w:kern w:val="0"/>
                  <w:sz w:val="22"/>
                </w:rPr>
                <w:delText>os.path.exists(directory):</w:delText>
              </w:r>
            </w:del>
          </w:p>
          <w:p w14:paraId="39D7AEC3" w14:textId="65A80E99" w:rsidR="00914C84" w:rsidRPr="00904F54" w:rsidDel="003D7788" w:rsidRDefault="00914C84">
            <w:pPr>
              <w:numPr>
                <w:ilvl w:val="0"/>
                <w:numId w:val="1"/>
              </w:numPr>
              <w:spacing w:after="0" w:line="240" w:lineRule="auto"/>
              <w:textAlignment w:val="baseline"/>
              <w:outlineLvl w:val="0"/>
              <w:rPr>
                <w:del w:id="1021" w:author="장교진" w:date="2022-01-18T10:40:00Z"/>
                <w:rFonts w:eastAsiaTheme="minorHAnsi" w:cs="굴림"/>
                <w:color w:val="000000"/>
                <w:kern w:val="0"/>
                <w:sz w:val="22"/>
              </w:rPr>
              <w:pPrChange w:id="1022" w:author="장교진" w:date="2022-01-18T10:40:00Z">
                <w:pPr>
                  <w:spacing w:after="0" w:line="240" w:lineRule="auto"/>
                  <w:textAlignment w:val="baseline"/>
                </w:pPr>
              </w:pPrChange>
            </w:pPr>
            <w:del w:id="1023" w:author="장교진" w:date="2022-01-18T10:40:00Z">
              <w:r w:rsidRPr="00904F54" w:rsidDel="003D7788">
                <w:rPr>
                  <w:rFonts w:eastAsiaTheme="minorHAnsi" w:cs="굴림"/>
                  <w:color w:val="000000"/>
                  <w:kern w:val="0"/>
                  <w:sz w:val="22"/>
                </w:rPr>
                <w:delText xml:space="preserve">            os.makedirs(directory)</w:delText>
              </w:r>
            </w:del>
          </w:p>
          <w:p w14:paraId="22584097" w14:textId="3E395FAB" w:rsidR="00914C84" w:rsidRPr="00904F54" w:rsidDel="003D7788" w:rsidRDefault="00914C84">
            <w:pPr>
              <w:numPr>
                <w:ilvl w:val="0"/>
                <w:numId w:val="1"/>
              </w:numPr>
              <w:spacing w:after="0" w:line="240" w:lineRule="auto"/>
              <w:textAlignment w:val="baseline"/>
              <w:outlineLvl w:val="0"/>
              <w:rPr>
                <w:del w:id="1024" w:author="장교진" w:date="2022-01-18T10:40:00Z"/>
                <w:rFonts w:eastAsiaTheme="minorHAnsi" w:cs="굴림"/>
                <w:color w:val="000000"/>
                <w:kern w:val="0"/>
                <w:sz w:val="22"/>
              </w:rPr>
              <w:pPrChange w:id="1025" w:author="장교진" w:date="2022-01-18T10:40:00Z">
                <w:pPr>
                  <w:spacing w:after="0" w:line="240" w:lineRule="auto"/>
                  <w:textAlignment w:val="baseline"/>
                </w:pPr>
              </w:pPrChange>
            </w:pPr>
            <w:del w:id="1026" w:author="장교진" w:date="2022-01-18T10:40:00Z">
              <w:r w:rsidRPr="00904F54" w:rsidDel="003D7788">
                <w:rPr>
                  <w:rFonts w:eastAsiaTheme="minorHAnsi" w:cs="굴림"/>
                  <w:color w:val="000000"/>
                  <w:kern w:val="0"/>
                  <w:sz w:val="22"/>
                </w:rPr>
                <w:delText xml:space="preserve">    </w:delText>
              </w:r>
              <w:r w:rsidRPr="00904F54" w:rsidDel="003D7788">
                <w:rPr>
                  <w:rFonts w:eastAsiaTheme="minorHAnsi" w:cs="굴림"/>
                  <w:color w:val="7030A0"/>
                  <w:kern w:val="0"/>
                  <w:sz w:val="22"/>
                </w:rPr>
                <w:delText>except</w:delText>
              </w:r>
              <w:r w:rsidRPr="00904F54" w:rsidDel="003D7788">
                <w:rPr>
                  <w:rFonts w:eastAsiaTheme="minorHAnsi" w:cs="굴림"/>
                  <w:color w:val="000000"/>
                  <w:kern w:val="0"/>
                  <w:sz w:val="22"/>
                </w:rPr>
                <w:delText xml:space="preserve"> OSError:</w:delText>
              </w:r>
            </w:del>
          </w:p>
          <w:p w14:paraId="2EB29ADA" w14:textId="45A67729" w:rsidR="00914C84" w:rsidRPr="00904F54" w:rsidDel="003D7788" w:rsidRDefault="00914C84">
            <w:pPr>
              <w:numPr>
                <w:ilvl w:val="0"/>
                <w:numId w:val="1"/>
              </w:numPr>
              <w:spacing w:after="0" w:line="240" w:lineRule="auto"/>
              <w:textAlignment w:val="baseline"/>
              <w:outlineLvl w:val="0"/>
              <w:rPr>
                <w:del w:id="1027" w:author="장교진" w:date="2022-01-18T10:40:00Z"/>
                <w:rFonts w:eastAsiaTheme="minorHAnsi" w:cs="굴림"/>
                <w:color w:val="000000"/>
                <w:kern w:val="0"/>
                <w:sz w:val="22"/>
              </w:rPr>
              <w:pPrChange w:id="1028" w:author="장교진" w:date="2022-01-18T10:40:00Z">
                <w:pPr>
                  <w:spacing w:after="0" w:line="240" w:lineRule="auto"/>
                  <w:textAlignment w:val="baseline"/>
                </w:pPr>
              </w:pPrChange>
            </w:pPr>
            <w:del w:id="1029" w:author="장교진" w:date="2022-01-18T10:40:00Z">
              <w:r w:rsidRPr="00904F54" w:rsidDel="003D7788">
                <w:rPr>
                  <w:rFonts w:eastAsiaTheme="minorHAnsi" w:cs="굴림"/>
                  <w:color w:val="000000"/>
                  <w:kern w:val="0"/>
                  <w:sz w:val="22"/>
                </w:rPr>
                <w:delText xml:space="preserve">        print ('Error: Creating directory. ' +  directory)</w:delText>
              </w:r>
            </w:del>
          </w:p>
          <w:p w14:paraId="14EB674D" w14:textId="1E3630BF" w:rsidR="00914C84" w:rsidRPr="00904F54" w:rsidDel="003D7788" w:rsidRDefault="00914C84">
            <w:pPr>
              <w:numPr>
                <w:ilvl w:val="0"/>
                <w:numId w:val="1"/>
              </w:numPr>
              <w:spacing w:after="0" w:line="240" w:lineRule="auto"/>
              <w:textAlignment w:val="baseline"/>
              <w:outlineLvl w:val="0"/>
              <w:rPr>
                <w:del w:id="1030" w:author="장교진" w:date="2022-01-18T10:40:00Z"/>
                <w:rFonts w:eastAsiaTheme="minorHAnsi" w:cs="굴림"/>
                <w:color w:val="000000"/>
                <w:kern w:val="0"/>
                <w:sz w:val="22"/>
              </w:rPr>
              <w:pPrChange w:id="1031" w:author="장교진" w:date="2022-01-18T10:40:00Z">
                <w:pPr>
                  <w:spacing w:after="0" w:line="240" w:lineRule="auto"/>
                  <w:textAlignment w:val="baseline"/>
                </w:pPr>
              </w:pPrChange>
            </w:pPr>
          </w:p>
          <w:p w14:paraId="25E6C11A" w14:textId="35EF20E7" w:rsidR="00914C84" w:rsidRPr="00904F54" w:rsidDel="003D7788" w:rsidRDefault="00914C84">
            <w:pPr>
              <w:numPr>
                <w:ilvl w:val="0"/>
                <w:numId w:val="1"/>
              </w:numPr>
              <w:spacing w:after="0" w:line="240" w:lineRule="auto"/>
              <w:textAlignment w:val="baseline"/>
              <w:outlineLvl w:val="0"/>
              <w:rPr>
                <w:del w:id="1032" w:author="장교진" w:date="2022-01-18T10:40:00Z"/>
                <w:rFonts w:eastAsiaTheme="minorHAnsi" w:cs="굴림"/>
                <w:color w:val="000000"/>
                <w:kern w:val="0"/>
                <w:sz w:val="22"/>
              </w:rPr>
              <w:pPrChange w:id="1033" w:author="장교진" w:date="2022-01-18T10:40:00Z">
                <w:pPr>
                  <w:spacing w:after="0" w:line="240" w:lineRule="auto"/>
                  <w:textAlignment w:val="baseline"/>
                </w:pPr>
              </w:pPrChange>
            </w:pPr>
            <w:del w:id="1034" w:author="장교진" w:date="2022-01-18T10:40:00Z">
              <w:r w:rsidRPr="00904F54" w:rsidDel="003D7788">
                <w:rPr>
                  <w:rFonts w:eastAsiaTheme="minorHAnsi" w:cs="굴림"/>
                  <w:color w:val="000000"/>
                  <w:kern w:val="0"/>
                  <w:sz w:val="22"/>
                </w:rPr>
                <w:delText xml:space="preserve">path_save = </w:delText>
              </w:r>
              <w:r w:rsidRPr="00904F54" w:rsidDel="003D7788">
                <w:rPr>
                  <w:rFonts w:eastAsiaTheme="minorHAnsi" w:cs="굴림"/>
                  <w:color w:val="0000FF"/>
                  <w:kern w:val="0"/>
                  <w:sz w:val="22"/>
                </w:rPr>
                <w:delText>f</w:delText>
              </w:r>
              <w:r w:rsidRPr="00904F54" w:rsidDel="003D7788">
                <w:rPr>
                  <w:rFonts w:eastAsiaTheme="minorHAnsi" w:cs="굴림"/>
                  <w:color w:val="000000"/>
                  <w:kern w:val="0"/>
                  <w:sz w:val="22"/>
                </w:rPr>
                <w:delText>'{Path_project}/Model'</w:delText>
              </w:r>
            </w:del>
          </w:p>
          <w:p w14:paraId="208ACAE7" w14:textId="4AF95912" w:rsidR="00914C84" w:rsidRPr="00904F54" w:rsidDel="003D7788" w:rsidRDefault="00914C84">
            <w:pPr>
              <w:numPr>
                <w:ilvl w:val="0"/>
                <w:numId w:val="1"/>
              </w:numPr>
              <w:spacing w:after="0" w:line="240" w:lineRule="auto"/>
              <w:textAlignment w:val="baseline"/>
              <w:outlineLvl w:val="0"/>
              <w:rPr>
                <w:del w:id="1035" w:author="장교진" w:date="2022-01-18T10:40:00Z"/>
                <w:rFonts w:eastAsiaTheme="minorHAnsi" w:cs="굴림"/>
                <w:color w:val="000000"/>
                <w:kern w:val="0"/>
                <w:sz w:val="22"/>
              </w:rPr>
              <w:pPrChange w:id="1036" w:author="장교진" w:date="2022-01-18T10:40:00Z">
                <w:pPr>
                  <w:spacing w:after="0" w:line="240" w:lineRule="auto"/>
                  <w:textAlignment w:val="baseline"/>
                </w:pPr>
              </w:pPrChange>
            </w:pPr>
            <w:del w:id="1037" w:author="장교진" w:date="2022-01-18T10:40:00Z">
              <w:r w:rsidRPr="00904F54" w:rsidDel="003D7788">
                <w:rPr>
                  <w:rFonts w:eastAsiaTheme="minorHAnsi" w:cs="굴림"/>
                  <w:color w:val="000000"/>
                  <w:kern w:val="0"/>
                  <w:sz w:val="22"/>
                </w:rPr>
                <w:delText>model_name = 'nn_model'</w:delText>
              </w:r>
            </w:del>
          </w:p>
          <w:p w14:paraId="0796CC33" w14:textId="19ABFBEC" w:rsidR="00914C84" w:rsidRPr="00904F54" w:rsidDel="003D7788" w:rsidRDefault="00914C84">
            <w:pPr>
              <w:numPr>
                <w:ilvl w:val="0"/>
                <w:numId w:val="1"/>
              </w:numPr>
              <w:spacing w:after="0" w:line="240" w:lineRule="auto"/>
              <w:textAlignment w:val="baseline"/>
              <w:outlineLvl w:val="0"/>
              <w:rPr>
                <w:del w:id="1038" w:author="장교진" w:date="2022-01-18T10:40:00Z"/>
                <w:rFonts w:eastAsiaTheme="minorHAnsi" w:cs="굴림"/>
                <w:color w:val="000000"/>
                <w:kern w:val="0"/>
                <w:sz w:val="22"/>
              </w:rPr>
              <w:pPrChange w:id="1039" w:author="장교진" w:date="2022-01-18T10:40:00Z">
                <w:pPr>
                  <w:spacing w:after="0" w:line="240" w:lineRule="auto"/>
                  <w:textAlignment w:val="baseline"/>
                </w:pPr>
              </w:pPrChange>
            </w:pPr>
            <w:del w:id="1040" w:author="장교진" w:date="2022-01-18T10:40:00Z">
              <w:r w:rsidRPr="00904F54" w:rsidDel="003D7788">
                <w:rPr>
                  <w:rFonts w:eastAsiaTheme="minorHAnsi" w:cs="굴림"/>
                  <w:color w:val="000000"/>
                  <w:kern w:val="0"/>
                  <w:sz w:val="22"/>
                </w:rPr>
                <w:delText>CreateFolder(path_save)</w:delText>
              </w:r>
            </w:del>
          </w:p>
          <w:p w14:paraId="3F24708F" w14:textId="75EC4C6C" w:rsidR="00914C84" w:rsidRPr="00904F54" w:rsidDel="003D7788" w:rsidRDefault="00914C84">
            <w:pPr>
              <w:numPr>
                <w:ilvl w:val="0"/>
                <w:numId w:val="1"/>
              </w:numPr>
              <w:spacing w:after="0" w:line="240" w:lineRule="auto"/>
              <w:textAlignment w:val="baseline"/>
              <w:outlineLvl w:val="0"/>
              <w:rPr>
                <w:del w:id="1041" w:author="장교진" w:date="2022-01-18T10:40:00Z"/>
                <w:rFonts w:eastAsiaTheme="minorHAnsi" w:cs="굴림"/>
                <w:color w:val="000000"/>
                <w:kern w:val="0"/>
                <w:sz w:val="22"/>
              </w:rPr>
              <w:pPrChange w:id="1042" w:author="장교진" w:date="2022-01-18T10:40:00Z">
                <w:pPr>
                  <w:spacing w:after="0" w:line="240" w:lineRule="auto"/>
                  <w:textAlignment w:val="baseline"/>
                </w:pPr>
              </w:pPrChange>
            </w:pPr>
          </w:p>
          <w:p w14:paraId="73FEE1FB" w14:textId="7F57F8F2" w:rsidR="00914C84" w:rsidRPr="00904F54" w:rsidDel="003D7788" w:rsidRDefault="00914C84">
            <w:pPr>
              <w:numPr>
                <w:ilvl w:val="0"/>
                <w:numId w:val="1"/>
              </w:numPr>
              <w:spacing w:after="0" w:line="240" w:lineRule="auto"/>
              <w:textAlignment w:val="baseline"/>
              <w:outlineLvl w:val="0"/>
              <w:rPr>
                <w:del w:id="1043" w:author="장교진" w:date="2022-01-18T10:40:00Z"/>
                <w:rFonts w:eastAsiaTheme="minorHAnsi" w:cs="굴림"/>
                <w:color w:val="00B050"/>
                <w:kern w:val="0"/>
                <w:sz w:val="22"/>
              </w:rPr>
              <w:pPrChange w:id="1044" w:author="장교진" w:date="2022-01-18T10:40:00Z">
                <w:pPr>
                  <w:spacing w:after="0" w:line="240" w:lineRule="auto"/>
                  <w:textAlignment w:val="baseline"/>
                </w:pPr>
              </w:pPrChange>
            </w:pPr>
            <w:del w:id="1045" w:author="장교진" w:date="2022-01-18T10:40:00Z">
              <w:r w:rsidRPr="00904F54" w:rsidDel="003D7788">
                <w:rPr>
                  <w:rFonts w:eastAsiaTheme="minorHAnsi" w:cs="굴림"/>
                  <w:color w:val="00B050"/>
                  <w:kern w:val="0"/>
                  <w:sz w:val="22"/>
                </w:rPr>
                <w:delText># 모델 학습</w:delText>
              </w:r>
            </w:del>
          </w:p>
          <w:p w14:paraId="143057B1" w14:textId="352E2EE1" w:rsidR="00914C84" w:rsidRPr="00904F54" w:rsidDel="003D7788" w:rsidRDefault="00914C84">
            <w:pPr>
              <w:numPr>
                <w:ilvl w:val="0"/>
                <w:numId w:val="1"/>
              </w:numPr>
              <w:spacing w:after="0" w:line="240" w:lineRule="auto"/>
              <w:textAlignment w:val="baseline"/>
              <w:outlineLvl w:val="0"/>
              <w:rPr>
                <w:del w:id="1046" w:author="장교진" w:date="2022-01-18T10:40:00Z"/>
                <w:rFonts w:eastAsiaTheme="minorHAnsi" w:cs="굴림"/>
                <w:color w:val="000000"/>
                <w:kern w:val="0"/>
                <w:sz w:val="22"/>
              </w:rPr>
              <w:pPrChange w:id="1047" w:author="장교진" w:date="2022-01-18T10:40:00Z">
                <w:pPr>
                  <w:spacing w:after="0" w:line="240" w:lineRule="auto"/>
                  <w:textAlignment w:val="baseline"/>
                </w:pPr>
              </w:pPrChange>
            </w:pPr>
            <w:del w:id="1048" w:author="장교진" w:date="2022-01-18T10:40:00Z">
              <w:r w:rsidRPr="00904F54" w:rsidDel="003D7788">
                <w:rPr>
                  <w:rFonts w:eastAsiaTheme="minorHAnsi" w:cs="굴림"/>
                  <w:color w:val="7030A0"/>
                  <w:kern w:val="0"/>
                  <w:sz w:val="22"/>
                </w:rPr>
                <w:delText>if</w:delText>
              </w:r>
              <w:r w:rsidRPr="00904F54" w:rsidDel="003D7788">
                <w:rPr>
                  <w:rFonts w:eastAsiaTheme="minorHAnsi" w:cs="굴림"/>
                  <w:color w:val="000000"/>
                  <w:kern w:val="0"/>
                  <w:sz w:val="22"/>
                </w:rPr>
                <w:delText xml:space="preserve"> not os.path.exists(</w:delText>
              </w:r>
              <w:r w:rsidRPr="00904F54" w:rsidDel="003D7788">
                <w:rPr>
                  <w:rFonts w:eastAsiaTheme="minorHAnsi" w:cs="굴림"/>
                  <w:color w:val="0000FF"/>
                  <w:kern w:val="0"/>
                  <w:sz w:val="22"/>
                </w:rPr>
                <w:delText>f</w:delText>
              </w:r>
              <w:r w:rsidRPr="00904F54" w:rsidDel="003D7788">
                <w:rPr>
                  <w:rFonts w:eastAsiaTheme="minorHAnsi" w:cs="굴림"/>
                  <w:color w:val="000000"/>
                  <w:kern w:val="0"/>
                  <w:sz w:val="22"/>
                </w:rPr>
                <w:delText>"{path_save}/{model_name}"):</w:delText>
              </w:r>
            </w:del>
          </w:p>
          <w:p w14:paraId="1DA0DE5F" w14:textId="10A590EE" w:rsidR="00914C84" w:rsidRPr="00904F54" w:rsidDel="003D7788" w:rsidRDefault="00914C84">
            <w:pPr>
              <w:numPr>
                <w:ilvl w:val="0"/>
                <w:numId w:val="1"/>
              </w:numPr>
              <w:spacing w:after="0" w:line="240" w:lineRule="auto"/>
              <w:textAlignment w:val="baseline"/>
              <w:outlineLvl w:val="0"/>
              <w:rPr>
                <w:del w:id="1049" w:author="장교진" w:date="2022-01-18T10:40:00Z"/>
                <w:rFonts w:eastAsiaTheme="minorHAnsi" w:cs="굴림"/>
                <w:color w:val="000000"/>
                <w:kern w:val="0"/>
                <w:sz w:val="22"/>
              </w:rPr>
              <w:pPrChange w:id="1050" w:author="장교진" w:date="2022-01-18T10:40:00Z">
                <w:pPr>
                  <w:spacing w:after="0" w:line="240" w:lineRule="auto"/>
                  <w:textAlignment w:val="baseline"/>
                </w:pPr>
              </w:pPrChange>
            </w:pPr>
            <w:del w:id="1051" w:author="장교진" w:date="2022-01-18T10:40:00Z">
              <w:r w:rsidRPr="00904F54" w:rsidDel="003D7788">
                <w:rPr>
                  <w:rFonts w:eastAsiaTheme="minorHAnsi" w:cs="굴림"/>
                  <w:color w:val="000000"/>
                  <w:kern w:val="0"/>
                  <w:sz w:val="22"/>
                </w:rPr>
                <w:delText xml:space="preserve">    history = nn_model.fit(train_x, train_y,</w:delText>
              </w:r>
            </w:del>
          </w:p>
          <w:p w14:paraId="3F7F9769" w14:textId="6AA47667" w:rsidR="00914C84" w:rsidRPr="00904F54" w:rsidDel="003D7788" w:rsidRDefault="00914C84">
            <w:pPr>
              <w:numPr>
                <w:ilvl w:val="0"/>
                <w:numId w:val="1"/>
              </w:numPr>
              <w:spacing w:after="0" w:line="240" w:lineRule="auto"/>
              <w:textAlignment w:val="baseline"/>
              <w:outlineLvl w:val="0"/>
              <w:rPr>
                <w:del w:id="1052" w:author="장교진" w:date="2022-01-18T10:40:00Z"/>
                <w:rFonts w:eastAsiaTheme="minorHAnsi" w:cs="굴림"/>
                <w:color w:val="000000"/>
                <w:kern w:val="0"/>
                <w:sz w:val="22"/>
              </w:rPr>
              <w:pPrChange w:id="1053" w:author="장교진" w:date="2022-01-18T10:40:00Z">
                <w:pPr>
                  <w:spacing w:after="0" w:line="240" w:lineRule="auto"/>
                  <w:textAlignment w:val="baseline"/>
                </w:pPr>
              </w:pPrChange>
            </w:pPr>
            <w:del w:id="1054" w:author="장교진" w:date="2022-01-18T10:40:00Z">
              <w:r w:rsidRPr="00904F54" w:rsidDel="003D7788">
                <w:rPr>
                  <w:rFonts w:eastAsiaTheme="minorHAnsi" w:cs="굴림"/>
                  <w:color w:val="000000"/>
                  <w:kern w:val="0"/>
                  <w:sz w:val="22"/>
                </w:rPr>
                <w:delText xml:space="preserve">                       epochs = training_epoch, callbacks=[early_stopping_cb],</w:delText>
              </w:r>
            </w:del>
          </w:p>
          <w:p w14:paraId="1CE07A21" w14:textId="5C96656A" w:rsidR="00914C84" w:rsidRPr="00904F54" w:rsidDel="003D7788" w:rsidRDefault="00914C84">
            <w:pPr>
              <w:numPr>
                <w:ilvl w:val="0"/>
                <w:numId w:val="1"/>
              </w:numPr>
              <w:spacing w:after="0" w:line="240" w:lineRule="auto"/>
              <w:textAlignment w:val="baseline"/>
              <w:outlineLvl w:val="0"/>
              <w:rPr>
                <w:del w:id="1055" w:author="장교진" w:date="2022-01-18T10:40:00Z"/>
                <w:rFonts w:eastAsiaTheme="minorHAnsi" w:cs="굴림"/>
                <w:color w:val="000000"/>
                <w:kern w:val="0"/>
                <w:sz w:val="22"/>
              </w:rPr>
              <w:pPrChange w:id="1056" w:author="장교진" w:date="2022-01-18T10:40:00Z">
                <w:pPr>
                  <w:spacing w:after="0" w:line="240" w:lineRule="auto"/>
                  <w:textAlignment w:val="baseline"/>
                </w:pPr>
              </w:pPrChange>
            </w:pPr>
            <w:del w:id="1057" w:author="장교진" w:date="2022-01-18T10:40:00Z">
              <w:r w:rsidRPr="00904F54" w:rsidDel="003D7788">
                <w:rPr>
                  <w:rFonts w:eastAsiaTheme="minorHAnsi" w:cs="굴림"/>
                  <w:color w:val="000000"/>
                  <w:kern w:val="0"/>
                  <w:sz w:val="22"/>
                </w:rPr>
                <w:delText xml:space="preserve">                       verbose = 2,</w:delText>
              </w:r>
            </w:del>
          </w:p>
          <w:p w14:paraId="6AB9F570" w14:textId="52A20CC1" w:rsidR="00914C84" w:rsidRPr="00904F54" w:rsidDel="003D7788" w:rsidRDefault="00914C84">
            <w:pPr>
              <w:numPr>
                <w:ilvl w:val="0"/>
                <w:numId w:val="1"/>
              </w:numPr>
              <w:spacing w:after="0" w:line="240" w:lineRule="auto"/>
              <w:textAlignment w:val="baseline"/>
              <w:outlineLvl w:val="0"/>
              <w:rPr>
                <w:del w:id="1058" w:author="장교진" w:date="2022-01-18T10:40:00Z"/>
                <w:rFonts w:eastAsiaTheme="minorHAnsi" w:cs="굴림"/>
                <w:color w:val="000000"/>
                <w:kern w:val="0"/>
                <w:sz w:val="22"/>
              </w:rPr>
              <w:pPrChange w:id="1059" w:author="장교진" w:date="2022-01-18T10:40:00Z">
                <w:pPr>
                  <w:spacing w:after="0" w:line="240" w:lineRule="auto"/>
                  <w:textAlignment w:val="baseline"/>
                </w:pPr>
              </w:pPrChange>
            </w:pPr>
            <w:del w:id="1060" w:author="장교진" w:date="2022-01-18T10:40:00Z">
              <w:r w:rsidRPr="00904F54" w:rsidDel="003D7788">
                <w:rPr>
                  <w:rFonts w:eastAsiaTheme="minorHAnsi" w:cs="굴림"/>
                  <w:color w:val="000000"/>
                  <w:kern w:val="0"/>
                  <w:sz w:val="22"/>
                </w:rPr>
                <w:delText xml:space="preserve">                       validation_data=(test_x, test_y))</w:delText>
              </w:r>
            </w:del>
          </w:p>
          <w:p w14:paraId="7B09C564" w14:textId="2F274457" w:rsidR="00914C84" w:rsidRPr="00904F54" w:rsidDel="003D7788" w:rsidRDefault="00914C84">
            <w:pPr>
              <w:numPr>
                <w:ilvl w:val="0"/>
                <w:numId w:val="1"/>
              </w:numPr>
              <w:spacing w:after="0" w:line="240" w:lineRule="auto"/>
              <w:textAlignment w:val="baseline"/>
              <w:outlineLvl w:val="0"/>
              <w:rPr>
                <w:del w:id="1061" w:author="장교진" w:date="2022-01-18T10:40:00Z"/>
                <w:rFonts w:eastAsiaTheme="minorHAnsi" w:cs="굴림"/>
                <w:color w:val="00B050"/>
                <w:kern w:val="0"/>
                <w:sz w:val="22"/>
              </w:rPr>
              <w:pPrChange w:id="1062" w:author="장교진" w:date="2022-01-18T10:40:00Z">
                <w:pPr>
                  <w:spacing w:after="0" w:line="240" w:lineRule="auto"/>
                  <w:textAlignment w:val="baseline"/>
                </w:pPr>
              </w:pPrChange>
            </w:pPr>
            <w:del w:id="1063" w:author="장교진" w:date="2022-01-18T10:40:00Z">
              <w:r w:rsidRPr="00904F54" w:rsidDel="003D7788">
                <w:rPr>
                  <w:rFonts w:eastAsiaTheme="minorHAnsi" w:cs="굴림"/>
                  <w:color w:val="00B050"/>
                  <w:kern w:val="0"/>
                  <w:sz w:val="22"/>
                </w:rPr>
                <w:delText># 모델 저장</w:delText>
              </w:r>
            </w:del>
          </w:p>
          <w:p w14:paraId="40E68943" w14:textId="70FB4132" w:rsidR="00914C84" w:rsidRPr="00904F54" w:rsidDel="003D7788" w:rsidRDefault="00914C84">
            <w:pPr>
              <w:numPr>
                <w:ilvl w:val="0"/>
                <w:numId w:val="1"/>
              </w:numPr>
              <w:spacing w:after="0" w:line="240" w:lineRule="auto"/>
              <w:textAlignment w:val="baseline"/>
              <w:outlineLvl w:val="0"/>
              <w:rPr>
                <w:del w:id="1064" w:author="장교진" w:date="2022-01-18T10:40:00Z"/>
                <w:rFonts w:eastAsiaTheme="minorHAnsi" w:cs="굴림"/>
                <w:color w:val="000000"/>
                <w:kern w:val="0"/>
                <w:sz w:val="22"/>
              </w:rPr>
              <w:pPrChange w:id="1065" w:author="장교진" w:date="2022-01-18T10:40:00Z">
                <w:pPr>
                  <w:spacing w:after="0" w:line="240" w:lineRule="auto"/>
                  <w:textAlignment w:val="baseline"/>
                </w:pPr>
              </w:pPrChange>
            </w:pPr>
            <w:del w:id="1066" w:author="장교진" w:date="2022-01-18T10:40:00Z">
              <w:r w:rsidRPr="00904F54" w:rsidDel="003D7788">
                <w:rPr>
                  <w:rFonts w:eastAsiaTheme="minorHAnsi" w:cs="굴림"/>
                  <w:color w:val="000000"/>
                  <w:kern w:val="0"/>
                  <w:sz w:val="22"/>
                </w:rPr>
                <w:delText xml:space="preserve">    nn_model.save(f'{path_save}/{model_name}')</w:delText>
              </w:r>
            </w:del>
          </w:p>
          <w:p w14:paraId="672C9399" w14:textId="720115D2" w:rsidR="00914C84" w:rsidRPr="00904F54" w:rsidDel="003D7788" w:rsidRDefault="00914C84">
            <w:pPr>
              <w:numPr>
                <w:ilvl w:val="0"/>
                <w:numId w:val="1"/>
              </w:numPr>
              <w:spacing w:after="0" w:line="240" w:lineRule="auto"/>
              <w:textAlignment w:val="baseline"/>
              <w:outlineLvl w:val="0"/>
              <w:rPr>
                <w:del w:id="1067" w:author="장교진" w:date="2022-01-18T10:40:00Z"/>
                <w:rFonts w:eastAsiaTheme="minorHAnsi" w:cs="굴림"/>
                <w:color w:val="000000"/>
                <w:kern w:val="0"/>
                <w:sz w:val="22"/>
              </w:rPr>
              <w:pPrChange w:id="1068" w:author="장교진" w:date="2022-01-18T10:40:00Z">
                <w:pPr>
                  <w:spacing w:after="0" w:line="240" w:lineRule="auto"/>
                  <w:textAlignment w:val="baseline"/>
                </w:pPr>
              </w:pPrChange>
            </w:pPr>
          </w:p>
          <w:p w14:paraId="342740A1" w14:textId="4CBD2386" w:rsidR="00914C84" w:rsidRPr="00904F54" w:rsidDel="003D7788" w:rsidRDefault="00914C84">
            <w:pPr>
              <w:numPr>
                <w:ilvl w:val="0"/>
                <w:numId w:val="1"/>
              </w:numPr>
              <w:spacing w:after="0" w:line="240" w:lineRule="auto"/>
              <w:textAlignment w:val="baseline"/>
              <w:outlineLvl w:val="0"/>
              <w:rPr>
                <w:del w:id="1069" w:author="장교진" w:date="2022-01-18T10:40:00Z"/>
                <w:rFonts w:eastAsiaTheme="minorHAnsi" w:cs="굴림"/>
                <w:color w:val="00B050"/>
                <w:kern w:val="0"/>
                <w:sz w:val="22"/>
              </w:rPr>
              <w:pPrChange w:id="1070" w:author="장교진" w:date="2022-01-18T10:40:00Z">
                <w:pPr>
                  <w:spacing w:after="0" w:line="240" w:lineRule="auto"/>
                  <w:textAlignment w:val="baseline"/>
                </w:pPr>
              </w:pPrChange>
            </w:pPr>
            <w:del w:id="1071" w:author="장교진" w:date="2022-01-18T10:40:00Z">
              <w:r w:rsidRPr="00904F54" w:rsidDel="003D7788">
                <w:rPr>
                  <w:rFonts w:eastAsiaTheme="minorHAnsi" w:cs="굴림"/>
                  <w:color w:val="00B050"/>
                  <w:kern w:val="0"/>
                  <w:sz w:val="22"/>
                </w:rPr>
                <w:delText># 모델 불러오기</w:delText>
              </w:r>
            </w:del>
          </w:p>
          <w:p w14:paraId="60E7377A" w14:textId="30CC4A95" w:rsidR="00914C84" w:rsidRPr="00904F54" w:rsidDel="003D7788" w:rsidRDefault="00914C84">
            <w:pPr>
              <w:numPr>
                <w:ilvl w:val="0"/>
                <w:numId w:val="1"/>
              </w:numPr>
              <w:spacing w:after="0" w:line="240" w:lineRule="auto"/>
              <w:textAlignment w:val="baseline"/>
              <w:outlineLvl w:val="0"/>
              <w:rPr>
                <w:del w:id="1072" w:author="장교진" w:date="2022-01-18T10:40:00Z"/>
                <w:rFonts w:eastAsiaTheme="minorHAnsi" w:cs="굴림"/>
                <w:color w:val="000000"/>
                <w:kern w:val="0"/>
                <w:sz w:val="22"/>
              </w:rPr>
              <w:pPrChange w:id="1073" w:author="장교진" w:date="2022-01-18T10:40:00Z">
                <w:pPr>
                  <w:spacing w:after="0" w:line="240" w:lineRule="auto"/>
                  <w:textAlignment w:val="baseline"/>
                </w:pPr>
              </w:pPrChange>
            </w:pPr>
            <w:del w:id="1074" w:author="장교진" w:date="2022-01-18T10:40:00Z">
              <w:r w:rsidRPr="00904F54" w:rsidDel="003D7788">
                <w:rPr>
                  <w:rFonts w:eastAsiaTheme="minorHAnsi" w:cs="굴림"/>
                  <w:color w:val="7030A0"/>
                  <w:kern w:val="0"/>
                  <w:sz w:val="22"/>
                </w:rPr>
                <w:delText>else</w:delText>
              </w:r>
              <w:r w:rsidRPr="00904F54" w:rsidDel="003D7788">
                <w:rPr>
                  <w:rFonts w:eastAsiaTheme="minorHAnsi" w:cs="굴림"/>
                  <w:color w:val="000000"/>
                  <w:kern w:val="0"/>
                  <w:sz w:val="22"/>
                </w:rPr>
                <w:delText>:</w:delText>
              </w:r>
            </w:del>
          </w:p>
          <w:p w14:paraId="759CD987" w14:textId="0542B637" w:rsidR="002C49DE" w:rsidRPr="002C49DE" w:rsidDel="003D7788" w:rsidRDefault="00914C84">
            <w:pPr>
              <w:numPr>
                <w:ilvl w:val="0"/>
                <w:numId w:val="1"/>
              </w:numPr>
              <w:spacing w:after="0" w:line="240" w:lineRule="auto"/>
              <w:ind w:firstLineChars="200" w:firstLine="440"/>
              <w:textAlignment w:val="baseline"/>
              <w:outlineLvl w:val="0"/>
              <w:rPr>
                <w:del w:id="1075" w:author="장교진" w:date="2022-01-18T10:40:00Z"/>
                <w:rFonts w:eastAsiaTheme="minorHAnsi" w:cs="굴림"/>
                <w:color w:val="000000"/>
                <w:kern w:val="0"/>
                <w:sz w:val="22"/>
              </w:rPr>
              <w:pPrChange w:id="1076" w:author="장교진" w:date="2022-01-18T10:40:00Z">
                <w:pPr>
                  <w:spacing w:after="0" w:line="240" w:lineRule="auto"/>
                  <w:ind w:firstLineChars="200" w:firstLine="440"/>
                  <w:textAlignment w:val="baseline"/>
                </w:pPr>
              </w:pPrChange>
            </w:pPr>
            <w:del w:id="1077" w:author="장교진" w:date="2022-01-18T10:40:00Z">
              <w:r w:rsidRPr="00904F54" w:rsidDel="003D7788">
                <w:rPr>
                  <w:rFonts w:eastAsiaTheme="minorHAnsi" w:cs="굴림"/>
                  <w:color w:val="000000"/>
                  <w:kern w:val="0"/>
                  <w:sz w:val="22"/>
                </w:rPr>
                <w:delText>nn_model = keras.models.load_model(f"{path_save}/{model_name}")</w:delText>
              </w:r>
            </w:del>
          </w:p>
        </w:tc>
      </w:tr>
    </w:tbl>
    <w:p w14:paraId="7093AF37" w14:textId="7ED1FE4B" w:rsidR="002C49DE" w:rsidRPr="002C49DE" w:rsidDel="003D7788" w:rsidRDefault="003B4625">
      <w:pPr>
        <w:numPr>
          <w:ilvl w:val="0"/>
          <w:numId w:val="1"/>
        </w:numPr>
        <w:spacing w:after="0" w:line="384" w:lineRule="auto"/>
        <w:textAlignment w:val="baseline"/>
        <w:outlineLvl w:val="0"/>
        <w:rPr>
          <w:del w:id="1078" w:author="장교진" w:date="2022-01-18T10:40:00Z"/>
          <w:rFonts w:ascii="휴먼고딕" w:eastAsia="휴먼고딕" w:hAnsi="굴림" w:cs="굴림"/>
          <w:color w:val="000000"/>
          <w:kern w:val="0"/>
          <w:sz w:val="22"/>
        </w:rPr>
        <w:pPrChange w:id="1079" w:author="장교진" w:date="2022-01-18T10:40:00Z">
          <w:pPr>
            <w:spacing w:after="0" w:line="384" w:lineRule="auto"/>
            <w:textAlignment w:val="baseline"/>
          </w:pPr>
        </w:pPrChange>
      </w:pPr>
      <w:del w:id="1080" w:author="장교진" w:date="2022-01-18T10:40:00Z">
        <w:r w:rsidRPr="003B4625" w:rsidDel="003D7788">
          <w:rPr>
            <w:rFonts w:ascii="휴먼고딕" w:eastAsia="휴먼고딕" w:hAnsi="굴림" w:cs="굴림"/>
            <w:noProof/>
            <w:color w:val="000000"/>
            <w:kern w:val="0"/>
            <w:sz w:val="22"/>
          </w:rPr>
          <w:drawing>
            <wp:inline distT="0" distB="0" distL="0" distR="0" wp14:anchorId="71DE107E" wp14:editId="6F2BA696">
              <wp:extent cx="5152516" cy="2853702"/>
              <wp:effectExtent l="0" t="0" r="0" b="3810"/>
              <wp:docPr id="25" name="그림 6" descr="텍스트이(가) 표시된 사진&#10;&#10;자동 생성된 설명">
                <a:extLst xmlns:a="http://schemas.openxmlformats.org/drawingml/2006/main">
                  <a:ext uri="{FF2B5EF4-FFF2-40B4-BE49-F238E27FC236}">
                    <a16:creationId xmlns:a16="http://schemas.microsoft.com/office/drawing/2014/main" id="{7120CF57-4D2A-4A23-A1F9-9FE5C5B1B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6" descr="텍스트이(가) 표시된 사진&#10;&#10;자동 생성된 설명">
                        <a:extLst>
                          <a:ext uri="{FF2B5EF4-FFF2-40B4-BE49-F238E27FC236}">
                            <a16:creationId xmlns:a16="http://schemas.microsoft.com/office/drawing/2014/main" id="{7120CF57-4D2A-4A23-A1F9-9FE5C5B1BB21}"/>
                          </a:ext>
                        </a:extLst>
                      </pic:cNvPr>
                      <pic:cNvPicPr>
                        <a:picLocks noChangeAspect="1"/>
                      </pic:cNvPicPr>
                    </pic:nvPicPr>
                    <pic:blipFill rotWithShape="1">
                      <a:blip r:embed="rId24"/>
                      <a:srcRect b="1295"/>
                      <a:stretch/>
                    </pic:blipFill>
                    <pic:spPr>
                      <a:xfrm>
                        <a:off x="0" y="0"/>
                        <a:ext cx="5152516" cy="2853702"/>
                      </a:xfrm>
                      <a:prstGeom prst="rect">
                        <a:avLst/>
                      </a:prstGeom>
                    </pic:spPr>
                  </pic:pic>
                </a:graphicData>
              </a:graphic>
            </wp:inline>
          </w:drawing>
        </w:r>
      </w:del>
    </w:p>
    <w:p w14:paraId="5478BD03" w14:textId="4F3A7356" w:rsidR="00904F54" w:rsidDel="003D7788" w:rsidRDefault="002C49DE">
      <w:pPr>
        <w:numPr>
          <w:ilvl w:val="0"/>
          <w:numId w:val="1"/>
        </w:numPr>
        <w:spacing w:after="0" w:line="384" w:lineRule="auto"/>
        <w:textAlignment w:val="baseline"/>
        <w:outlineLvl w:val="0"/>
        <w:rPr>
          <w:del w:id="1081" w:author="장교진" w:date="2022-01-18T10:40:00Z"/>
          <w:rFonts w:eastAsiaTheme="minorHAnsi" w:cs="굴림"/>
          <w:color w:val="000000"/>
          <w:kern w:val="0"/>
          <w:sz w:val="22"/>
        </w:rPr>
        <w:pPrChange w:id="1082" w:author="장교진" w:date="2022-01-18T10:40:00Z">
          <w:pPr>
            <w:spacing w:after="0" w:line="384" w:lineRule="auto"/>
            <w:textAlignment w:val="baseline"/>
          </w:pPr>
        </w:pPrChange>
      </w:pPr>
      <w:del w:id="1083" w:author="장교진" w:date="2022-01-18T10:40:00Z">
        <w:r w:rsidRPr="002C49DE" w:rsidDel="003D7788">
          <w:rPr>
            <w:rFonts w:eastAsiaTheme="minorHAnsi" w:cs="굴림" w:hint="eastAsia"/>
            <w:color w:val="000000"/>
            <w:kern w:val="0"/>
            <w:sz w:val="22"/>
          </w:rPr>
          <w:delText xml:space="preserve">조기종료는 정해진 횟수(tolerance)동안 </w:delText>
        </w:r>
        <w:r w:rsidR="00383C11" w:rsidDel="003D7788">
          <w:rPr>
            <w:rFonts w:eastAsiaTheme="minorHAnsi" w:cs="굴림" w:hint="eastAsia"/>
            <w:color w:val="000000"/>
            <w:kern w:val="0"/>
            <w:sz w:val="22"/>
          </w:rPr>
          <w:delText>검증 데이터에 대한 손실 함수값이</w:delText>
        </w:r>
        <w:r w:rsidRPr="002C49DE" w:rsidDel="003D7788">
          <w:rPr>
            <w:rFonts w:eastAsiaTheme="minorHAnsi" w:cs="굴림" w:hint="eastAsia"/>
            <w:color w:val="000000"/>
            <w:kern w:val="0"/>
            <w:sz w:val="22"/>
          </w:rPr>
          <w:delText xml:space="preserve"> 더 이상 줄어들지 않으면 학습을 종료</w:delText>
        </w:r>
        <w:r w:rsidR="00383C11" w:rsidDel="003D7788">
          <w:rPr>
            <w:rFonts w:eastAsiaTheme="minorHAnsi" w:cs="굴림" w:hint="eastAsia"/>
            <w:color w:val="000000"/>
            <w:kern w:val="0"/>
            <w:sz w:val="22"/>
          </w:rPr>
          <w:delText>한</w:delText>
        </w:r>
        <w:r w:rsidRPr="002C49DE" w:rsidDel="003D7788">
          <w:rPr>
            <w:rFonts w:eastAsiaTheme="minorHAnsi" w:cs="굴림" w:hint="eastAsia"/>
            <w:color w:val="000000"/>
            <w:kern w:val="0"/>
            <w:sz w:val="22"/>
          </w:rPr>
          <w:delText xml:space="preserve">다. 따라서 정해진 </w:delText>
        </w:r>
        <w:r w:rsidR="00CB62A5" w:rsidDel="003D7788">
          <w:rPr>
            <w:rFonts w:eastAsiaTheme="minorHAnsi" w:cs="굴림" w:hint="eastAsia"/>
            <w:color w:val="000000"/>
            <w:kern w:val="0"/>
            <w:sz w:val="22"/>
          </w:rPr>
          <w:delText>훈련 에포크(</w:delText>
        </w:r>
        <w:r w:rsidR="00CB62A5" w:rsidDel="003D7788">
          <w:rPr>
            <w:rFonts w:eastAsiaTheme="minorHAnsi" w:cs="굴림"/>
            <w:color w:val="000000"/>
            <w:kern w:val="0"/>
            <w:sz w:val="22"/>
          </w:rPr>
          <w:delText>training epoch)</w:delText>
        </w:r>
        <w:r w:rsidRPr="002C49DE" w:rsidDel="003D7788">
          <w:rPr>
            <w:rFonts w:eastAsiaTheme="minorHAnsi" w:cs="굴림" w:hint="eastAsia"/>
            <w:color w:val="000000"/>
            <w:kern w:val="0"/>
            <w:sz w:val="22"/>
          </w:rPr>
          <w:delText>만큼의 반복이 끝나기 전에 훈련이 조기종료될 수 있으며, 이 조건은 모델이 훈련데이터에 과적합(overfitting)되는 문제를 방지할 수 있다.</w:delText>
        </w:r>
      </w:del>
    </w:p>
    <w:p w14:paraId="643D5F21" w14:textId="10677B51" w:rsidR="00904F54" w:rsidDel="003D7788" w:rsidRDefault="00904F54">
      <w:pPr>
        <w:numPr>
          <w:ilvl w:val="0"/>
          <w:numId w:val="1"/>
        </w:numPr>
        <w:spacing w:after="0" w:line="384" w:lineRule="auto"/>
        <w:textAlignment w:val="baseline"/>
        <w:outlineLvl w:val="0"/>
        <w:rPr>
          <w:del w:id="1084" w:author="장교진" w:date="2022-01-18T10:40:00Z"/>
          <w:rFonts w:eastAsiaTheme="minorHAnsi" w:cs="굴림"/>
          <w:color w:val="000000"/>
          <w:kern w:val="0"/>
          <w:sz w:val="22"/>
        </w:rPr>
        <w:pPrChange w:id="1085" w:author="장교진" w:date="2022-01-18T10:40:00Z">
          <w:pPr>
            <w:spacing w:after="0" w:line="384" w:lineRule="auto"/>
            <w:textAlignment w:val="baseline"/>
          </w:pPr>
        </w:pPrChange>
      </w:pPr>
    </w:p>
    <w:p w14:paraId="5D537C8D" w14:textId="267E430A" w:rsidR="00AC3B42" w:rsidDel="003D7788" w:rsidRDefault="00AC3B42">
      <w:pPr>
        <w:pStyle w:val="a3"/>
        <w:numPr>
          <w:ilvl w:val="0"/>
          <w:numId w:val="1"/>
        </w:numPr>
        <w:spacing w:line="360" w:lineRule="auto"/>
        <w:ind w:leftChars="0"/>
        <w:outlineLvl w:val="0"/>
        <w:rPr>
          <w:del w:id="1086" w:author="장교진" w:date="2022-01-18T10:40:00Z"/>
          <w:b/>
          <w:bCs/>
          <w:sz w:val="22"/>
          <w:szCs w:val="24"/>
        </w:rPr>
      </w:pPr>
      <w:bookmarkStart w:id="1087" w:name="_Toc92260062"/>
      <w:del w:id="1088" w:author="장교진" w:date="2022-01-18T10:40:00Z">
        <w:r w:rsidRPr="00AC3B42" w:rsidDel="003D7788">
          <w:rPr>
            <w:rFonts w:hint="eastAsia"/>
            <w:b/>
            <w:bCs/>
            <w:sz w:val="22"/>
            <w:szCs w:val="24"/>
          </w:rPr>
          <w:delText xml:space="preserve">모델 </w:delText>
        </w:r>
        <w:r w:rsidR="00661B6E" w:rsidDel="003D7788">
          <w:rPr>
            <w:rFonts w:hint="eastAsia"/>
            <w:b/>
            <w:bCs/>
            <w:sz w:val="22"/>
            <w:szCs w:val="24"/>
          </w:rPr>
          <w:delText xml:space="preserve">평가 및 </w:delText>
        </w:r>
        <w:r w:rsidRPr="00AC3B42" w:rsidDel="003D7788">
          <w:rPr>
            <w:rFonts w:hint="eastAsia"/>
            <w:b/>
            <w:bCs/>
            <w:sz w:val="22"/>
            <w:szCs w:val="24"/>
          </w:rPr>
          <w:delText>분석</w:delText>
        </w:r>
        <w:bookmarkEnd w:id="1087"/>
      </w:del>
    </w:p>
    <w:p w14:paraId="5A0BB929" w14:textId="1B0E93A3" w:rsidR="003B4625" w:rsidRPr="003B4625" w:rsidDel="003D7788" w:rsidRDefault="003B4625">
      <w:pPr>
        <w:numPr>
          <w:ilvl w:val="0"/>
          <w:numId w:val="1"/>
        </w:numPr>
        <w:spacing w:after="0" w:line="384" w:lineRule="auto"/>
        <w:textAlignment w:val="baseline"/>
        <w:outlineLvl w:val="0"/>
        <w:rPr>
          <w:del w:id="1089" w:author="장교진" w:date="2022-01-18T10:40:00Z"/>
          <w:rFonts w:eastAsiaTheme="minorHAnsi" w:cs="굴림"/>
          <w:color w:val="000000"/>
          <w:kern w:val="0"/>
          <w:sz w:val="22"/>
        </w:rPr>
        <w:pPrChange w:id="1090" w:author="장교진" w:date="2022-01-18T10:40:00Z">
          <w:pPr>
            <w:spacing w:after="0" w:line="384" w:lineRule="auto"/>
            <w:textAlignment w:val="baseline"/>
          </w:pPr>
        </w:pPrChange>
      </w:pPr>
      <w:del w:id="1091" w:author="장교진" w:date="2022-01-18T10:40:00Z">
        <w:r w:rsidRPr="003B4625" w:rsidDel="003D7788">
          <w:rPr>
            <w:rFonts w:eastAsiaTheme="minorHAnsi" w:cs="굴림" w:hint="eastAsia"/>
            <w:color w:val="000000"/>
            <w:kern w:val="0"/>
            <w:sz w:val="22"/>
          </w:rPr>
          <w:delText>훈련이 끝난 모델은 R</w:delText>
        </w:r>
        <w:r w:rsidRPr="00B008DF" w:rsidDel="003D7788">
          <w:rPr>
            <w:rFonts w:eastAsiaTheme="minorHAnsi" w:cs="굴림" w:hint="eastAsia"/>
            <w:color w:val="000000"/>
            <w:kern w:val="0"/>
            <w:sz w:val="22"/>
            <w:vertAlign w:val="superscript"/>
          </w:rPr>
          <w:delText>2</w:delText>
        </w:r>
        <w:r w:rsidRPr="003B4625" w:rsidDel="003D7788">
          <w:rPr>
            <w:rFonts w:eastAsiaTheme="minorHAnsi" w:cs="굴림" w:hint="eastAsia"/>
            <w:color w:val="000000"/>
            <w:kern w:val="0"/>
            <w:sz w:val="22"/>
          </w:rPr>
          <w:delText>와 RMSE 등의 평가지표를 통해 성능을 평가</w:delText>
        </w:r>
        <w:r w:rsidR="001458AA" w:rsidDel="003D7788">
          <w:rPr>
            <w:rFonts w:eastAsiaTheme="minorHAnsi" w:cs="굴림" w:hint="eastAsia"/>
            <w:color w:val="000000"/>
            <w:kern w:val="0"/>
            <w:sz w:val="22"/>
          </w:rPr>
          <w:delText>한</w:delText>
        </w:r>
        <w:r w:rsidRPr="003B4625" w:rsidDel="003D7788">
          <w:rPr>
            <w:rFonts w:eastAsiaTheme="minorHAnsi" w:cs="굴림" w:hint="eastAsia"/>
            <w:color w:val="000000"/>
            <w:kern w:val="0"/>
            <w:sz w:val="22"/>
          </w:rPr>
          <w:delText>다. R</w:delText>
        </w:r>
        <w:r w:rsidRPr="00B008DF" w:rsidDel="003D7788">
          <w:rPr>
            <w:rFonts w:eastAsiaTheme="minorHAnsi" w:cs="굴림" w:hint="eastAsia"/>
            <w:color w:val="000000"/>
            <w:kern w:val="0"/>
            <w:sz w:val="22"/>
            <w:vertAlign w:val="superscript"/>
          </w:rPr>
          <w:delText>2</w:delText>
        </w:r>
        <w:r w:rsidRPr="003B4625" w:rsidDel="003D7788">
          <w:rPr>
            <w:rFonts w:eastAsiaTheme="minorHAnsi" w:cs="굴림" w:hint="eastAsia"/>
            <w:color w:val="000000"/>
            <w:kern w:val="0"/>
            <w:sz w:val="22"/>
          </w:rPr>
          <w:delText>과 RMSE 함수는 다음과 같이 설정</w:delText>
        </w:r>
        <w:r w:rsidR="001458AA" w:rsidDel="003D7788">
          <w:rPr>
            <w:rFonts w:eastAsiaTheme="minorHAnsi" w:cs="굴림" w:hint="eastAsia"/>
            <w:color w:val="000000"/>
            <w:kern w:val="0"/>
            <w:sz w:val="22"/>
          </w:rPr>
          <w:delText>된</w:delText>
        </w:r>
        <w:r w:rsidRPr="003B4625"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4625" w:rsidRPr="003B4625" w:rsidDel="003D7788" w14:paraId="3A91AFD1" w14:textId="0B8F0692" w:rsidTr="003B4625">
        <w:trPr>
          <w:trHeight w:val="4665"/>
          <w:del w:id="1092"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ECB2E7E" w14:textId="00F3CC52" w:rsidR="003B4625" w:rsidRPr="003B4625" w:rsidDel="003D7788" w:rsidRDefault="003B4625">
            <w:pPr>
              <w:numPr>
                <w:ilvl w:val="0"/>
                <w:numId w:val="1"/>
              </w:numPr>
              <w:spacing w:after="0" w:line="240" w:lineRule="auto"/>
              <w:textAlignment w:val="baseline"/>
              <w:outlineLvl w:val="0"/>
              <w:rPr>
                <w:del w:id="1093" w:author="장교진" w:date="2022-01-18T10:40:00Z"/>
                <w:rFonts w:eastAsiaTheme="minorHAnsi" w:cs="굴림"/>
                <w:color w:val="000000"/>
                <w:kern w:val="0"/>
                <w:sz w:val="22"/>
              </w:rPr>
              <w:pPrChange w:id="1094" w:author="장교진" w:date="2022-01-18T10:40:00Z">
                <w:pPr>
                  <w:spacing w:after="0" w:line="240" w:lineRule="auto"/>
                  <w:textAlignment w:val="baseline"/>
                </w:pPr>
              </w:pPrChange>
            </w:pPr>
            <w:del w:id="1095" w:author="장교진" w:date="2022-01-18T10:40:00Z">
              <w:r w:rsidRPr="003B4625" w:rsidDel="003D7788">
                <w:rPr>
                  <w:rFonts w:eastAsiaTheme="minorHAnsi" w:cs="굴림" w:hint="eastAsia"/>
                  <w:color w:val="7030A0"/>
                  <w:kern w:val="0"/>
                  <w:sz w:val="22"/>
                </w:rPr>
                <w:delText xml:space="preserve">import </w:delText>
              </w:r>
              <w:r w:rsidRPr="003B4625" w:rsidDel="003D7788">
                <w:rPr>
                  <w:rFonts w:eastAsiaTheme="minorHAnsi" w:cs="굴림" w:hint="eastAsia"/>
                  <w:color w:val="000000"/>
                  <w:kern w:val="0"/>
                  <w:sz w:val="22"/>
                </w:rPr>
                <w:delText xml:space="preserve">numpy </w:delText>
              </w:r>
              <w:r w:rsidRPr="003B4625" w:rsidDel="003D7788">
                <w:rPr>
                  <w:rFonts w:eastAsiaTheme="minorHAnsi" w:cs="굴림" w:hint="eastAsia"/>
                  <w:color w:val="7030A0"/>
                  <w:kern w:val="0"/>
                  <w:sz w:val="22"/>
                </w:rPr>
                <w:delText>as</w:delText>
              </w:r>
              <w:r w:rsidRPr="003B4625" w:rsidDel="003D7788">
                <w:rPr>
                  <w:rFonts w:eastAsiaTheme="minorHAnsi" w:cs="굴림" w:hint="eastAsia"/>
                  <w:color w:val="000000"/>
                  <w:kern w:val="0"/>
                  <w:sz w:val="22"/>
                </w:rPr>
                <w:delText xml:space="preserve"> np</w:delText>
              </w:r>
            </w:del>
          </w:p>
          <w:p w14:paraId="23C34E06" w14:textId="23F22375" w:rsidR="003B4625" w:rsidRPr="003B4625" w:rsidDel="003D7788" w:rsidRDefault="003B4625">
            <w:pPr>
              <w:numPr>
                <w:ilvl w:val="0"/>
                <w:numId w:val="1"/>
              </w:numPr>
              <w:spacing w:after="0" w:line="240" w:lineRule="auto"/>
              <w:textAlignment w:val="baseline"/>
              <w:outlineLvl w:val="0"/>
              <w:rPr>
                <w:del w:id="1096" w:author="장교진" w:date="2022-01-18T10:40:00Z"/>
                <w:rFonts w:eastAsiaTheme="minorHAnsi" w:cs="굴림"/>
                <w:color w:val="000000"/>
                <w:kern w:val="0"/>
                <w:sz w:val="22"/>
              </w:rPr>
              <w:pPrChange w:id="1097" w:author="장교진" w:date="2022-01-18T10:40:00Z">
                <w:pPr>
                  <w:spacing w:after="0" w:line="240" w:lineRule="auto"/>
                  <w:textAlignment w:val="baseline"/>
                </w:pPr>
              </w:pPrChange>
            </w:pPr>
          </w:p>
          <w:p w14:paraId="16950324" w14:textId="72F4B1A6" w:rsidR="003B4625" w:rsidRPr="003B4625" w:rsidDel="003D7788" w:rsidRDefault="003B4625">
            <w:pPr>
              <w:numPr>
                <w:ilvl w:val="0"/>
                <w:numId w:val="1"/>
              </w:numPr>
              <w:spacing w:after="0" w:line="240" w:lineRule="auto"/>
              <w:textAlignment w:val="baseline"/>
              <w:outlineLvl w:val="0"/>
              <w:rPr>
                <w:del w:id="1098" w:author="장교진" w:date="2022-01-18T10:40:00Z"/>
                <w:rFonts w:eastAsiaTheme="minorHAnsi" w:cs="굴림"/>
                <w:color w:val="000000"/>
                <w:kern w:val="0"/>
                <w:sz w:val="22"/>
              </w:rPr>
              <w:pPrChange w:id="1099" w:author="장교진" w:date="2022-01-18T10:40:00Z">
                <w:pPr>
                  <w:spacing w:after="0" w:line="240" w:lineRule="auto"/>
                  <w:textAlignment w:val="baseline"/>
                </w:pPr>
              </w:pPrChange>
            </w:pPr>
            <w:del w:id="1100" w:author="장교진" w:date="2022-01-18T10:40:00Z">
              <w:r w:rsidRPr="003B4625" w:rsidDel="003D7788">
                <w:rPr>
                  <w:rFonts w:eastAsiaTheme="minorHAnsi" w:cs="굴림" w:hint="eastAsia"/>
                  <w:color w:val="0000FF"/>
                  <w:kern w:val="0"/>
                  <w:sz w:val="22"/>
                </w:rPr>
                <w:delText xml:space="preserve">def </w:delText>
              </w:r>
              <w:r w:rsidRPr="003B4625" w:rsidDel="003D7788">
                <w:rPr>
                  <w:rFonts w:eastAsiaTheme="minorHAnsi" w:cs="굴림" w:hint="eastAsia"/>
                  <w:color w:val="000000"/>
                  <w:kern w:val="0"/>
                  <w:sz w:val="22"/>
                </w:rPr>
                <w:delText xml:space="preserve">R_Squared(prediction, actual_value): </w:delText>
              </w:r>
            </w:del>
          </w:p>
          <w:p w14:paraId="6DA63013" w14:textId="0FD8EB79" w:rsidR="003B4625" w:rsidRPr="003B4625" w:rsidDel="003D7788" w:rsidRDefault="003B4625">
            <w:pPr>
              <w:numPr>
                <w:ilvl w:val="0"/>
                <w:numId w:val="1"/>
              </w:numPr>
              <w:spacing w:after="0" w:line="240" w:lineRule="auto"/>
              <w:ind w:firstLineChars="200" w:firstLine="440"/>
              <w:textAlignment w:val="baseline"/>
              <w:outlineLvl w:val="0"/>
              <w:rPr>
                <w:del w:id="1101" w:author="장교진" w:date="2022-01-18T10:40:00Z"/>
                <w:rFonts w:eastAsiaTheme="minorHAnsi" w:cs="굴림"/>
                <w:color w:val="000000"/>
                <w:kern w:val="0"/>
                <w:sz w:val="22"/>
              </w:rPr>
              <w:pPrChange w:id="1102" w:author="장교진" w:date="2022-01-18T10:40:00Z">
                <w:pPr>
                  <w:spacing w:after="0" w:line="240" w:lineRule="auto"/>
                  <w:ind w:firstLineChars="200" w:firstLine="440"/>
                  <w:textAlignment w:val="baseline"/>
                </w:pPr>
              </w:pPrChange>
            </w:pPr>
            <w:del w:id="1103" w:author="장교진" w:date="2022-01-18T10:40:00Z">
              <w:r w:rsidRPr="003B4625" w:rsidDel="003D7788">
                <w:rPr>
                  <w:rFonts w:eastAsiaTheme="minorHAnsi" w:cs="굴림" w:hint="eastAsia"/>
                  <w:color w:val="000000"/>
                  <w:kern w:val="0"/>
                  <w:sz w:val="22"/>
                </w:rPr>
                <w:delText>actual_mean = np.mean(actual_value, axis=0)</w:delText>
              </w:r>
            </w:del>
          </w:p>
          <w:p w14:paraId="1B8F4B5B" w14:textId="567FCCB5" w:rsidR="003B4625" w:rsidRPr="003B4625" w:rsidDel="003D7788" w:rsidRDefault="003B4625">
            <w:pPr>
              <w:numPr>
                <w:ilvl w:val="0"/>
                <w:numId w:val="1"/>
              </w:numPr>
              <w:spacing w:after="0" w:line="240" w:lineRule="auto"/>
              <w:ind w:firstLineChars="200" w:firstLine="440"/>
              <w:textAlignment w:val="baseline"/>
              <w:outlineLvl w:val="0"/>
              <w:rPr>
                <w:del w:id="1104" w:author="장교진" w:date="2022-01-18T10:40:00Z"/>
                <w:rFonts w:eastAsiaTheme="minorHAnsi" w:cs="굴림"/>
                <w:color w:val="000000"/>
                <w:kern w:val="0"/>
                <w:sz w:val="22"/>
              </w:rPr>
              <w:pPrChange w:id="1105" w:author="장교진" w:date="2022-01-18T10:40:00Z">
                <w:pPr>
                  <w:spacing w:after="0" w:line="240" w:lineRule="auto"/>
                  <w:ind w:firstLineChars="200" w:firstLine="440"/>
                  <w:textAlignment w:val="baseline"/>
                </w:pPr>
              </w:pPrChange>
            </w:pPr>
            <w:del w:id="1106" w:author="장교진" w:date="2022-01-18T10:40:00Z">
              <w:r w:rsidRPr="003B4625" w:rsidDel="003D7788">
                <w:rPr>
                  <w:rFonts w:eastAsiaTheme="minorHAnsi" w:cs="굴림" w:hint="eastAsia"/>
                  <w:color w:val="000000"/>
                  <w:kern w:val="0"/>
                  <w:sz w:val="22"/>
                </w:rPr>
                <w:delText xml:space="preserve">SSR = np.sum( (prediction - actual_value)**2 , axis=0) </w:delText>
              </w:r>
            </w:del>
          </w:p>
          <w:p w14:paraId="634A9EAC" w14:textId="60DFAAE3" w:rsidR="003B4625" w:rsidRPr="003B4625" w:rsidDel="003D7788" w:rsidRDefault="003B4625">
            <w:pPr>
              <w:numPr>
                <w:ilvl w:val="0"/>
                <w:numId w:val="1"/>
              </w:numPr>
              <w:spacing w:after="0" w:line="240" w:lineRule="auto"/>
              <w:ind w:firstLineChars="200" w:firstLine="440"/>
              <w:textAlignment w:val="baseline"/>
              <w:outlineLvl w:val="0"/>
              <w:rPr>
                <w:del w:id="1107" w:author="장교진" w:date="2022-01-18T10:40:00Z"/>
                <w:rFonts w:eastAsiaTheme="minorHAnsi" w:cs="굴림"/>
                <w:color w:val="000000"/>
                <w:kern w:val="0"/>
                <w:sz w:val="22"/>
              </w:rPr>
              <w:pPrChange w:id="1108" w:author="장교진" w:date="2022-01-18T10:40:00Z">
                <w:pPr>
                  <w:spacing w:after="0" w:line="240" w:lineRule="auto"/>
                  <w:ind w:firstLineChars="200" w:firstLine="440"/>
                  <w:textAlignment w:val="baseline"/>
                </w:pPr>
              </w:pPrChange>
            </w:pPr>
            <w:del w:id="1109" w:author="장교진" w:date="2022-01-18T10:40:00Z">
              <w:r w:rsidRPr="003B4625" w:rsidDel="003D7788">
                <w:rPr>
                  <w:rFonts w:eastAsiaTheme="minorHAnsi" w:cs="굴림" w:hint="eastAsia"/>
                  <w:color w:val="000000"/>
                  <w:kern w:val="0"/>
                  <w:sz w:val="22"/>
                </w:rPr>
                <w:delText>RSS = np.sum( (prediction - actual_mean )**2, axis=0 )</w:delText>
              </w:r>
            </w:del>
          </w:p>
          <w:p w14:paraId="40B62AAA" w14:textId="793F7ED4" w:rsidR="003B4625" w:rsidRPr="003B4625" w:rsidDel="003D7788" w:rsidRDefault="003B4625">
            <w:pPr>
              <w:numPr>
                <w:ilvl w:val="0"/>
                <w:numId w:val="1"/>
              </w:numPr>
              <w:spacing w:after="0" w:line="240" w:lineRule="auto"/>
              <w:ind w:firstLineChars="200" w:firstLine="440"/>
              <w:textAlignment w:val="baseline"/>
              <w:outlineLvl w:val="0"/>
              <w:rPr>
                <w:del w:id="1110" w:author="장교진" w:date="2022-01-18T10:40:00Z"/>
                <w:rFonts w:eastAsiaTheme="minorHAnsi" w:cs="굴림"/>
                <w:color w:val="000000"/>
                <w:kern w:val="0"/>
                <w:sz w:val="22"/>
              </w:rPr>
              <w:pPrChange w:id="1111" w:author="장교진" w:date="2022-01-18T10:40:00Z">
                <w:pPr>
                  <w:spacing w:after="0" w:line="240" w:lineRule="auto"/>
                  <w:ind w:firstLineChars="200" w:firstLine="440"/>
                  <w:textAlignment w:val="baseline"/>
                </w:pPr>
              </w:pPrChange>
            </w:pPr>
            <w:del w:id="1112" w:author="장교진" w:date="2022-01-18T10:40:00Z">
              <w:r w:rsidRPr="003B4625" w:rsidDel="003D7788">
                <w:rPr>
                  <w:rFonts w:eastAsiaTheme="minorHAnsi" w:cs="굴림" w:hint="eastAsia"/>
                  <w:color w:val="000000"/>
                  <w:kern w:val="0"/>
                  <w:sz w:val="22"/>
                </w:rPr>
                <w:delText xml:space="preserve">TSS = np.sum( (actual_value - actual_mean )**2, axis=0 ) </w:delText>
              </w:r>
            </w:del>
          </w:p>
          <w:p w14:paraId="278F911A" w14:textId="33294418" w:rsidR="003B4625" w:rsidRPr="003B4625" w:rsidDel="003D7788" w:rsidRDefault="003B4625">
            <w:pPr>
              <w:numPr>
                <w:ilvl w:val="0"/>
                <w:numId w:val="1"/>
              </w:numPr>
              <w:spacing w:after="0" w:line="240" w:lineRule="auto"/>
              <w:ind w:firstLineChars="200" w:firstLine="440"/>
              <w:textAlignment w:val="baseline"/>
              <w:outlineLvl w:val="0"/>
              <w:rPr>
                <w:del w:id="1113" w:author="장교진" w:date="2022-01-18T10:40:00Z"/>
                <w:rFonts w:eastAsiaTheme="minorHAnsi" w:cs="굴림"/>
                <w:color w:val="000000"/>
                <w:kern w:val="0"/>
                <w:sz w:val="22"/>
              </w:rPr>
              <w:pPrChange w:id="1114" w:author="장교진" w:date="2022-01-18T10:40:00Z">
                <w:pPr>
                  <w:spacing w:after="0" w:line="240" w:lineRule="auto"/>
                  <w:ind w:firstLineChars="200" w:firstLine="440"/>
                  <w:textAlignment w:val="baseline"/>
                </w:pPr>
              </w:pPrChange>
            </w:pPr>
            <w:del w:id="1115" w:author="장교진" w:date="2022-01-18T10:40:00Z">
              <w:r w:rsidRPr="003B4625" w:rsidDel="003D7788">
                <w:rPr>
                  <w:rFonts w:eastAsiaTheme="minorHAnsi" w:cs="굴림" w:hint="eastAsia"/>
                  <w:color w:val="000000"/>
                  <w:kern w:val="0"/>
                  <w:sz w:val="22"/>
                </w:rPr>
                <w:delText>r2 = 1 - SSR/TSS</w:delText>
              </w:r>
            </w:del>
          </w:p>
          <w:p w14:paraId="49BE6803" w14:textId="51261865" w:rsidR="003B4625" w:rsidRPr="003B4625" w:rsidDel="003D7788" w:rsidRDefault="003B4625">
            <w:pPr>
              <w:numPr>
                <w:ilvl w:val="0"/>
                <w:numId w:val="1"/>
              </w:numPr>
              <w:spacing w:after="0" w:line="240" w:lineRule="auto"/>
              <w:textAlignment w:val="baseline"/>
              <w:outlineLvl w:val="0"/>
              <w:rPr>
                <w:del w:id="1116" w:author="장교진" w:date="2022-01-18T10:40:00Z"/>
                <w:rFonts w:eastAsiaTheme="minorHAnsi" w:cs="굴림"/>
                <w:color w:val="000000"/>
                <w:kern w:val="0"/>
                <w:sz w:val="22"/>
              </w:rPr>
              <w:pPrChange w:id="1117" w:author="장교진" w:date="2022-01-18T10:40:00Z">
                <w:pPr>
                  <w:spacing w:after="0" w:line="240" w:lineRule="auto"/>
                  <w:textAlignment w:val="baseline"/>
                </w:pPr>
              </w:pPrChange>
            </w:pPr>
          </w:p>
          <w:p w14:paraId="28A92591" w14:textId="46917E12" w:rsidR="003B4625" w:rsidRPr="003B4625" w:rsidDel="003D7788" w:rsidRDefault="003B4625">
            <w:pPr>
              <w:numPr>
                <w:ilvl w:val="0"/>
                <w:numId w:val="1"/>
              </w:numPr>
              <w:spacing w:after="0" w:line="240" w:lineRule="auto"/>
              <w:ind w:firstLineChars="200" w:firstLine="440"/>
              <w:textAlignment w:val="baseline"/>
              <w:outlineLvl w:val="0"/>
              <w:rPr>
                <w:del w:id="1118" w:author="장교진" w:date="2022-01-18T10:40:00Z"/>
                <w:rFonts w:eastAsiaTheme="minorHAnsi" w:cs="굴림"/>
                <w:color w:val="000000"/>
                <w:kern w:val="0"/>
                <w:sz w:val="22"/>
              </w:rPr>
              <w:pPrChange w:id="1119" w:author="장교진" w:date="2022-01-18T10:40:00Z">
                <w:pPr>
                  <w:spacing w:after="0" w:line="240" w:lineRule="auto"/>
                  <w:ind w:firstLineChars="200" w:firstLine="440"/>
                  <w:textAlignment w:val="baseline"/>
                </w:pPr>
              </w:pPrChange>
            </w:pPr>
            <w:del w:id="1120" w:author="장교진" w:date="2022-01-18T10:40:00Z">
              <w:r w:rsidRPr="003B4625" w:rsidDel="003D7788">
                <w:rPr>
                  <w:rFonts w:eastAsiaTheme="minorHAnsi" w:cs="굴림" w:hint="eastAsia"/>
                  <w:color w:val="7030A0"/>
                  <w:kern w:val="0"/>
                  <w:sz w:val="22"/>
                </w:rPr>
                <w:delText>return</w:delText>
              </w:r>
              <w:r w:rsidRPr="003B4625" w:rsidDel="003D7788">
                <w:rPr>
                  <w:rFonts w:eastAsiaTheme="minorHAnsi" w:cs="굴림" w:hint="eastAsia"/>
                  <w:color w:val="000000"/>
                  <w:kern w:val="0"/>
                  <w:sz w:val="22"/>
                </w:rPr>
                <w:delText xml:space="preserve"> r2</w:delText>
              </w:r>
            </w:del>
          </w:p>
          <w:p w14:paraId="7C12E36B" w14:textId="569E51B4" w:rsidR="003B4625" w:rsidRPr="003B4625" w:rsidDel="003D7788" w:rsidRDefault="003B4625">
            <w:pPr>
              <w:numPr>
                <w:ilvl w:val="0"/>
                <w:numId w:val="1"/>
              </w:numPr>
              <w:spacing w:after="0" w:line="240" w:lineRule="auto"/>
              <w:textAlignment w:val="baseline"/>
              <w:outlineLvl w:val="0"/>
              <w:rPr>
                <w:del w:id="1121" w:author="장교진" w:date="2022-01-18T10:40:00Z"/>
                <w:rFonts w:eastAsiaTheme="minorHAnsi" w:cs="굴림"/>
                <w:color w:val="000000"/>
                <w:kern w:val="0"/>
                <w:sz w:val="22"/>
              </w:rPr>
              <w:pPrChange w:id="1122" w:author="장교진" w:date="2022-01-18T10:40:00Z">
                <w:pPr>
                  <w:spacing w:after="0" w:line="240" w:lineRule="auto"/>
                  <w:textAlignment w:val="baseline"/>
                </w:pPr>
              </w:pPrChange>
            </w:pPr>
          </w:p>
          <w:p w14:paraId="7BAB8577" w14:textId="35DA1F05" w:rsidR="003B4625" w:rsidRPr="003B4625" w:rsidDel="003D7788" w:rsidRDefault="003B4625">
            <w:pPr>
              <w:numPr>
                <w:ilvl w:val="0"/>
                <w:numId w:val="1"/>
              </w:numPr>
              <w:spacing w:after="0" w:line="240" w:lineRule="auto"/>
              <w:textAlignment w:val="baseline"/>
              <w:outlineLvl w:val="0"/>
              <w:rPr>
                <w:del w:id="1123" w:author="장교진" w:date="2022-01-18T10:40:00Z"/>
                <w:rFonts w:eastAsiaTheme="minorHAnsi" w:cs="굴림"/>
                <w:color w:val="000000"/>
                <w:kern w:val="0"/>
                <w:sz w:val="22"/>
              </w:rPr>
              <w:pPrChange w:id="1124" w:author="장교진" w:date="2022-01-18T10:40:00Z">
                <w:pPr>
                  <w:spacing w:after="0" w:line="240" w:lineRule="auto"/>
                  <w:textAlignment w:val="baseline"/>
                </w:pPr>
              </w:pPrChange>
            </w:pPr>
            <w:del w:id="1125" w:author="장교진" w:date="2022-01-18T10:40:00Z">
              <w:r w:rsidRPr="003B4625" w:rsidDel="003D7788">
                <w:rPr>
                  <w:rFonts w:eastAsiaTheme="minorHAnsi" w:cs="굴림" w:hint="eastAsia"/>
                  <w:color w:val="000000"/>
                  <w:kern w:val="0"/>
                  <w:sz w:val="22"/>
                </w:rPr>
                <w:delText xml:space="preserve">def RMSE(prediction, actual_value): </w:delText>
              </w:r>
            </w:del>
          </w:p>
          <w:p w14:paraId="7E2C2156" w14:textId="65C31AA5" w:rsidR="003B4625" w:rsidRPr="003B4625" w:rsidDel="003D7788" w:rsidRDefault="003B4625">
            <w:pPr>
              <w:numPr>
                <w:ilvl w:val="0"/>
                <w:numId w:val="1"/>
              </w:numPr>
              <w:spacing w:after="0" w:line="240" w:lineRule="auto"/>
              <w:ind w:firstLineChars="200" w:firstLine="440"/>
              <w:textAlignment w:val="baseline"/>
              <w:outlineLvl w:val="0"/>
              <w:rPr>
                <w:del w:id="1126" w:author="장교진" w:date="2022-01-18T10:40:00Z"/>
                <w:rFonts w:eastAsiaTheme="minorHAnsi" w:cs="굴림"/>
                <w:color w:val="000000"/>
                <w:kern w:val="0"/>
                <w:sz w:val="22"/>
              </w:rPr>
              <w:pPrChange w:id="1127" w:author="장교진" w:date="2022-01-18T10:40:00Z">
                <w:pPr>
                  <w:spacing w:after="0" w:line="240" w:lineRule="auto"/>
                  <w:ind w:firstLineChars="200" w:firstLine="440"/>
                  <w:textAlignment w:val="baseline"/>
                </w:pPr>
              </w:pPrChange>
            </w:pPr>
            <w:del w:id="1128" w:author="장교진" w:date="2022-01-18T10:40:00Z">
              <w:r w:rsidRPr="003B4625" w:rsidDel="003D7788">
                <w:rPr>
                  <w:rFonts w:eastAsiaTheme="minorHAnsi" w:cs="굴림" w:hint="eastAsia"/>
                  <w:color w:val="000000"/>
                  <w:kern w:val="0"/>
                  <w:sz w:val="22"/>
                </w:rPr>
                <w:delText>rmse = np.sqrt(np.mean((prediction - actual_value)**2, axis=0))</w:delText>
              </w:r>
            </w:del>
          </w:p>
          <w:p w14:paraId="7E07CADD" w14:textId="08E22255" w:rsidR="003B4625" w:rsidRPr="003B4625" w:rsidDel="003D7788" w:rsidRDefault="003B4625">
            <w:pPr>
              <w:numPr>
                <w:ilvl w:val="0"/>
                <w:numId w:val="1"/>
              </w:numPr>
              <w:spacing w:after="0" w:line="240" w:lineRule="auto"/>
              <w:textAlignment w:val="baseline"/>
              <w:outlineLvl w:val="0"/>
              <w:rPr>
                <w:del w:id="1129" w:author="장교진" w:date="2022-01-18T10:40:00Z"/>
                <w:rFonts w:eastAsiaTheme="minorHAnsi" w:cs="굴림"/>
                <w:color w:val="000000"/>
                <w:kern w:val="0"/>
                <w:sz w:val="22"/>
              </w:rPr>
              <w:pPrChange w:id="1130" w:author="장교진" w:date="2022-01-18T10:40:00Z">
                <w:pPr>
                  <w:spacing w:after="0" w:line="240" w:lineRule="auto"/>
                  <w:textAlignment w:val="baseline"/>
                </w:pPr>
              </w:pPrChange>
            </w:pPr>
          </w:p>
          <w:p w14:paraId="0BFE6C69" w14:textId="2386F5C3" w:rsidR="003B4625" w:rsidRPr="003B4625" w:rsidDel="003D7788" w:rsidRDefault="003B4625">
            <w:pPr>
              <w:numPr>
                <w:ilvl w:val="0"/>
                <w:numId w:val="1"/>
              </w:numPr>
              <w:spacing w:after="0" w:line="240" w:lineRule="auto"/>
              <w:ind w:firstLineChars="200" w:firstLine="440"/>
              <w:textAlignment w:val="baseline"/>
              <w:outlineLvl w:val="0"/>
              <w:rPr>
                <w:del w:id="1131" w:author="장교진" w:date="2022-01-18T10:40:00Z"/>
                <w:rFonts w:eastAsiaTheme="minorHAnsi" w:cs="굴림"/>
                <w:color w:val="000000"/>
                <w:kern w:val="0"/>
                <w:sz w:val="22"/>
              </w:rPr>
              <w:pPrChange w:id="1132" w:author="장교진" w:date="2022-01-18T10:40:00Z">
                <w:pPr>
                  <w:spacing w:after="0" w:line="240" w:lineRule="auto"/>
                  <w:ind w:firstLineChars="200" w:firstLine="440"/>
                  <w:textAlignment w:val="baseline"/>
                </w:pPr>
              </w:pPrChange>
            </w:pPr>
            <w:del w:id="1133" w:author="장교진" w:date="2022-01-18T10:40:00Z">
              <w:r w:rsidRPr="003B4625" w:rsidDel="003D7788">
                <w:rPr>
                  <w:rFonts w:eastAsiaTheme="minorHAnsi" w:cs="굴림" w:hint="eastAsia"/>
                  <w:color w:val="7030A0"/>
                  <w:kern w:val="0"/>
                  <w:sz w:val="22"/>
                </w:rPr>
                <w:delText>return</w:delText>
              </w:r>
              <w:r w:rsidRPr="003B4625" w:rsidDel="003D7788">
                <w:rPr>
                  <w:rFonts w:eastAsiaTheme="minorHAnsi" w:cs="굴림" w:hint="eastAsia"/>
                  <w:color w:val="000000"/>
                  <w:kern w:val="0"/>
                  <w:sz w:val="22"/>
                </w:rPr>
                <w:delText xml:space="preserve"> rmse</w:delText>
              </w:r>
            </w:del>
          </w:p>
        </w:tc>
      </w:tr>
    </w:tbl>
    <w:p w14:paraId="0212BD32" w14:textId="29A8576F" w:rsidR="003B4625" w:rsidRPr="003B4625" w:rsidDel="003D7788" w:rsidRDefault="003B4625">
      <w:pPr>
        <w:numPr>
          <w:ilvl w:val="0"/>
          <w:numId w:val="1"/>
        </w:numPr>
        <w:spacing w:after="0" w:line="384" w:lineRule="auto"/>
        <w:textAlignment w:val="baseline"/>
        <w:outlineLvl w:val="0"/>
        <w:rPr>
          <w:del w:id="1134" w:author="장교진" w:date="2022-01-18T10:40:00Z"/>
          <w:rFonts w:eastAsiaTheme="minorHAnsi" w:cs="굴림"/>
          <w:color w:val="000000"/>
          <w:kern w:val="0"/>
          <w:sz w:val="22"/>
        </w:rPr>
        <w:pPrChange w:id="1135" w:author="장교진" w:date="2022-01-18T10:40:00Z">
          <w:pPr>
            <w:spacing w:after="0" w:line="384" w:lineRule="auto"/>
            <w:textAlignment w:val="baseline"/>
          </w:pPr>
        </w:pPrChange>
      </w:pPr>
      <w:del w:id="1136" w:author="장교진" w:date="2022-01-18T10:40:00Z">
        <w:r w:rsidRPr="003B4625" w:rsidDel="003D7788">
          <w:rPr>
            <w:rFonts w:eastAsiaTheme="minorHAnsi" w:cs="굴림" w:hint="eastAsia"/>
            <w:color w:val="000000"/>
            <w:kern w:val="0"/>
            <w:sz w:val="22"/>
          </w:rPr>
          <w:delText>예측(prediction)은 훈련된 모델에 입력 변수를 입력하였을 때 출력되는 예측값을 나타내고, 실제값(actual value)은 입력 변수 값에 해당하는 실제 출력 데이터값을 나타</w:delText>
        </w:r>
        <w:r w:rsidR="001458AA" w:rsidDel="003D7788">
          <w:rPr>
            <w:rFonts w:eastAsiaTheme="minorHAnsi" w:cs="굴림" w:hint="eastAsia"/>
            <w:color w:val="000000"/>
            <w:kern w:val="0"/>
            <w:sz w:val="22"/>
          </w:rPr>
          <w:delText>낸</w:delText>
        </w:r>
        <w:r w:rsidRPr="003B4625" w:rsidDel="003D7788">
          <w:rPr>
            <w:rFonts w:eastAsiaTheme="minorHAnsi" w:cs="굴림" w:hint="eastAsia"/>
            <w:color w:val="000000"/>
            <w:kern w:val="0"/>
            <w:sz w:val="22"/>
          </w:rPr>
          <w:delText>다. R</w:delText>
        </w:r>
        <w:r w:rsidRPr="00B008DF" w:rsidDel="003D7788">
          <w:rPr>
            <w:rFonts w:eastAsiaTheme="minorHAnsi" w:cs="굴림" w:hint="eastAsia"/>
            <w:color w:val="000000"/>
            <w:kern w:val="0"/>
            <w:sz w:val="22"/>
            <w:vertAlign w:val="superscript"/>
          </w:rPr>
          <w:delText>2</w:delText>
        </w:r>
        <w:r w:rsidRPr="003B4625" w:rsidDel="003D7788">
          <w:rPr>
            <w:rFonts w:eastAsiaTheme="minorHAnsi" w:cs="굴림"/>
            <w:color w:val="000000"/>
            <w:kern w:val="0"/>
            <w:sz w:val="22"/>
          </w:rPr>
          <w:delText xml:space="preserve"> </w:delText>
        </w:r>
        <w:r w:rsidRPr="003B4625" w:rsidDel="003D7788">
          <w:rPr>
            <w:rFonts w:eastAsiaTheme="minorHAnsi" w:cs="굴림" w:hint="eastAsia"/>
            <w:color w:val="000000"/>
            <w:kern w:val="0"/>
            <w:sz w:val="22"/>
          </w:rPr>
          <w:delText>지표는 0과 1사이의 값을 가지며, 1에 가까울수록 예측과 실제가 유사하다는 것을 의미</w:delText>
        </w:r>
        <w:r w:rsidR="001458AA" w:rsidDel="003D7788">
          <w:rPr>
            <w:rFonts w:eastAsiaTheme="minorHAnsi" w:cs="굴림" w:hint="eastAsia"/>
            <w:color w:val="000000"/>
            <w:kern w:val="0"/>
            <w:sz w:val="22"/>
          </w:rPr>
          <w:delText>한</w:delText>
        </w:r>
        <w:r w:rsidRPr="003B4625" w:rsidDel="003D7788">
          <w:rPr>
            <w:rFonts w:eastAsiaTheme="minorHAnsi" w:cs="굴림" w:hint="eastAsia"/>
            <w:color w:val="000000"/>
            <w:kern w:val="0"/>
            <w:sz w:val="22"/>
          </w:rPr>
          <w:delText>다. 반면에 RMSE 지표는 예측과 실제의 오차를 나타내는 값으로, 0에 가까울수록 두 값이 일치한다는 것을 의미</w:delText>
        </w:r>
        <w:r w:rsidR="001458AA" w:rsidDel="003D7788">
          <w:rPr>
            <w:rFonts w:eastAsiaTheme="minorHAnsi" w:cs="굴림" w:hint="eastAsia"/>
            <w:color w:val="000000"/>
            <w:kern w:val="0"/>
            <w:sz w:val="22"/>
          </w:rPr>
          <w:delText>한</w:delText>
        </w:r>
        <w:r w:rsidRPr="003B4625"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4625" w:rsidRPr="003B4625" w:rsidDel="003D7788" w14:paraId="59EF59F3" w14:textId="4DAC2337" w:rsidTr="00EE538B">
        <w:trPr>
          <w:trHeight w:val="2371"/>
          <w:del w:id="1137"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3F0D998" w14:textId="377C6744" w:rsidR="003B4625" w:rsidRPr="003B4625" w:rsidDel="003D7788" w:rsidRDefault="003B4625">
            <w:pPr>
              <w:numPr>
                <w:ilvl w:val="0"/>
                <w:numId w:val="1"/>
              </w:numPr>
              <w:spacing w:after="0" w:line="240" w:lineRule="auto"/>
              <w:textAlignment w:val="baseline"/>
              <w:outlineLvl w:val="0"/>
              <w:rPr>
                <w:del w:id="1138" w:author="장교진" w:date="2022-01-18T10:40:00Z"/>
                <w:rFonts w:eastAsiaTheme="minorHAnsi" w:cs="굴림"/>
                <w:color w:val="000000"/>
                <w:kern w:val="0"/>
                <w:sz w:val="22"/>
              </w:rPr>
              <w:pPrChange w:id="1139" w:author="장교진" w:date="2022-01-18T10:40:00Z">
                <w:pPr>
                  <w:spacing w:after="0" w:line="240" w:lineRule="auto"/>
                  <w:textAlignment w:val="baseline"/>
                </w:pPr>
              </w:pPrChange>
            </w:pPr>
            <w:del w:id="1140" w:author="장교진" w:date="2022-01-18T10:40:00Z">
              <w:r w:rsidRPr="003B4625" w:rsidDel="003D7788">
                <w:rPr>
                  <w:rFonts w:eastAsiaTheme="minorHAnsi" w:cs="굴림" w:hint="eastAsia"/>
                  <w:color w:val="000000"/>
                  <w:kern w:val="0"/>
                  <w:sz w:val="22"/>
                </w:rPr>
                <w:delText>prediction = pd.DataFrame(scaler_y.inverse_transform(nn_model.predict(test_x)),</w:delText>
              </w:r>
            </w:del>
          </w:p>
          <w:p w14:paraId="69D85910" w14:textId="1BB4D536" w:rsidR="003B4625" w:rsidRPr="003B4625" w:rsidDel="003D7788" w:rsidRDefault="003B4625">
            <w:pPr>
              <w:numPr>
                <w:ilvl w:val="0"/>
                <w:numId w:val="1"/>
              </w:numPr>
              <w:spacing w:after="0" w:line="240" w:lineRule="auto"/>
              <w:ind w:firstLineChars="1200" w:firstLine="2640"/>
              <w:textAlignment w:val="baseline"/>
              <w:outlineLvl w:val="0"/>
              <w:rPr>
                <w:del w:id="1141" w:author="장교진" w:date="2022-01-18T10:40:00Z"/>
                <w:rFonts w:eastAsiaTheme="minorHAnsi" w:cs="굴림"/>
                <w:color w:val="000000"/>
                <w:kern w:val="0"/>
                <w:sz w:val="22"/>
              </w:rPr>
              <w:pPrChange w:id="1142" w:author="장교진" w:date="2022-01-18T10:40:00Z">
                <w:pPr>
                  <w:spacing w:after="0" w:line="240" w:lineRule="auto"/>
                  <w:ind w:firstLineChars="1200" w:firstLine="2640"/>
                  <w:textAlignment w:val="baseline"/>
                </w:pPr>
              </w:pPrChange>
            </w:pPr>
            <w:del w:id="1143" w:author="장교진" w:date="2022-01-18T10:40:00Z">
              <w:r w:rsidRPr="003B4625" w:rsidDel="003D7788">
                <w:rPr>
                  <w:rFonts w:eastAsiaTheme="minorHAnsi" w:cs="굴림" w:hint="eastAsia"/>
                  <w:color w:val="000000"/>
                  <w:kern w:val="0"/>
                  <w:sz w:val="22"/>
                </w:rPr>
                <w:delText>index=data_test.index,</w:delText>
              </w:r>
            </w:del>
          </w:p>
          <w:p w14:paraId="2BDD982D" w14:textId="364F9722" w:rsidR="003B4625" w:rsidRPr="003B4625" w:rsidDel="003D7788" w:rsidRDefault="003B4625">
            <w:pPr>
              <w:numPr>
                <w:ilvl w:val="0"/>
                <w:numId w:val="1"/>
              </w:numPr>
              <w:spacing w:after="0" w:line="240" w:lineRule="auto"/>
              <w:ind w:firstLineChars="1200" w:firstLine="2640"/>
              <w:textAlignment w:val="baseline"/>
              <w:outlineLvl w:val="0"/>
              <w:rPr>
                <w:del w:id="1144" w:author="장교진" w:date="2022-01-18T10:40:00Z"/>
                <w:rFonts w:eastAsiaTheme="minorHAnsi" w:cs="굴림"/>
                <w:color w:val="000000"/>
                <w:kern w:val="0"/>
                <w:sz w:val="22"/>
              </w:rPr>
              <w:pPrChange w:id="1145" w:author="장교진" w:date="2022-01-18T10:40:00Z">
                <w:pPr>
                  <w:spacing w:after="0" w:line="240" w:lineRule="auto"/>
                  <w:ind w:firstLineChars="1200" w:firstLine="2640"/>
                  <w:textAlignment w:val="baseline"/>
                </w:pPr>
              </w:pPrChange>
            </w:pPr>
            <w:del w:id="1146" w:author="장교진" w:date="2022-01-18T10:40:00Z">
              <w:r w:rsidRPr="003B4625" w:rsidDel="003D7788">
                <w:rPr>
                  <w:rFonts w:eastAsiaTheme="minorHAnsi" w:cs="굴림" w:hint="eastAsia"/>
                  <w:color w:val="000000"/>
                  <w:kern w:val="0"/>
                  <w:sz w:val="22"/>
                </w:rPr>
                <w:delText>columns=var_y)</w:delText>
              </w:r>
            </w:del>
          </w:p>
          <w:p w14:paraId="6F23B642" w14:textId="2689CFFF" w:rsidR="003B4625" w:rsidRPr="003B4625" w:rsidDel="003D7788" w:rsidRDefault="003B4625">
            <w:pPr>
              <w:numPr>
                <w:ilvl w:val="0"/>
                <w:numId w:val="1"/>
              </w:numPr>
              <w:spacing w:after="0" w:line="240" w:lineRule="auto"/>
              <w:textAlignment w:val="baseline"/>
              <w:outlineLvl w:val="0"/>
              <w:rPr>
                <w:del w:id="1147" w:author="장교진" w:date="2022-01-18T10:40:00Z"/>
                <w:rFonts w:eastAsiaTheme="minorHAnsi" w:cs="굴림"/>
                <w:color w:val="000000"/>
                <w:kern w:val="0"/>
                <w:sz w:val="22"/>
              </w:rPr>
              <w:pPrChange w:id="1148" w:author="장교진" w:date="2022-01-18T10:40:00Z">
                <w:pPr>
                  <w:spacing w:after="0" w:line="240" w:lineRule="auto"/>
                  <w:textAlignment w:val="baseline"/>
                </w:pPr>
              </w:pPrChange>
            </w:pPr>
            <w:del w:id="1149" w:author="장교진" w:date="2022-01-18T10:40:00Z">
              <w:r w:rsidRPr="003B4625" w:rsidDel="003D7788">
                <w:rPr>
                  <w:rFonts w:eastAsiaTheme="minorHAnsi" w:cs="굴림" w:hint="eastAsia"/>
                  <w:color w:val="000000"/>
                  <w:kern w:val="0"/>
                  <w:sz w:val="22"/>
                </w:rPr>
                <w:delText>actual_value = data_test[var_y]</w:delText>
              </w:r>
            </w:del>
          </w:p>
          <w:p w14:paraId="4813FFDB" w14:textId="0FFD3BD6" w:rsidR="003B4625" w:rsidRPr="003B4625" w:rsidDel="003D7788" w:rsidRDefault="003B4625">
            <w:pPr>
              <w:numPr>
                <w:ilvl w:val="0"/>
                <w:numId w:val="1"/>
              </w:numPr>
              <w:spacing w:after="0" w:line="240" w:lineRule="auto"/>
              <w:textAlignment w:val="baseline"/>
              <w:outlineLvl w:val="0"/>
              <w:rPr>
                <w:del w:id="1150" w:author="장교진" w:date="2022-01-18T10:40:00Z"/>
                <w:rFonts w:eastAsiaTheme="minorHAnsi" w:cs="굴림"/>
                <w:color w:val="000000"/>
                <w:kern w:val="0"/>
                <w:sz w:val="22"/>
              </w:rPr>
              <w:pPrChange w:id="1151" w:author="장교진" w:date="2022-01-18T10:40:00Z">
                <w:pPr>
                  <w:spacing w:after="0" w:line="240" w:lineRule="auto"/>
                  <w:textAlignment w:val="baseline"/>
                </w:pPr>
              </w:pPrChange>
            </w:pPr>
          </w:p>
          <w:p w14:paraId="424B5464" w14:textId="287768D1" w:rsidR="003B4625" w:rsidRPr="003B4625" w:rsidDel="003D7788" w:rsidRDefault="003B4625">
            <w:pPr>
              <w:numPr>
                <w:ilvl w:val="0"/>
                <w:numId w:val="1"/>
              </w:numPr>
              <w:spacing w:after="0" w:line="240" w:lineRule="auto"/>
              <w:textAlignment w:val="baseline"/>
              <w:outlineLvl w:val="0"/>
              <w:rPr>
                <w:del w:id="1152" w:author="장교진" w:date="2022-01-18T10:40:00Z"/>
                <w:rFonts w:eastAsiaTheme="minorHAnsi" w:cs="굴림"/>
                <w:color w:val="000000"/>
                <w:kern w:val="0"/>
                <w:sz w:val="22"/>
              </w:rPr>
              <w:pPrChange w:id="1153" w:author="장교진" w:date="2022-01-18T10:40:00Z">
                <w:pPr>
                  <w:spacing w:after="0" w:line="240" w:lineRule="auto"/>
                  <w:textAlignment w:val="baseline"/>
                </w:pPr>
              </w:pPrChange>
            </w:pPr>
            <w:del w:id="1154" w:author="장교진" w:date="2022-01-18T10:40:00Z">
              <w:r w:rsidRPr="003B4625" w:rsidDel="003D7788">
                <w:rPr>
                  <w:rFonts w:eastAsiaTheme="minorHAnsi" w:cs="굴림" w:hint="eastAsia"/>
                  <w:color w:val="000000"/>
                  <w:kern w:val="0"/>
                  <w:sz w:val="22"/>
                </w:rPr>
                <w:delText>r2 = R_Squared(prediction, actual_value)</w:delText>
              </w:r>
            </w:del>
          </w:p>
          <w:p w14:paraId="5EF16661" w14:textId="284798A5" w:rsidR="003B4625" w:rsidRPr="003B4625" w:rsidDel="003D7788" w:rsidRDefault="003B4625">
            <w:pPr>
              <w:numPr>
                <w:ilvl w:val="0"/>
                <w:numId w:val="1"/>
              </w:numPr>
              <w:spacing w:after="0" w:line="240" w:lineRule="auto"/>
              <w:textAlignment w:val="baseline"/>
              <w:outlineLvl w:val="0"/>
              <w:rPr>
                <w:del w:id="1155" w:author="장교진" w:date="2022-01-18T10:40:00Z"/>
                <w:rFonts w:eastAsiaTheme="minorHAnsi" w:cs="굴림"/>
                <w:color w:val="000000"/>
                <w:kern w:val="0"/>
                <w:sz w:val="22"/>
              </w:rPr>
              <w:pPrChange w:id="1156" w:author="장교진" w:date="2022-01-18T10:40:00Z">
                <w:pPr>
                  <w:spacing w:after="0" w:line="240" w:lineRule="auto"/>
                  <w:textAlignment w:val="baseline"/>
                </w:pPr>
              </w:pPrChange>
            </w:pPr>
            <w:del w:id="1157" w:author="장교진" w:date="2022-01-18T10:40:00Z">
              <w:r w:rsidRPr="003B4625" w:rsidDel="003D7788">
                <w:rPr>
                  <w:rFonts w:eastAsiaTheme="minorHAnsi" w:cs="굴림" w:hint="eastAsia"/>
                  <w:color w:val="000000"/>
                  <w:kern w:val="0"/>
                  <w:sz w:val="22"/>
                </w:rPr>
                <w:delText>rmse = RMSE(prediction, actual_value)</w:delText>
              </w:r>
            </w:del>
          </w:p>
          <w:p w14:paraId="6DF18036" w14:textId="5DB7AD9F" w:rsidR="003B4625" w:rsidRPr="003B4625" w:rsidDel="003D7788" w:rsidRDefault="003B4625">
            <w:pPr>
              <w:numPr>
                <w:ilvl w:val="0"/>
                <w:numId w:val="1"/>
              </w:numPr>
              <w:spacing w:after="0" w:line="240" w:lineRule="auto"/>
              <w:textAlignment w:val="baseline"/>
              <w:outlineLvl w:val="0"/>
              <w:rPr>
                <w:del w:id="1158" w:author="장교진" w:date="2022-01-18T10:40:00Z"/>
                <w:rFonts w:eastAsiaTheme="minorHAnsi" w:cs="굴림"/>
                <w:color w:val="000000"/>
                <w:kern w:val="0"/>
                <w:sz w:val="22"/>
              </w:rPr>
              <w:pPrChange w:id="1159" w:author="장교진" w:date="2022-01-18T10:40:00Z">
                <w:pPr>
                  <w:spacing w:after="0" w:line="240" w:lineRule="auto"/>
                  <w:textAlignment w:val="baseline"/>
                </w:pPr>
              </w:pPrChange>
            </w:pPr>
          </w:p>
          <w:p w14:paraId="2E5DA77E" w14:textId="10595204" w:rsidR="003B4625" w:rsidRPr="003B4625" w:rsidDel="003D7788" w:rsidRDefault="003B4625">
            <w:pPr>
              <w:numPr>
                <w:ilvl w:val="0"/>
                <w:numId w:val="1"/>
              </w:numPr>
              <w:spacing w:after="0" w:line="240" w:lineRule="auto"/>
              <w:textAlignment w:val="baseline"/>
              <w:outlineLvl w:val="0"/>
              <w:rPr>
                <w:del w:id="1160" w:author="장교진" w:date="2022-01-18T10:40:00Z"/>
                <w:rFonts w:eastAsiaTheme="minorHAnsi" w:cs="굴림"/>
                <w:color w:val="000000"/>
                <w:kern w:val="0"/>
                <w:sz w:val="22"/>
              </w:rPr>
              <w:pPrChange w:id="1161" w:author="장교진" w:date="2022-01-18T10:40:00Z">
                <w:pPr>
                  <w:spacing w:after="0" w:line="240" w:lineRule="auto"/>
                  <w:textAlignment w:val="baseline"/>
                </w:pPr>
              </w:pPrChange>
            </w:pPr>
            <w:del w:id="1162" w:author="장교진" w:date="2022-01-18T10:40:00Z">
              <w:r w:rsidRPr="003B4625" w:rsidDel="003D7788">
                <w:rPr>
                  <w:rFonts w:eastAsiaTheme="minorHAnsi" w:cs="굴림" w:hint="eastAsia"/>
                  <w:color w:val="000000"/>
                  <w:kern w:val="0"/>
                  <w:sz w:val="22"/>
                </w:rPr>
                <w:delText>display(pd.DataFrame([r2, rmse],</w:delText>
              </w:r>
              <w:r w:rsidR="003C31F2" w:rsidRPr="00904F54" w:rsidDel="003D7788">
                <w:rPr>
                  <w:rFonts w:eastAsiaTheme="minorHAnsi" w:cs="굴림"/>
                  <w:color w:val="000000"/>
                  <w:kern w:val="0"/>
                  <w:sz w:val="22"/>
                </w:rPr>
                <w:delText xml:space="preserve"> </w:delText>
              </w:r>
              <w:r w:rsidRPr="003B4625" w:rsidDel="003D7788">
                <w:rPr>
                  <w:rFonts w:eastAsiaTheme="minorHAnsi" w:cs="굴림" w:hint="eastAsia"/>
                  <w:color w:val="000000"/>
                  <w:kern w:val="0"/>
                  <w:sz w:val="22"/>
                </w:rPr>
                <w:delText>index=["R2", "RMSE"]))</w:delText>
              </w:r>
            </w:del>
          </w:p>
        </w:tc>
      </w:tr>
    </w:tbl>
    <w:p w14:paraId="4E5A9C90" w14:textId="7F369EB0" w:rsidR="003B4625" w:rsidRPr="003B4625" w:rsidDel="003D7788" w:rsidRDefault="00D92303">
      <w:pPr>
        <w:numPr>
          <w:ilvl w:val="0"/>
          <w:numId w:val="1"/>
        </w:numPr>
        <w:spacing w:after="0" w:line="384" w:lineRule="auto"/>
        <w:textAlignment w:val="baseline"/>
        <w:outlineLvl w:val="0"/>
        <w:rPr>
          <w:del w:id="1163" w:author="장교진" w:date="2022-01-18T10:40:00Z"/>
          <w:rFonts w:ascii="휴먼고딕" w:eastAsia="휴먼고딕" w:hAnsi="굴림" w:cs="굴림"/>
          <w:color w:val="000000"/>
          <w:kern w:val="0"/>
          <w:sz w:val="22"/>
        </w:rPr>
        <w:pPrChange w:id="1164" w:author="장교진" w:date="2022-01-18T10:40:00Z">
          <w:pPr>
            <w:spacing w:after="0" w:line="384" w:lineRule="auto"/>
            <w:textAlignment w:val="baseline"/>
          </w:pPr>
        </w:pPrChange>
      </w:pPr>
      <w:del w:id="1165" w:author="장교진" w:date="2022-01-18T10:40:00Z">
        <w:r w:rsidRPr="00D92303" w:rsidDel="003D7788">
          <w:rPr>
            <w:rFonts w:ascii="휴먼고딕" w:eastAsia="휴먼고딕" w:hAnsi="굴림" w:cs="굴림"/>
            <w:noProof/>
            <w:color w:val="000000"/>
            <w:kern w:val="0"/>
            <w:sz w:val="22"/>
          </w:rPr>
          <w:drawing>
            <wp:inline distT="0" distB="0" distL="0" distR="0" wp14:anchorId="5F107654" wp14:editId="159860F1">
              <wp:extent cx="1238035" cy="901690"/>
              <wp:effectExtent l="0" t="0" r="635" b="0"/>
              <wp:docPr id="4" name="그림 3" descr="텍스트이(가) 표시된 사진&#10;&#10;자동 생성된 설명">
                <a:extLst xmlns:a="http://schemas.openxmlformats.org/drawingml/2006/main">
                  <a:ext uri="{FF2B5EF4-FFF2-40B4-BE49-F238E27FC236}">
                    <a16:creationId xmlns:a16="http://schemas.microsoft.com/office/drawing/2014/main" id="{DB774D0A-5859-4F02-B520-834A9FD17B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이(가) 표시된 사진&#10;&#10;자동 생성된 설명">
                        <a:extLst>
                          <a:ext uri="{FF2B5EF4-FFF2-40B4-BE49-F238E27FC236}">
                            <a16:creationId xmlns:a16="http://schemas.microsoft.com/office/drawing/2014/main" id="{DB774D0A-5859-4F02-B520-834A9FD17BF3}"/>
                          </a:ext>
                        </a:extLst>
                      </pic:cNvPr>
                      <pic:cNvPicPr>
                        <a:picLocks noChangeAspect="1"/>
                      </pic:cNvPicPr>
                    </pic:nvPicPr>
                    <pic:blipFill>
                      <a:blip r:embed="rId25"/>
                      <a:stretch>
                        <a:fillRect/>
                      </a:stretch>
                    </pic:blipFill>
                    <pic:spPr>
                      <a:xfrm>
                        <a:off x="0" y="0"/>
                        <a:ext cx="1238035" cy="901690"/>
                      </a:xfrm>
                      <a:prstGeom prst="rect">
                        <a:avLst/>
                      </a:prstGeom>
                    </pic:spPr>
                  </pic:pic>
                </a:graphicData>
              </a:graphic>
            </wp:inline>
          </w:drawing>
        </w:r>
      </w:del>
    </w:p>
    <w:p w14:paraId="58962814" w14:textId="241D642D" w:rsidR="00C93A69" w:rsidRPr="00904F54" w:rsidDel="003D7788" w:rsidRDefault="003B4625">
      <w:pPr>
        <w:numPr>
          <w:ilvl w:val="0"/>
          <w:numId w:val="1"/>
        </w:numPr>
        <w:spacing w:after="0" w:line="384" w:lineRule="auto"/>
        <w:textAlignment w:val="baseline"/>
        <w:outlineLvl w:val="0"/>
        <w:rPr>
          <w:del w:id="1166" w:author="장교진" w:date="2022-01-18T10:40:00Z"/>
          <w:rFonts w:eastAsiaTheme="minorHAnsi" w:cs="굴림"/>
          <w:color w:val="000000"/>
          <w:kern w:val="0"/>
          <w:sz w:val="22"/>
        </w:rPr>
        <w:pPrChange w:id="1167" w:author="장교진" w:date="2022-01-18T10:40:00Z">
          <w:pPr>
            <w:spacing w:after="0" w:line="384" w:lineRule="auto"/>
            <w:textAlignment w:val="baseline"/>
          </w:pPr>
        </w:pPrChange>
      </w:pPr>
      <w:del w:id="1168" w:author="장교진" w:date="2022-01-18T10:40:00Z">
        <w:r w:rsidRPr="003B4625" w:rsidDel="003D7788">
          <w:rPr>
            <w:rFonts w:eastAsiaTheme="minorHAnsi" w:cs="굴림" w:hint="eastAsia"/>
            <w:color w:val="000000"/>
            <w:kern w:val="0"/>
            <w:sz w:val="22"/>
          </w:rPr>
          <w:delText xml:space="preserve">이 결과는 </w:delText>
        </w:r>
        <w:r w:rsidR="00964B3A" w:rsidRPr="00904F54" w:rsidDel="003D7788">
          <w:rPr>
            <w:rFonts w:eastAsiaTheme="minorHAnsi" w:cs="굴림" w:hint="eastAsia"/>
            <w:color w:val="000000"/>
            <w:kern w:val="0"/>
            <w:sz w:val="22"/>
          </w:rPr>
          <w:delText>S</w:delText>
        </w:r>
        <w:r w:rsidR="00964B3A" w:rsidRPr="00904F54" w:rsidDel="003D7788">
          <w:rPr>
            <w:rFonts w:eastAsiaTheme="minorHAnsi" w:cs="굴림"/>
            <w:color w:val="000000"/>
            <w:kern w:val="0"/>
            <w:sz w:val="22"/>
          </w:rPr>
          <w:delText xml:space="preserve">MR </w:delText>
        </w:r>
        <w:r w:rsidR="00964B3A" w:rsidRPr="00904F54" w:rsidDel="003D7788">
          <w:rPr>
            <w:rFonts w:eastAsiaTheme="minorHAnsi" w:cs="굴림" w:hint="eastAsia"/>
            <w:color w:val="000000"/>
            <w:kern w:val="0"/>
            <w:sz w:val="22"/>
          </w:rPr>
          <w:delText>공정의 수소생산량에</w:delText>
        </w:r>
        <w:r w:rsidRPr="003B4625" w:rsidDel="003D7788">
          <w:rPr>
            <w:rFonts w:eastAsiaTheme="minorHAnsi" w:cs="굴림" w:hint="eastAsia"/>
            <w:color w:val="000000"/>
            <w:kern w:val="0"/>
            <w:sz w:val="22"/>
          </w:rPr>
          <w:delText xml:space="preserve"> 대한 모델의 예측 성능을 나타</w:delText>
        </w:r>
        <w:r w:rsidR="001458AA" w:rsidDel="003D7788">
          <w:rPr>
            <w:rFonts w:eastAsiaTheme="minorHAnsi" w:cs="굴림" w:hint="eastAsia"/>
            <w:color w:val="000000"/>
            <w:kern w:val="0"/>
            <w:sz w:val="22"/>
          </w:rPr>
          <w:delText>낸</w:delText>
        </w:r>
        <w:r w:rsidRPr="003B4625" w:rsidDel="003D7788">
          <w:rPr>
            <w:rFonts w:eastAsiaTheme="minorHAnsi" w:cs="굴림" w:hint="eastAsia"/>
            <w:color w:val="000000"/>
            <w:kern w:val="0"/>
            <w:sz w:val="22"/>
          </w:rPr>
          <w:delText xml:space="preserve">다. </w:delText>
        </w:r>
      </w:del>
    </w:p>
    <w:p w14:paraId="65AD5D16" w14:textId="1698D869" w:rsidR="00555542" w:rsidRPr="00904F54" w:rsidDel="003D7788" w:rsidRDefault="00555542">
      <w:pPr>
        <w:numPr>
          <w:ilvl w:val="0"/>
          <w:numId w:val="1"/>
        </w:numPr>
        <w:spacing w:after="0" w:line="384" w:lineRule="auto"/>
        <w:textAlignment w:val="baseline"/>
        <w:outlineLvl w:val="0"/>
        <w:rPr>
          <w:del w:id="1169" w:author="장교진" w:date="2022-01-18T10:40:00Z"/>
          <w:rFonts w:eastAsiaTheme="minorHAnsi" w:cs="굴림"/>
          <w:color w:val="000000"/>
          <w:kern w:val="0"/>
          <w:sz w:val="22"/>
        </w:rPr>
        <w:pPrChange w:id="1170" w:author="장교진" w:date="2022-01-18T10:40:00Z">
          <w:pPr>
            <w:spacing w:after="0" w:line="384" w:lineRule="auto"/>
            <w:textAlignment w:val="baseline"/>
          </w:pPr>
        </w:pPrChange>
      </w:pPr>
    </w:p>
    <w:p w14:paraId="0D8E1930" w14:textId="77A9FB88" w:rsidR="00555542" w:rsidRPr="00904F54" w:rsidDel="003D7788" w:rsidRDefault="00ED472E">
      <w:pPr>
        <w:numPr>
          <w:ilvl w:val="0"/>
          <w:numId w:val="1"/>
        </w:numPr>
        <w:spacing w:after="0" w:line="384" w:lineRule="auto"/>
        <w:textAlignment w:val="baseline"/>
        <w:outlineLvl w:val="0"/>
        <w:rPr>
          <w:del w:id="1171" w:author="장교진" w:date="2022-01-18T10:40:00Z"/>
          <w:rFonts w:eastAsiaTheme="minorHAnsi" w:cs="굴림"/>
          <w:color w:val="000000"/>
          <w:kern w:val="0"/>
          <w:sz w:val="22"/>
        </w:rPr>
        <w:pPrChange w:id="1172" w:author="장교진" w:date="2022-01-18T10:40:00Z">
          <w:pPr>
            <w:spacing w:after="0" w:line="384" w:lineRule="auto"/>
            <w:textAlignment w:val="baseline"/>
          </w:pPr>
        </w:pPrChange>
      </w:pPr>
      <w:del w:id="1173" w:author="장교진" w:date="2022-01-18T10:40:00Z">
        <w:r w:rsidRPr="00904F54" w:rsidDel="003D7788">
          <w:rPr>
            <w:rFonts w:eastAsiaTheme="minorHAnsi" w:cs="굴림" w:hint="eastAsia"/>
            <w:color w:val="000000"/>
            <w:kern w:val="0"/>
            <w:sz w:val="22"/>
          </w:rPr>
          <w:delText>그 다음으로,</w:delText>
        </w:r>
        <w:r w:rsidRPr="00904F54" w:rsidDel="003D7788">
          <w:rPr>
            <w:rFonts w:eastAsiaTheme="minorHAnsi" w:cs="굴림"/>
            <w:color w:val="000000"/>
            <w:kern w:val="0"/>
            <w:sz w:val="22"/>
          </w:rPr>
          <w:delText xml:space="preserve"> </w:delText>
        </w:r>
        <w:r w:rsidR="00597313" w:rsidRPr="00904F54" w:rsidDel="003D7788">
          <w:rPr>
            <w:rFonts w:eastAsiaTheme="minorHAnsi" w:cs="굴림" w:hint="eastAsia"/>
            <w:color w:val="000000"/>
            <w:kern w:val="0"/>
            <w:sz w:val="22"/>
          </w:rPr>
          <w:delText xml:space="preserve">구축된 모델의 </w:delText>
        </w:r>
        <w:r w:rsidR="00F65208" w:rsidRPr="00904F54" w:rsidDel="003D7788">
          <w:rPr>
            <w:rFonts w:eastAsiaTheme="minorHAnsi" w:cs="굴림" w:hint="eastAsia"/>
            <w:color w:val="000000"/>
            <w:kern w:val="0"/>
            <w:sz w:val="22"/>
          </w:rPr>
          <w:delText>민감도 분석을 진행</w:delText>
        </w:r>
        <w:r w:rsidR="009E3666" w:rsidDel="003D7788">
          <w:rPr>
            <w:rFonts w:eastAsiaTheme="minorHAnsi" w:cs="굴림" w:hint="eastAsia"/>
            <w:color w:val="000000"/>
            <w:kern w:val="0"/>
            <w:sz w:val="22"/>
          </w:rPr>
          <w:delText>한</w:delText>
        </w:r>
        <w:r w:rsidR="00F65208" w:rsidRPr="00904F54" w:rsidDel="003D7788">
          <w:rPr>
            <w:rFonts w:eastAsiaTheme="minorHAnsi" w:cs="굴림" w:hint="eastAsia"/>
            <w:color w:val="000000"/>
            <w:kern w:val="0"/>
            <w:sz w:val="22"/>
          </w:rPr>
          <w:delText>다.</w:delText>
        </w:r>
        <w:r w:rsidR="00F65208" w:rsidRPr="00904F54" w:rsidDel="003D7788">
          <w:rPr>
            <w:rFonts w:eastAsiaTheme="minorHAnsi" w:cs="굴림"/>
            <w:color w:val="000000"/>
            <w:kern w:val="0"/>
            <w:sz w:val="22"/>
          </w:rPr>
          <w:delText xml:space="preserve"> </w:delText>
        </w:r>
        <w:r w:rsidR="00F65208" w:rsidRPr="00904F54" w:rsidDel="003D7788">
          <w:rPr>
            <w:rFonts w:eastAsiaTheme="minorHAnsi" w:cs="굴림" w:hint="eastAsia"/>
            <w:color w:val="000000"/>
            <w:kern w:val="0"/>
            <w:sz w:val="22"/>
          </w:rPr>
          <w:delText xml:space="preserve">각 변수를 </w:delText>
        </w:r>
        <w:r w:rsidR="004D6DE9" w:rsidRPr="00904F54" w:rsidDel="003D7788">
          <w:rPr>
            <w:rFonts w:eastAsiaTheme="minorHAnsi" w:cs="굴림" w:hint="eastAsia"/>
            <w:color w:val="000000"/>
            <w:kern w:val="0"/>
            <w:sz w:val="22"/>
          </w:rPr>
          <w:delText>평균값</w:delText>
        </w:r>
        <w:r w:rsidR="008D35D5" w:rsidDel="003D7788">
          <w:rPr>
            <w:rFonts w:eastAsiaTheme="minorHAnsi" w:cs="굴림" w:hint="eastAsia"/>
            <w:color w:val="000000"/>
            <w:kern w:val="0"/>
            <w:sz w:val="22"/>
          </w:rPr>
          <w:delText>의</w:delText>
        </w:r>
        <w:r w:rsidR="004D6DE9" w:rsidRPr="00904F54" w:rsidDel="003D7788">
          <w:rPr>
            <w:rFonts w:eastAsiaTheme="minorHAnsi" w:cs="굴림" w:hint="eastAsia"/>
            <w:color w:val="000000"/>
            <w:kern w:val="0"/>
            <w:sz w:val="22"/>
          </w:rPr>
          <w:delText xml:space="preserve"> </w:delText>
        </w:r>
        <w:r w:rsidR="004D6DE9" w:rsidRPr="00904F54" w:rsidDel="003D7788">
          <w:rPr>
            <w:rFonts w:eastAsiaTheme="minorHAnsi" w:cs="굴림"/>
            <w:color w:val="000000"/>
            <w:kern w:val="0"/>
            <w:sz w:val="22"/>
          </w:rPr>
          <w:delText>-5%~</w:delText>
        </w:r>
        <w:r w:rsidR="009E3666" w:rsidDel="003D7788">
          <w:rPr>
            <w:rFonts w:eastAsiaTheme="minorHAnsi" w:cs="굴림"/>
            <w:color w:val="000000"/>
            <w:kern w:val="0"/>
            <w:sz w:val="22"/>
          </w:rPr>
          <w:delText>+</w:delText>
        </w:r>
        <w:r w:rsidR="004D6DE9" w:rsidRPr="00904F54" w:rsidDel="003D7788">
          <w:rPr>
            <w:rFonts w:eastAsiaTheme="minorHAnsi" w:cs="굴림"/>
            <w:color w:val="000000"/>
            <w:kern w:val="0"/>
            <w:sz w:val="22"/>
          </w:rPr>
          <w:delText xml:space="preserve">5% </w:delText>
        </w:r>
        <w:r w:rsidR="004D6DE9" w:rsidRPr="00904F54" w:rsidDel="003D7788">
          <w:rPr>
            <w:rFonts w:eastAsiaTheme="minorHAnsi" w:cs="굴림" w:hint="eastAsia"/>
            <w:color w:val="000000"/>
            <w:kern w:val="0"/>
            <w:sz w:val="22"/>
          </w:rPr>
          <w:delText>범위</w:delText>
        </w:r>
        <w:r w:rsidR="009E3666" w:rsidDel="003D7788">
          <w:rPr>
            <w:rFonts w:eastAsiaTheme="minorHAnsi" w:cs="굴림" w:hint="eastAsia"/>
            <w:color w:val="000000"/>
            <w:kern w:val="0"/>
            <w:sz w:val="22"/>
          </w:rPr>
          <w:delText>에서</w:delText>
        </w:r>
        <w:r w:rsidR="004D6DE9" w:rsidRPr="00904F54" w:rsidDel="003D7788">
          <w:rPr>
            <w:rFonts w:eastAsiaTheme="minorHAnsi" w:cs="굴림" w:hint="eastAsia"/>
            <w:color w:val="000000"/>
            <w:kern w:val="0"/>
            <w:sz w:val="22"/>
          </w:rPr>
          <w:delText xml:space="preserve"> 변화</w:delText>
        </w:r>
        <w:r w:rsidR="008D35D5" w:rsidDel="003D7788">
          <w:rPr>
            <w:rFonts w:eastAsiaTheme="minorHAnsi" w:cs="굴림" w:hint="eastAsia"/>
            <w:color w:val="000000"/>
            <w:kern w:val="0"/>
            <w:sz w:val="22"/>
          </w:rPr>
          <w:delText>시키면서</w:delText>
        </w:r>
        <w:r w:rsidR="004D6DE9" w:rsidRPr="00904F54" w:rsidDel="003D7788">
          <w:rPr>
            <w:rFonts w:eastAsiaTheme="minorHAnsi" w:cs="굴림" w:hint="eastAsia"/>
            <w:color w:val="000000"/>
            <w:kern w:val="0"/>
            <w:sz w:val="22"/>
          </w:rPr>
          <w:delText xml:space="preserve"> 공정의 반응을 관찰</w:delText>
        </w:r>
        <w:r w:rsidR="008D35D5" w:rsidDel="003D7788">
          <w:rPr>
            <w:rFonts w:eastAsiaTheme="minorHAnsi" w:cs="굴림" w:hint="eastAsia"/>
            <w:color w:val="000000"/>
            <w:kern w:val="0"/>
            <w:sz w:val="22"/>
          </w:rPr>
          <w:delText>한</w:delText>
        </w:r>
        <w:r w:rsidR="004D6DE9" w:rsidRPr="00904F54" w:rsidDel="003D7788">
          <w:rPr>
            <w:rFonts w:eastAsiaTheme="minorHAnsi" w:cs="굴림" w:hint="eastAsia"/>
            <w:color w:val="000000"/>
            <w:kern w:val="0"/>
            <w:sz w:val="22"/>
          </w:rPr>
          <w:delText>다.</w:delText>
        </w:r>
        <w:r w:rsidR="004D6DE9" w:rsidRPr="00904F54" w:rsidDel="003D7788">
          <w:rPr>
            <w:rFonts w:eastAsiaTheme="minorHAnsi" w:cs="굴림"/>
            <w:color w:val="000000"/>
            <w:kern w:val="0"/>
            <w:sz w:val="22"/>
          </w:rPr>
          <w:delText xml:space="preserve"> </w:delText>
        </w:r>
        <w:r w:rsidR="00E328CA" w:rsidRPr="00904F54" w:rsidDel="003D7788">
          <w:rPr>
            <w:rFonts w:eastAsiaTheme="minorHAnsi" w:cs="굴림" w:hint="eastAsia"/>
            <w:color w:val="000000"/>
            <w:kern w:val="0"/>
            <w:sz w:val="22"/>
          </w:rPr>
          <w:delText>이 분석을 통해 각 변수들</w:delText>
        </w:r>
        <w:r w:rsidR="00AB0989" w:rsidRPr="00904F54" w:rsidDel="003D7788">
          <w:rPr>
            <w:rFonts w:eastAsiaTheme="minorHAnsi" w:cs="굴림" w:hint="eastAsia"/>
            <w:color w:val="000000"/>
            <w:kern w:val="0"/>
            <w:sz w:val="22"/>
          </w:rPr>
          <w:delText xml:space="preserve">의 </w:delText>
        </w:r>
        <w:r w:rsidR="00E328CA" w:rsidRPr="00904F54" w:rsidDel="003D7788">
          <w:rPr>
            <w:rFonts w:eastAsiaTheme="minorHAnsi" w:cs="굴림" w:hint="eastAsia"/>
            <w:color w:val="000000"/>
            <w:kern w:val="0"/>
            <w:sz w:val="22"/>
          </w:rPr>
          <w:delText>영향도를 알 수 있다.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E8411F" w:rsidRPr="003B4625" w:rsidDel="003D7788" w14:paraId="79B6145E" w14:textId="0C8EF194" w:rsidTr="00904F54">
        <w:trPr>
          <w:trHeight w:val="367"/>
          <w:del w:id="1174"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796C6A2" w14:textId="23BCF36B" w:rsidR="00E8411F" w:rsidRPr="00904F54" w:rsidDel="003D7788" w:rsidRDefault="00E8411F">
            <w:pPr>
              <w:numPr>
                <w:ilvl w:val="0"/>
                <w:numId w:val="1"/>
              </w:numPr>
              <w:spacing w:after="0" w:line="240" w:lineRule="auto"/>
              <w:textAlignment w:val="baseline"/>
              <w:outlineLvl w:val="0"/>
              <w:rPr>
                <w:del w:id="1175" w:author="장교진" w:date="2022-01-18T10:40:00Z"/>
                <w:rFonts w:eastAsiaTheme="minorHAnsi" w:cs="굴림"/>
                <w:color w:val="000000"/>
                <w:kern w:val="0"/>
                <w:sz w:val="22"/>
              </w:rPr>
              <w:pPrChange w:id="1176" w:author="장교진" w:date="2022-01-18T10:40:00Z">
                <w:pPr>
                  <w:spacing w:after="0" w:line="240" w:lineRule="auto"/>
                  <w:textAlignment w:val="baseline"/>
                </w:pPr>
              </w:pPrChange>
            </w:pPr>
            <w:del w:id="1177" w:author="장교진" w:date="2022-01-18T10:40:00Z">
              <w:r w:rsidRPr="00904F54" w:rsidDel="003D7788">
                <w:rPr>
                  <w:rFonts w:eastAsiaTheme="minorHAnsi" w:cs="굴림"/>
                  <w:color w:val="000000"/>
                  <w:kern w:val="0"/>
                  <w:sz w:val="22"/>
                </w:rPr>
                <w:delText>x_base = data_smr[var_x].mean()</w:delText>
              </w:r>
            </w:del>
          </w:p>
          <w:p w14:paraId="6E4F2744" w14:textId="1847B010" w:rsidR="00E8411F" w:rsidRPr="00904F54" w:rsidDel="003D7788" w:rsidRDefault="00E8411F">
            <w:pPr>
              <w:numPr>
                <w:ilvl w:val="0"/>
                <w:numId w:val="1"/>
              </w:numPr>
              <w:spacing w:after="0" w:line="240" w:lineRule="auto"/>
              <w:textAlignment w:val="baseline"/>
              <w:outlineLvl w:val="0"/>
              <w:rPr>
                <w:del w:id="1178" w:author="장교진" w:date="2022-01-18T10:40:00Z"/>
                <w:rFonts w:eastAsiaTheme="minorHAnsi" w:cs="굴림"/>
                <w:color w:val="000000"/>
                <w:kern w:val="0"/>
                <w:sz w:val="22"/>
              </w:rPr>
              <w:pPrChange w:id="1179" w:author="장교진" w:date="2022-01-18T10:40:00Z">
                <w:pPr>
                  <w:spacing w:after="0" w:line="240" w:lineRule="auto"/>
                  <w:textAlignment w:val="baseline"/>
                </w:pPr>
              </w:pPrChange>
            </w:pPr>
            <w:del w:id="1180" w:author="장교진" w:date="2022-01-18T10:40:00Z">
              <w:r w:rsidRPr="00904F54" w:rsidDel="003D7788">
                <w:rPr>
                  <w:rFonts w:eastAsiaTheme="minorHAnsi" w:cs="굴림"/>
                  <w:color w:val="000000"/>
                  <w:kern w:val="0"/>
                  <w:sz w:val="22"/>
                </w:rPr>
                <w:delText>sensitivity_points = 5</w:delText>
              </w:r>
            </w:del>
          </w:p>
          <w:p w14:paraId="6DA243A0" w14:textId="113A0911" w:rsidR="00E8411F" w:rsidRPr="00904F54" w:rsidDel="003D7788" w:rsidRDefault="00E8411F">
            <w:pPr>
              <w:numPr>
                <w:ilvl w:val="0"/>
                <w:numId w:val="1"/>
              </w:numPr>
              <w:spacing w:after="0" w:line="240" w:lineRule="auto"/>
              <w:textAlignment w:val="baseline"/>
              <w:outlineLvl w:val="0"/>
              <w:rPr>
                <w:del w:id="1181" w:author="장교진" w:date="2022-01-18T10:40:00Z"/>
                <w:rFonts w:eastAsiaTheme="minorHAnsi" w:cs="굴림"/>
                <w:color w:val="000000"/>
                <w:kern w:val="0"/>
                <w:sz w:val="22"/>
              </w:rPr>
              <w:pPrChange w:id="1182" w:author="장교진" w:date="2022-01-18T10:40:00Z">
                <w:pPr>
                  <w:spacing w:after="0" w:line="240" w:lineRule="auto"/>
                  <w:textAlignment w:val="baseline"/>
                </w:pPr>
              </w:pPrChange>
            </w:pPr>
          </w:p>
          <w:p w14:paraId="63535712" w14:textId="4AA43C4E" w:rsidR="00904F54" w:rsidRPr="00904F54" w:rsidDel="003D7788" w:rsidRDefault="00E8411F">
            <w:pPr>
              <w:numPr>
                <w:ilvl w:val="0"/>
                <w:numId w:val="1"/>
              </w:numPr>
              <w:spacing w:after="0" w:line="240" w:lineRule="auto"/>
              <w:textAlignment w:val="baseline"/>
              <w:outlineLvl w:val="0"/>
              <w:rPr>
                <w:del w:id="1183" w:author="장교진" w:date="2022-01-18T10:40:00Z"/>
                <w:rFonts w:eastAsiaTheme="minorHAnsi" w:cs="굴림"/>
                <w:color w:val="000000"/>
                <w:kern w:val="0"/>
                <w:sz w:val="22"/>
              </w:rPr>
              <w:pPrChange w:id="1184" w:author="장교진" w:date="2022-01-18T10:40:00Z">
                <w:pPr>
                  <w:spacing w:after="0" w:line="240" w:lineRule="auto"/>
                  <w:textAlignment w:val="baseline"/>
                </w:pPr>
              </w:pPrChange>
            </w:pPr>
            <w:del w:id="1185" w:author="장교진" w:date="2022-01-18T10:40:00Z">
              <w:r w:rsidRPr="00904F54" w:rsidDel="003D7788">
                <w:rPr>
                  <w:rFonts w:eastAsiaTheme="minorHAnsi" w:cs="굴림"/>
                  <w:color w:val="000000"/>
                  <w:kern w:val="0"/>
                  <w:sz w:val="22"/>
                </w:rPr>
                <w:delText xml:space="preserve">sensitivity_result = SensitivityAnalysis(x_base, sensitivity_points, </w:delText>
              </w:r>
            </w:del>
          </w:p>
          <w:p w14:paraId="50F8F404" w14:textId="34D5E3BF" w:rsidR="00E8411F" w:rsidRPr="003B4625" w:rsidDel="003D7788" w:rsidRDefault="00E8411F">
            <w:pPr>
              <w:numPr>
                <w:ilvl w:val="0"/>
                <w:numId w:val="1"/>
              </w:numPr>
              <w:spacing w:after="0" w:line="240" w:lineRule="auto"/>
              <w:ind w:firstLineChars="1700" w:firstLine="3740"/>
              <w:textAlignment w:val="baseline"/>
              <w:outlineLvl w:val="0"/>
              <w:rPr>
                <w:del w:id="1186" w:author="장교진" w:date="2022-01-18T10:40:00Z"/>
                <w:rFonts w:eastAsiaTheme="minorHAnsi" w:cs="굴림"/>
                <w:color w:val="000000"/>
                <w:kern w:val="0"/>
                <w:sz w:val="22"/>
              </w:rPr>
              <w:pPrChange w:id="1187" w:author="장교진" w:date="2022-01-18T10:40:00Z">
                <w:pPr>
                  <w:spacing w:after="0" w:line="240" w:lineRule="auto"/>
                  <w:ind w:firstLineChars="1700" w:firstLine="3740"/>
                  <w:textAlignment w:val="baseline"/>
                </w:pPr>
              </w:pPrChange>
            </w:pPr>
            <w:del w:id="1188" w:author="장교진" w:date="2022-01-18T10:40:00Z">
              <w:r w:rsidRPr="00904F54" w:rsidDel="003D7788">
                <w:rPr>
                  <w:rFonts w:eastAsiaTheme="minorHAnsi" w:cs="굴림"/>
                  <w:color w:val="000000"/>
                  <w:kern w:val="0"/>
                  <w:sz w:val="22"/>
                </w:rPr>
                <w:delText>nn_model, var_x, var_y, scaler_x, scaler_y)</w:delText>
              </w:r>
            </w:del>
          </w:p>
        </w:tc>
      </w:tr>
    </w:tbl>
    <w:p w14:paraId="79C54C4F" w14:textId="2A9072D5" w:rsidR="00F231E8" w:rsidRPr="00904F54" w:rsidDel="003D7788" w:rsidRDefault="00F32BDD">
      <w:pPr>
        <w:numPr>
          <w:ilvl w:val="0"/>
          <w:numId w:val="1"/>
        </w:numPr>
        <w:spacing w:after="0" w:line="384" w:lineRule="auto"/>
        <w:textAlignment w:val="baseline"/>
        <w:outlineLvl w:val="0"/>
        <w:rPr>
          <w:del w:id="1189" w:author="장교진" w:date="2022-01-18T10:40:00Z"/>
          <w:rFonts w:eastAsiaTheme="minorHAnsi" w:cs="굴림"/>
          <w:color w:val="000000"/>
          <w:kern w:val="0"/>
          <w:sz w:val="22"/>
        </w:rPr>
        <w:pPrChange w:id="1190" w:author="장교진" w:date="2022-01-18T10:40:00Z">
          <w:pPr>
            <w:spacing w:after="0" w:line="384" w:lineRule="auto"/>
            <w:textAlignment w:val="baseline"/>
          </w:pPr>
        </w:pPrChange>
      </w:pPr>
      <w:del w:id="1191" w:author="장교진" w:date="2022-01-18T10:40:00Z">
        <w:r w:rsidRPr="00F32BDD" w:rsidDel="003D7788">
          <w:rPr>
            <w:rFonts w:ascii="휴먼고딕" w:eastAsia="휴먼고딕" w:hAnsi="굴림" w:cs="굴림"/>
            <w:noProof/>
            <w:color w:val="000000"/>
            <w:kern w:val="0"/>
            <w:sz w:val="22"/>
          </w:rPr>
          <w:drawing>
            <wp:inline distT="0" distB="0" distL="0" distR="0" wp14:anchorId="13A17EBC" wp14:editId="11D85C61">
              <wp:extent cx="5731510" cy="1134745"/>
              <wp:effectExtent l="0" t="0" r="2540" b="8255"/>
              <wp:docPr id="2052" name="Picture 4">
                <a:extLst xmlns:a="http://schemas.openxmlformats.org/drawingml/2006/main">
                  <a:ext uri="{FF2B5EF4-FFF2-40B4-BE49-F238E27FC236}">
                    <a16:creationId xmlns:a16="http://schemas.microsoft.com/office/drawing/2014/main" id="{801D8C74-B209-4429-A364-8A84C5DDE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801D8C74-B209-4429-A364-8A84C5DDECF1}"/>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pic:spPr>
                  </pic:pic>
                </a:graphicData>
              </a:graphic>
            </wp:inline>
          </w:drawing>
        </w:r>
        <w:r w:rsidR="0001157C" w:rsidRPr="00904F54" w:rsidDel="003D7788">
          <w:rPr>
            <w:rFonts w:eastAsiaTheme="minorHAnsi" w:cs="굴림" w:hint="eastAsia"/>
            <w:color w:val="000000"/>
            <w:kern w:val="0"/>
            <w:sz w:val="22"/>
          </w:rPr>
          <w:delText xml:space="preserve">수소생산량에 대해 </w:delText>
        </w:r>
        <w:r w:rsidR="00B34B12" w:rsidRPr="00904F54" w:rsidDel="003D7788">
          <w:rPr>
            <w:rFonts w:eastAsiaTheme="minorHAnsi" w:cs="굴림" w:hint="eastAsia"/>
            <w:color w:val="000000"/>
            <w:kern w:val="0"/>
            <w:sz w:val="22"/>
          </w:rPr>
          <w:delText>3</w:delText>
        </w:r>
        <w:r w:rsidR="00B34B12" w:rsidRPr="00904F54" w:rsidDel="003D7788">
          <w:rPr>
            <w:rFonts w:eastAsiaTheme="minorHAnsi" w:cs="굴림"/>
            <w:color w:val="000000"/>
            <w:kern w:val="0"/>
            <w:sz w:val="22"/>
          </w:rPr>
          <w:delText xml:space="preserve"> </w:delText>
        </w:r>
        <w:r w:rsidR="00B34B12" w:rsidRPr="00904F54" w:rsidDel="003D7788">
          <w:rPr>
            <w:rFonts w:eastAsiaTheme="minorHAnsi" w:cs="굴림" w:hint="eastAsia"/>
            <w:color w:val="000000"/>
            <w:kern w:val="0"/>
            <w:sz w:val="22"/>
          </w:rPr>
          <w:delText>개의 변수</w:delText>
        </w:r>
        <w:r w:rsidR="008F7599" w:rsidRPr="00904F54" w:rsidDel="003D7788">
          <w:rPr>
            <w:rFonts w:eastAsiaTheme="minorHAnsi" w:cs="굴림" w:hint="eastAsia"/>
            <w:color w:val="000000"/>
            <w:kern w:val="0"/>
            <w:sz w:val="22"/>
          </w:rPr>
          <w:delText>(천연가스 원료,</w:delText>
        </w:r>
        <w:r w:rsidR="008F7599" w:rsidRPr="00904F54" w:rsidDel="003D7788">
          <w:rPr>
            <w:rFonts w:eastAsiaTheme="minorHAnsi" w:cs="굴림"/>
            <w:color w:val="000000"/>
            <w:kern w:val="0"/>
            <w:sz w:val="22"/>
          </w:rPr>
          <w:delText xml:space="preserve"> </w:delText>
        </w:r>
        <w:r w:rsidR="008F7599" w:rsidRPr="00904F54" w:rsidDel="003D7788">
          <w:rPr>
            <w:rFonts w:eastAsiaTheme="minorHAnsi" w:cs="굴림" w:hint="eastAsia"/>
            <w:color w:val="000000"/>
            <w:kern w:val="0"/>
            <w:sz w:val="22"/>
          </w:rPr>
          <w:delText>물,</w:delText>
        </w:r>
        <w:r w:rsidR="008F7599" w:rsidRPr="00904F54" w:rsidDel="003D7788">
          <w:rPr>
            <w:rFonts w:eastAsiaTheme="minorHAnsi" w:cs="굴림"/>
            <w:color w:val="000000"/>
            <w:kern w:val="0"/>
            <w:sz w:val="22"/>
          </w:rPr>
          <w:delText xml:space="preserve"> </w:delText>
        </w:r>
        <w:r w:rsidR="00E50943" w:rsidRPr="00904F54" w:rsidDel="003D7788">
          <w:rPr>
            <w:rFonts w:eastAsiaTheme="minorHAnsi" w:cs="굴림"/>
            <w:color w:val="000000"/>
            <w:kern w:val="0"/>
            <w:sz w:val="22"/>
          </w:rPr>
          <w:delText xml:space="preserve">PSA </w:delText>
        </w:r>
        <w:r w:rsidR="00E50943" w:rsidRPr="00904F54" w:rsidDel="003D7788">
          <w:rPr>
            <w:rFonts w:eastAsiaTheme="minorHAnsi" w:cs="굴림" w:hint="eastAsia"/>
            <w:color w:val="000000"/>
            <w:kern w:val="0"/>
            <w:sz w:val="22"/>
          </w:rPr>
          <w:delText>장치의 회수율)</w:delText>
        </w:r>
        <w:r w:rsidR="00B34B12" w:rsidRPr="00904F54" w:rsidDel="003D7788">
          <w:rPr>
            <w:rFonts w:eastAsiaTheme="minorHAnsi" w:cs="굴림" w:hint="eastAsia"/>
            <w:color w:val="000000"/>
            <w:kern w:val="0"/>
            <w:sz w:val="22"/>
          </w:rPr>
          <w:delText xml:space="preserve">가 유의미한 </w:delText>
        </w:r>
        <w:r w:rsidR="0001157C" w:rsidRPr="00904F54" w:rsidDel="003D7788">
          <w:rPr>
            <w:rFonts w:eastAsiaTheme="minorHAnsi" w:cs="굴림" w:hint="eastAsia"/>
            <w:color w:val="000000"/>
            <w:kern w:val="0"/>
            <w:sz w:val="22"/>
          </w:rPr>
          <w:delText>영향도</w:delText>
        </w:r>
        <w:r w:rsidR="008F7599" w:rsidRPr="00904F54" w:rsidDel="003D7788">
          <w:rPr>
            <w:rFonts w:eastAsiaTheme="minorHAnsi" w:cs="굴림" w:hint="eastAsia"/>
            <w:color w:val="000000"/>
            <w:kern w:val="0"/>
            <w:sz w:val="22"/>
          </w:rPr>
          <w:delText>를 나타내고,</w:delText>
        </w:r>
        <w:r w:rsidR="008F7599" w:rsidRPr="00904F54" w:rsidDel="003D7788">
          <w:rPr>
            <w:rFonts w:eastAsiaTheme="minorHAnsi" w:cs="굴림"/>
            <w:color w:val="000000"/>
            <w:kern w:val="0"/>
            <w:sz w:val="22"/>
          </w:rPr>
          <w:delText xml:space="preserve"> </w:delText>
        </w:r>
        <w:r w:rsidR="008F7599" w:rsidRPr="00904F54" w:rsidDel="003D7788">
          <w:rPr>
            <w:rFonts w:eastAsiaTheme="minorHAnsi" w:cs="굴림" w:hint="eastAsia"/>
            <w:color w:val="000000"/>
            <w:kern w:val="0"/>
            <w:sz w:val="22"/>
          </w:rPr>
          <w:delText>2</w:delText>
        </w:r>
        <w:r w:rsidR="008F7599" w:rsidRPr="00904F54" w:rsidDel="003D7788">
          <w:rPr>
            <w:rFonts w:eastAsiaTheme="minorHAnsi" w:cs="굴림"/>
            <w:color w:val="000000"/>
            <w:kern w:val="0"/>
            <w:sz w:val="22"/>
          </w:rPr>
          <w:delText xml:space="preserve"> </w:delText>
        </w:r>
        <w:r w:rsidR="008F7599" w:rsidRPr="00904F54" w:rsidDel="003D7788">
          <w:rPr>
            <w:rFonts w:eastAsiaTheme="minorHAnsi" w:cs="굴림" w:hint="eastAsia"/>
            <w:color w:val="000000"/>
            <w:kern w:val="0"/>
            <w:sz w:val="22"/>
          </w:rPr>
          <w:delText>개의 변수</w:delText>
        </w:r>
        <w:r w:rsidR="00E50943" w:rsidRPr="00904F54" w:rsidDel="003D7788">
          <w:rPr>
            <w:rFonts w:eastAsiaTheme="minorHAnsi" w:cs="굴림" w:hint="eastAsia"/>
            <w:color w:val="000000"/>
            <w:kern w:val="0"/>
            <w:sz w:val="22"/>
          </w:rPr>
          <w:delText>(천연가스 연료,</w:delText>
        </w:r>
        <w:r w:rsidR="00E50943" w:rsidRPr="00904F54" w:rsidDel="003D7788">
          <w:rPr>
            <w:rFonts w:eastAsiaTheme="minorHAnsi" w:cs="굴림"/>
            <w:color w:val="000000"/>
            <w:kern w:val="0"/>
            <w:sz w:val="22"/>
          </w:rPr>
          <w:delText xml:space="preserve"> </w:delText>
        </w:r>
        <w:r w:rsidR="00E50943" w:rsidRPr="00904F54" w:rsidDel="003D7788">
          <w:rPr>
            <w:rFonts w:eastAsiaTheme="minorHAnsi" w:cs="굴림" w:hint="eastAsia"/>
            <w:color w:val="000000"/>
            <w:kern w:val="0"/>
            <w:sz w:val="22"/>
          </w:rPr>
          <w:delText xml:space="preserve">공기)가 미미한 </w:delText>
        </w:r>
        <w:r w:rsidR="0001157C" w:rsidRPr="00904F54" w:rsidDel="003D7788">
          <w:rPr>
            <w:rFonts w:eastAsiaTheme="minorHAnsi" w:cs="굴림" w:hint="eastAsia"/>
            <w:color w:val="000000"/>
            <w:kern w:val="0"/>
            <w:sz w:val="22"/>
          </w:rPr>
          <w:delText>영향도</w:delText>
        </w:r>
        <w:r w:rsidR="00E50943" w:rsidRPr="00904F54" w:rsidDel="003D7788">
          <w:rPr>
            <w:rFonts w:eastAsiaTheme="minorHAnsi" w:cs="굴림" w:hint="eastAsia"/>
            <w:color w:val="000000"/>
            <w:kern w:val="0"/>
            <w:sz w:val="22"/>
          </w:rPr>
          <w:delText>를 나타</w:delText>
        </w:r>
        <w:r w:rsidR="004D7609" w:rsidDel="003D7788">
          <w:rPr>
            <w:rFonts w:eastAsiaTheme="minorHAnsi" w:cs="굴림" w:hint="eastAsia"/>
            <w:color w:val="000000"/>
            <w:kern w:val="0"/>
            <w:sz w:val="22"/>
          </w:rPr>
          <w:delText>냈</w:delText>
        </w:r>
        <w:r w:rsidR="00E50943" w:rsidRPr="00904F54" w:rsidDel="003D7788">
          <w:rPr>
            <w:rFonts w:eastAsiaTheme="minorHAnsi" w:cs="굴림" w:hint="eastAsia"/>
            <w:color w:val="000000"/>
            <w:kern w:val="0"/>
            <w:sz w:val="22"/>
          </w:rPr>
          <w:delText>다.</w:delText>
        </w:r>
        <w:r w:rsidR="00E50943" w:rsidRPr="00904F54" w:rsidDel="003D7788">
          <w:rPr>
            <w:rFonts w:eastAsiaTheme="minorHAnsi" w:cs="굴림"/>
            <w:color w:val="000000"/>
            <w:kern w:val="0"/>
            <w:sz w:val="22"/>
          </w:rPr>
          <w:delText xml:space="preserve"> </w:delText>
        </w:r>
        <w:r w:rsidR="00370AD7" w:rsidRPr="00904F54" w:rsidDel="003D7788">
          <w:rPr>
            <w:rFonts w:eastAsiaTheme="minorHAnsi" w:cs="굴림" w:hint="eastAsia"/>
            <w:color w:val="000000"/>
            <w:kern w:val="0"/>
            <w:sz w:val="22"/>
          </w:rPr>
          <w:delText>또한,</w:delText>
        </w:r>
        <w:r w:rsidR="00370AD7" w:rsidRPr="00904F54" w:rsidDel="003D7788">
          <w:rPr>
            <w:rFonts w:eastAsiaTheme="minorHAnsi" w:cs="굴림"/>
            <w:color w:val="000000"/>
            <w:kern w:val="0"/>
            <w:sz w:val="22"/>
          </w:rPr>
          <w:delText xml:space="preserve"> </w:delText>
        </w:r>
        <w:r w:rsidR="00370AD7" w:rsidRPr="00904F54" w:rsidDel="003D7788">
          <w:rPr>
            <w:rFonts w:eastAsiaTheme="minorHAnsi" w:cs="굴림" w:hint="eastAsia"/>
            <w:color w:val="000000"/>
            <w:kern w:val="0"/>
            <w:sz w:val="22"/>
          </w:rPr>
          <w:delText>P</w:delText>
        </w:r>
        <w:r w:rsidR="00370AD7" w:rsidRPr="00904F54" w:rsidDel="003D7788">
          <w:rPr>
            <w:rFonts w:eastAsiaTheme="minorHAnsi" w:cs="굴림"/>
            <w:color w:val="000000"/>
            <w:kern w:val="0"/>
            <w:sz w:val="22"/>
          </w:rPr>
          <w:delText xml:space="preserve">SA </w:delText>
        </w:r>
        <w:r w:rsidR="00370AD7" w:rsidRPr="00904F54" w:rsidDel="003D7788">
          <w:rPr>
            <w:rFonts w:eastAsiaTheme="minorHAnsi" w:cs="굴림" w:hint="eastAsia"/>
            <w:color w:val="000000"/>
            <w:kern w:val="0"/>
            <w:sz w:val="22"/>
          </w:rPr>
          <w:delText>장치의 회수율,</w:delText>
        </w:r>
        <w:r w:rsidR="00370AD7" w:rsidRPr="00904F54" w:rsidDel="003D7788">
          <w:rPr>
            <w:rFonts w:eastAsiaTheme="minorHAnsi" w:cs="굴림"/>
            <w:color w:val="000000"/>
            <w:kern w:val="0"/>
            <w:sz w:val="22"/>
          </w:rPr>
          <w:delText xml:space="preserve"> </w:delText>
        </w:r>
        <w:r w:rsidR="00370AD7" w:rsidRPr="00904F54" w:rsidDel="003D7788">
          <w:rPr>
            <w:rFonts w:eastAsiaTheme="minorHAnsi" w:cs="굴림" w:hint="eastAsia"/>
            <w:color w:val="000000"/>
            <w:kern w:val="0"/>
            <w:sz w:val="22"/>
          </w:rPr>
          <w:delText>천연가스 원료,</w:delText>
        </w:r>
        <w:r w:rsidR="00370AD7" w:rsidRPr="00904F54" w:rsidDel="003D7788">
          <w:rPr>
            <w:rFonts w:eastAsiaTheme="minorHAnsi" w:cs="굴림"/>
            <w:color w:val="000000"/>
            <w:kern w:val="0"/>
            <w:sz w:val="22"/>
          </w:rPr>
          <w:delText xml:space="preserve"> </w:delText>
        </w:r>
        <w:r w:rsidR="0001157C" w:rsidRPr="00904F54" w:rsidDel="003D7788">
          <w:rPr>
            <w:rFonts w:eastAsiaTheme="minorHAnsi" w:cs="굴림" w:hint="eastAsia"/>
            <w:color w:val="000000"/>
            <w:kern w:val="0"/>
            <w:sz w:val="22"/>
          </w:rPr>
          <w:delText>물,</w:delText>
        </w:r>
        <w:r w:rsidR="0001157C" w:rsidRPr="00904F54" w:rsidDel="003D7788">
          <w:rPr>
            <w:rFonts w:eastAsiaTheme="minorHAnsi" w:cs="굴림"/>
            <w:color w:val="000000"/>
            <w:kern w:val="0"/>
            <w:sz w:val="22"/>
          </w:rPr>
          <w:delText xml:space="preserve"> </w:delText>
        </w:r>
        <w:r w:rsidR="0001157C" w:rsidRPr="00904F54" w:rsidDel="003D7788">
          <w:rPr>
            <w:rFonts w:eastAsiaTheme="minorHAnsi" w:cs="굴림" w:hint="eastAsia"/>
            <w:color w:val="000000"/>
            <w:kern w:val="0"/>
            <w:sz w:val="22"/>
          </w:rPr>
          <w:delText>천연가스 연료,</w:delText>
        </w:r>
        <w:r w:rsidR="0001157C" w:rsidRPr="00904F54" w:rsidDel="003D7788">
          <w:rPr>
            <w:rFonts w:eastAsiaTheme="minorHAnsi" w:cs="굴림"/>
            <w:color w:val="000000"/>
            <w:kern w:val="0"/>
            <w:sz w:val="22"/>
          </w:rPr>
          <w:delText xml:space="preserve"> </w:delText>
        </w:r>
        <w:r w:rsidR="0001157C" w:rsidRPr="00904F54" w:rsidDel="003D7788">
          <w:rPr>
            <w:rFonts w:eastAsiaTheme="minorHAnsi" w:cs="굴림" w:hint="eastAsia"/>
            <w:color w:val="000000"/>
            <w:kern w:val="0"/>
            <w:sz w:val="22"/>
          </w:rPr>
          <w:delText xml:space="preserve">공기의 순서대로 </w:delText>
        </w:r>
        <w:r w:rsidR="00F13871" w:rsidRPr="00904F54" w:rsidDel="003D7788">
          <w:rPr>
            <w:rFonts w:eastAsiaTheme="minorHAnsi" w:cs="굴림" w:hint="eastAsia"/>
            <w:color w:val="000000"/>
            <w:kern w:val="0"/>
            <w:sz w:val="22"/>
          </w:rPr>
          <w:delText>수소</w:delText>
        </w:r>
        <w:r w:rsidR="008D35D5" w:rsidDel="003D7788">
          <w:rPr>
            <w:rFonts w:eastAsiaTheme="minorHAnsi" w:cs="굴림" w:hint="eastAsia"/>
            <w:color w:val="000000"/>
            <w:kern w:val="0"/>
            <w:sz w:val="22"/>
          </w:rPr>
          <w:delText xml:space="preserve"> </w:delText>
        </w:r>
        <w:r w:rsidR="00F13871" w:rsidRPr="00904F54" w:rsidDel="003D7788">
          <w:rPr>
            <w:rFonts w:eastAsiaTheme="minorHAnsi" w:cs="굴림" w:hint="eastAsia"/>
            <w:color w:val="000000"/>
            <w:kern w:val="0"/>
            <w:sz w:val="22"/>
          </w:rPr>
          <w:delText xml:space="preserve">생산량에 </w:delText>
        </w:r>
        <w:r w:rsidR="006A469E" w:rsidRPr="00904F54" w:rsidDel="003D7788">
          <w:rPr>
            <w:rFonts w:eastAsiaTheme="minorHAnsi" w:cs="굴림" w:hint="eastAsia"/>
            <w:color w:val="000000"/>
            <w:kern w:val="0"/>
            <w:sz w:val="22"/>
          </w:rPr>
          <w:delText>큰 영향력을 갖</w:delText>
        </w:r>
        <w:r w:rsidR="008D35D5" w:rsidDel="003D7788">
          <w:rPr>
            <w:rFonts w:eastAsiaTheme="minorHAnsi" w:cs="굴림" w:hint="eastAsia"/>
            <w:color w:val="000000"/>
            <w:kern w:val="0"/>
            <w:sz w:val="22"/>
          </w:rPr>
          <w:delText>는</w:delText>
        </w:r>
        <w:r w:rsidR="006A469E" w:rsidRPr="00904F54" w:rsidDel="003D7788">
          <w:rPr>
            <w:rFonts w:eastAsiaTheme="minorHAnsi" w:cs="굴림" w:hint="eastAsia"/>
            <w:color w:val="000000"/>
            <w:kern w:val="0"/>
            <w:sz w:val="22"/>
          </w:rPr>
          <w:delText>다.</w:delText>
        </w:r>
        <w:r w:rsidR="006A469E" w:rsidRPr="00904F54" w:rsidDel="003D7788">
          <w:rPr>
            <w:rFonts w:eastAsiaTheme="minorHAnsi" w:cs="굴림"/>
            <w:color w:val="000000"/>
            <w:kern w:val="0"/>
            <w:sz w:val="22"/>
          </w:rPr>
          <w:delText xml:space="preserve"> </w:delText>
        </w:r>
      </w:del>
    </w:p>
    <w:p w14:paraId="3BADBEF4" w14:textId="02922B7A" w:rsidR="00904F54" w:rsidRPr="00904F54" w:rsidDel="003D7788" w:rsidRDefault="00904F54">
      <w:pPr>
        <w:numPr>
          <w:ilvl w:val="0"/>
          <w:numId w:val="1"/>
        </w:numPr>
        <w:spacing w:after="0" w:line="384" w:lineRule="auto"/>
        <w:textAlignment w:val="baseline"/>
        <w:outlineLvl w:val="0"/>
        <w:rPr>
          <w:del w:id="1192" w:author="장교진" w:date="2022-01-18T10:40:00Z"/>
          <w:rFonts w:eastAsiaTheme="minorHAnsi" w:cs="굴림"/>
          <w:color w:val="000000"/>
          <w:kern w:val="0"/>
          <w:sz w:val="22"/>
        </w:rPr>
        <w:pPrChange w:id="1193" w:author="장교진" w:date="2022-01-18T10:40:00Z">
          <w:pPr>
            <w:spacing w:after="0" w:line="384" w:lineRule="auto"/>
            <w:textAlignment w:val="baseline"/>
          </w:pPr>
        </w:pPrChange>
      </w:pPr>
    </w:p>
    <w:p w14:paraId="39C14572" w14:textId="26C71108" w:rsidR="00AC3B42" w:rsidDel="003D7788" w:rsidRDefault="00661B6E">
      <w:pPr>
        <w:pStyle w:val="a3"/>
        <w:numPr>
          <w:ilvl w:val="0"/>
          <w:numId w:val="1"/>
        </w:numPr>
        <w:spacing w:line="360" w:lineRule="auto"/>
        <w:ind w:leftChars="0"/>
        <w:outlineLvl w:val="0"/>
        <w:rPr>
          <w:del w:id="1194" w:author="장교진" w:date="2022-01-18T10:40:00Z"/>
          <w:b/>
          <w:bCs/>
          <w:sz w:val="22"/>
          <w:szCs w:val="24"/>
        </w:rPr>
      </w:pPr>
      <w:bookmarkStart w:id="1195" w:name="_Toc92260063"/>
      <w:del w:id="1196" w:author="장교진" w:date="2022-01-18T10:40:00Z">
        <w:r w:rsidDel="003D7788">
          <w:rPr>
            <w:rFonts w:hint="eastAsia"/>
            <w:b/>
            <w:bCs/>
            <w:sz w:val="22"/>
            <w:szCs w:val="24"/>
          </w:rPr>
          <w:delText xml:space="preserve">운전조건 </w:delText>
        </w:r>
        <w:r w:rsidR="00AC3B42" w:rsidRPr="00AC3B42" w:rsidDel="003D7788">
          <w:rPr>
            <w:rFonts w:hint="eastAsia"/>
            <w:b/>
            <w:bCs/>
            <w:sz w:val="22"/>
            <w:szCs w:val="24"/>
          </w:rPr>
          <w:delText>최적화</w:delText>
        </w:r>
        <w:bookmarkEnd w:id="1195"/>
      </w:del>
    </w:p>
    <w:p w14:paraId="18DC59B8" w14:textId="0757B494" w:rsidR="00904F54" w:rsidRPr="00904F54" w:rsidDel="003D7788" w:rsidRDefault="00DE32BC">
      <w:pPr>
        <w:numPr>
          <w:ilvl w:val="0"/>
          <w:numId w:val="1"/>
        </w:numPr>
        <w:spacing w:line="360" w:lineRule="auto"/>
        <w:outlineLvl w:val="0"/>
        <w:rPr>
          <w:del w:id="1197" w:author="장교진" w:date="2022-01-18T10:40:00Z"/>
          <w:rFonts w:eastAsiaTheme="minorHAnsi" w:cs="굴림"/>
          <w:color w:val="000000"/>
          <w:kern w:val="0"/>
          <w:sz w:val="22"/>
        </w:rPr>
        <w:pPrChange w:id="1198" w:author="장교진" w:date="2022-01-18T10:40:00Z">
          <w:pPr>
            <w:spacing w:line="360" w:lineRule="auto"/>
          </w:pPr>
        </w:pPrChange>
      </w:pPr>
      <w:del w:id="1199" w:author="장교진" w:date="2022-01-18T10:40:00Z">
        <w:r w:rsidRPr="00904F54" w:rsidDel="003D7788">
          <w:rPr>
            <w:rFonts w:eastAsiaTheme="minorHAnsi" w:cs="굴림" w:hint="eastAsia"/>
            <w:color w:val="000000"/>
            <w:kern w:val="0"/>
            <w:sz w:val="22"/>
          </w:rPr>
          <w:delText>마지막</w:delText>
        </w:r>
        <w:r w:rsidR="00CB024D" w:rsidDel="003D7788">
          <w:rPr>
            <w:rFonts w:eastAsiaTheme="minorHAnsi" w:cs="굴림" w:hint="eastAsia"/>
            <w:color w:val="000000"/>
            <w:kern w:val="0"/>
            <w:sz w:val="22"/>
          </w:rPr>
          <w:delText xml:space="preserve"> 단계</w:delText>
        </w:r>
        <w:r w:rsidRPr="00904F54" w:rsidDel="003D7788">
          <w:rPr>
            <w:rFonts w:eastAsiaTheme="minorHAnsi" w:cs="굴림" w:hint="eastAsia"/>
            <w:color w:val="000000"/>
            <w:kern w:val="0"/>
            <w:sz w:val="22"/>
          </w:rPr>
          <w:delText>로,</w:delText>
        </w:r>
        <w:r w:rsidRPr="00904F54" w:rsidDel="003D7788">
          <w:rPr>
            <w:rFonts w:eastAsiaTheme="minorHAnsi" w:cs="굴림"/>
            <w:color w:val="000000"/>
            <w:kern w:val="0"/>
            <w:sz w:val="22"/>
          </w:rPr>
          <w:delText xml:space="preserve"> </w:delText>
        </w:r>
        <w:r w:rsidRPr="00904F54" w:rsidDel="003D7788">
          <w:rPr>
            <w:rFonts w:eastAsiaTheme="minorHAnsi" w:cs="굴림" w:hint="eastAsia"/>
            <w:color w:val="000000"/>
            <w:kern w:val="0"/>
            <w:sz w:val="22"/>
          </w:rPr>
          <w:delText>앞에서 구축된 인공신경망 모델의 빠른 계산속도를 활용하여 최적의 운전조건을 탐색</w:delText>
        </w:r>
        <w:r w:rsidR="008D35D5" w:rsidDel="003D7788">
          <w:rPr>
            <w:rFonts w:eastAsiaTheme="minorHAnsi" w:cs="굴림" w:hint="eastAsia"/>
            <w:color w:val="000000"/>
            <w:kern w:val="0"/>
            <w:sz w:val="22"/>
          </w:rPr>
          <w:delText>한</w:delText>
        </w:r>
        <w:r w:rsidRPr="00904F54" w:rsidDel="003D7788">
          <w:rPr>
            <w:rFonts w:eastAsiaTheme="minorHAnsi" w:cs="굴림" w:hint="eastAsia"/>
            <w:color w:val="000000"/>
            <w:kern w:val="0"/>
            <w:sz w:val="22"/>
          </w:rPr>
          <w:delText>다.</w:delText>
        </w:r>
        <w:r w:rsidRPr="00904F54" w:rsidDel="003D7788">
          <w:rPr>
            <w:rFonts w:eastAsiaTheme="minorHAnsi" w:cs="굴림"/>
            <w:color w:val="000000"/>
            <w:kern w:val="0"/>
            <w:sz w:val="22"/>
          </w:rPr>
          <w:delText xml:space="preserve"> </w:delText>
        </w:r>
        <w:r w:rsidR="007953D5" w:rsidDel="003D7788">
          <w:rPr>
            <w:rFonts w:eastAsiaTheme="minorHAnsi" w:cs="굴림" w:hint="eastAsia"/>
            <w:color w:val="000000"/>
            <w:kern w:val="0"/>
            <w:sz w:val="22"/>
          </w:rPr>
          <w:delText>운전조건은 수집된 데이터에서 각 변수의 최솟값과 최댓값 사이에서 탐색하며,</w:delText>
        </w:r>
        <w:r w:rsidR="007953D5" w:rsidDel="003D7788">
          <w:rPr>
            <w:rFonts w:eastAsiaTheme="minorHAnsi" w:cs="굴림"/>
            <w:color w:val="000000"/>
            <w:kern w:val="0"/>
            <w:sz w:val="22"/>
          </w:rPr>
          <w:delText xml:space="preserve"> </w:delText>
        </w:r>
        <w:r w:rsidR="007953D5" w:rsidDel="003D7788">
          <w:rPr>
            <w:rFonts w:eastAsiaTheme="minorHAnsi" w:cs="굴림" w:hint="eastAsia"/>
            <w:color w:val="000000"/>
            <w:kern w:val="0"/>
            <w:sz w:val="22"/>
          </w:rPr>
          <w:delText xml:space="preserve">이 </w:delText>
        </w:r>
        <w:r w:rsidR="00CB024D" w:rsidDel="003D7788">
          <w:rPr>
            <w:rFonts w:eastAsiaTheme="minorHAnsi" w:cs="굴림" w:hint="eastAsia"/>
            <w:color w:val="000000"/>
            <w:kern w:val="0"/>
            <w:sz w:val="22"/>
          </w:rPr>
          <w:delText>범위를 탐색공간이라고 정의</w:delText>
        </w:r>
        <w:r w:rsidR="000B7583" w:rsidDel="003D7788">
          <w:rPr>
            <w:rFonts w:eastAsiaTheme="minorHAnsi" w:cs="굴림" w:hint="eastAsia"/>
            <w:color w:val="000000"/>
            <w:kern w:val="0"/>
            <w:sz w:val="22"/>
          </w:rPr>
          <w:delText>한</w:delText>
        </w:r>
        <w:r w:rsidR="00CB024D"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04F54" w:rsidRPr="003B4625" w:rsidDel="003D7788" w14:paraId="3B738853" w14:textId="110A8054" w:rsidTr="00904F54">
        <w:trPr>
          <w:trHeight w:val="389"/>
          <w:del w:id="1200"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336DC72" w14:textId="750A8021" w:rsidR="00904F54" w:rsidRPr="00904F54" w:rsidDel="003D7788" w:rsidRDefault="00904F54">
            <w:pPr>
              <w:numPr>
                <w:ilvl w:val="0"/>
                <w:numId w:val="1"/>
              </w:numPr>
              <w:spacing w:after="0" w:line="240" w:lineRule="auto"/>
              <w:textAlignment w:val="baseline"/>
              <w:outlineLvl w:val="0"/>
              <w:rPr>
                <w:del w:id="1201" w:author="장교진" w:date="2022-01-18T10:40:00Z"/>
                <w:rFonts w:eastAsiaTheme="minorHAnsi" w:cs="굴림"/>
                <w:color w:val="000000"/>
                <w:kern w:val="0"/>
                <w:sz w:val="22"/>
              </w:rPr>
              <w:pPrChange w:id="1202" w:author="장교진" w:date="2022-01-18T10:40:00Z">
                <w:pPr>
                  <w:spacing w:after="0" w:line="240" w:lineRule="auto"/>
                  <w:textAlignment w:val="baseline"/>
                </w:pPr>
              </w:pPrChange>
            </w:pPr>
            <w:del w:id="1203" w:author="장교진" w:date="2022-01-18T10:40:00Z">
              <w:r w:rsidRPr="00904F54" w:rsidDel="003D7788">
                <w:rPr>
                  <w:rFonts w:eastAsiaTheme="minorHAnsi" w:cs="굴림"/>
                  <w:color w:val="000000"/>
                  <w:kern w:val="0"/>
                  <w:sz w:val="22"/>
                </w:rPr>
                <w:delText>data = data_smr</w:delText>
              </w:r>
            </w:del>
          </w:p>
          <w:p w14:paraId="18818261" w14:textId="410FAA71" w:rsidR="00904F54" w:rsidRPr="003B4625" w:rsidDel="003D7788" w:rsidRDefault="00904F54">
            <w:pPr>
              <w:numPr>
                <w:ilvl w:val="0"/>
                <w:numId w:val="1"/>
              </w:numPr>
              <w:spacing w:after="0" w:line="240" w:lineRule="auto"/>
              <w:textAlignment w:val="baseline"/>
              <w:outlineLvl w:val="0"/>
              <w:rPr>
                <w:del w:id="1204" w:author="장교진" w:date="2022-01-18T10:40:00Z"/>
                <w:rFonts w:eastAsiaTheme="minorHAnsi" w:cs="굴림"/>
                <w:color w:val="000000"/>
                <w:kern w:val="0"/>
                <w:sz w:val="22"/>
              </w:rPr>
              <w:pPrChange w:id="1205" w:author="장교진" w:date="2022-01-18T10:40:00Z">
                <w:pPr>
                  <w:spacing w:after="0" w:line="240" w:lineRule="auto"/>
                  <w:textAlignment w:val="baseline"/>
                </w:pPr>
              </w:pPrChange>
            </w:pPr>
            <w:del w:id="1206" w:author="장교진" w:date="2022-01-18T10:40:00Z">
              <w:r w:rsidRPr="00904F54" w:rsidDel="003D7788">
                <w:rPr>
                  <w:rFonts w:eastAsiaTheme="minorHAnsi" w:cs="굴림"/>
                  <w:color w:val="000000"/>
                  <w:kern w:val="0"/>
                  <w:sz w:val="22"/>
                </w:rPr>
                <w:delText>data.describe().loc[['min', 'mean', 'max']]</w:delText>
              </w:r>
            </w:del>
          </w:p>
        </w:tc>
      </w:tr>
    </w:tbl>
    <w:p w14:paraId="31B0BD99" w14:textId="74BA02BB" w:rsidR="00904F54" w:rsidRPr="00904F54" w:rsidDel="003D7788" w:rsidRDefault="007953D5">
      <w:pPr>
        <w:numPr>
          <w:ilvl w:val="0"/>
          <w:numId w:val="1"/>
        </w:numPr>
        <w:spacing w:line="360" w:lineRule="auto"/>
        <w:outlineLvl w:val="0"/>
        <w:rPr>
          <w:del w:id="1207" w:author="장교진" w:date="2022-01-18T10:40:00Z"/>
          <w:rFonts w:eastAsiaTheme="minorHAnsi" w:cs="굴림"/>
          <w:color w:val="000000"/>
          <w:kern w:val="0"/>
          <w:sz w:val="22"/>
        </w:rPr>
        <w:pPrChange w:id="1208" w:author="장교진" w:date="2022-01-18T10:40:00Z">
          <w:pPr>
            <w:spacing w:line="360" w:lineRule="auto"/>
          </w:pPr>
        </w:pPrChange>
      </w:pPr>
      <w:del w:id="1209" w:author="장교진" w:date="2022-01-18T10:40:00Z">
        <w:r w:rsidRPr="007953D5" w:rsidDel="003D7788">
          <w:rPr>
            <w:rFonts w:eastAsiaTheme="minorHAnsi" w:cs="굴림"/>
            <w:noProof/>
            <w:color w:val="000000"/>
            <w:kern w:val="0"/>
            <w:sz w:val="22"/>
          </w:rPr>
          <w:drawing>
            <wp:inline distT="0" distB="0" distL="0" distR="0" wp14:anchorId="522284DF" wp14:editId="115038C7">
              <wp:extent cx="5703550" cy="1230879"/>
              <wp:effectExtent l="0" t="0" r="0" b="7620"/>
              <wp:docPr id="30" name="그림 3">
                <a:extLst xmlns:a="http://schemas.openxmlformats.org/drawingml/2006/main">
                  <a:ext uri="{FF2B5EF4-FFF2-40B4-BE49-F238E27FC236}">
                    <a16:creationId xmlns:a16="http://schemas.microsoft.com/office/drawing/2014/main" id="{5556A007-C3A2-4536-B18C-F8F51C2FA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5556A007-C3A2-4536-B18C-F8F51C2FAE93}"/>
                          </a:ext>
                        </a:extLst>
                      </pic:cNvPr>
                      <pic:cNvPicPr>
                        <a:picLocks noChangeAspect="1"/>
                      </pic:cNvPicPr>
                    </pic:nvPicPr>
                    <pic:blipFill>
                      <a:blip r:embed="rId27"/>
                      <a:stretch>
                        <a:fillRect/>
                      </a:stretch>
                    </pic:blipFill>
                    <pic:spPr>
                      <a:xfrm>
                        <a:off x="0" y="0"/>
                        <a:ext cx="5703550" cy="1230879"/>
                      </a:xfrm>
                      <a:prstGeom prst="rect">
                        <a:avLst/>
                      </a:prstGeom>
                    </pic:spPr>
                  </pic:pic>
                </a:graphicData>
              </a:graphic>
            </wp:inline>
          </w:drawing>
        </w:r>
      </w:del>
    </w:p>
    <w:p w14:paraId="6F5EAA31" w14:textId="57050DAB" w:rsidR="00904F54" w:rsidRPr="00904F54" w:rsidDel="003D7788" w:rsidRDefault="00A756BE">
      <w:pPr>
        <w:numPr>
          <w:ilvl w:val="0"/>
          <w:numId w:val="1"/>
        </w:numPr>
        <w:spacing w:line="360" w:lineRule="auto"/>
        <w:outlineLvl w:val="0"/>
        <w:rPr>
          <w:del w:id="1210" w:author="장교진" w:date="2022-01-18T10:40:00Z"/>
          <w:rFonts w:eastAsiaTheme="minorHAnsi" w:cs="굴림"/>
          <w:color w:val="000000"/>
          <w:kern w:val="0"/>
          <w:sz w:val="22"/>
        </w:rPr>
        <w:pPrChange w:id="1211" w:author="장교진" w:date="2022-01-18T10:40:00Z">
          <w:pPr>
            <w:spacing w:line="360" w:lineRule="auto"/>
          </w:pPr>
        </w:pPrChange>
      </w:pPr>
      <w:del w:id="1212" w:author="장교진" w:date="2022-01-18T10:40:00Z">
        <w:r w:rsidDel="003D7788">
          <w:rPr>
            <w:rFonts w:eastAsiaTheme="minorHAnsi" w:cs="굴림" w:hint="eastAsia"/>
            <w:color w:val="000000"/>
            <w:kern w:val="0"/>
            <w:sz w:val="22"/>
          </w:rPr>
          <w:delText>최적 조건을 찾기 위한</w:delText>
        </w:r>
        <w:r w:rsidR="00775ED9" w:rsidDel="003D7788">
          <w:rPr>
            <w:rFonts w:eastAsiaTheme="minorHAnsi" w:cs="굴림" w:hint="eastAsia"/>
            <w:color w:val="000000"/>
            <w:kern w:val="0"/>
            <w:sz w:val="22"/>
          </w:rPr>
          <w:delText xml:space="preserve"> 알고리즘으로 격자탐색법(</w:delText>
        </w:r>
        <w:r w:rsidR="00775ED9" w:rsidDel="003D7788">
          <w:rPr>
            <w:rFonts w:eastAsiaTheme="minorHAnsi" w:cs="굴림"/>
            <w:color w:val="000000"/>
            <w:kern w:val="0"/>
            <w:sz w:val="22"/>
          </w:rPr>
          <w:delText>grid search)</w:delText>
        </w:r>
        <w:r w:rsidR="00775ED9" w:rsidDel="003D7788">
          <w:rPr>
            <w:rFonts w:eastAsiaTheme="minorHAnsi" w:cs="굴림" w:hint="eastAsia"/>
            <w:color w:val="000000"/>
            <w:kern w:val="0"/>
            <w:sz w:val="22"/>
          </w:rPr>
          <w:delText>을 사용하였다.</w:delText>
        </w:r>
        <w:r w:rsidR="00775ED9" w:rsidDel="003D7788">
          <w:rPr>
            <w:rFonts w:eastAsiaTheme="minorHAnsi" w:cs="굴림"/>
            <w:color w:val="000000"/>
            <w:kern w:val="0"/>
            <w:sz w:val="22"/>
          </w:rPr>
          <w:delText xml:space="preserve"> </w:delText>
        </w:r>
        <w:r w:rsidR="005D5CEA" w:rsidRPr="005D5CEA" w:rsidDel="003D7788">
          <w:rPr>
            <w:rFonts w:eastAsiaTheme="minorHAnsi" w:cs="굴림" w:hint="eastAsia"/>
            <w:color w:val="000000"/>
            <w:kern w:val="0"/>
            <w:sz w:val="22"/>
          </w:rPr>
          <w:delText>격자</w:delText>
        </w:r>
        <w:r w:rsidR="005D5CEA" w:rsidRPr="005D5CEA" w:rsidDel="003D7788">
          <w:rPr>
            <w:rFonts w:eastAsiaTheme="minorHAnsi" w:cs="굴림"/>
            <w:color w:val="000000"/>
            <w:kern w:val="0"/>
            <w:sz w:val="22"/>
          </w:rPr>
          <w:delText>탐색법은 탐색공간</w:delText>
        </w:r>
        <w:r w:rsidR="005D5CEA" w:rsidDel="003D7788">
          <w:rPr>
            <w:rFonts w:eastAsiaTheme="minorHAnsi" w:cs="굴림" w:hint="eastAsia"/>
            <w:color w:val="000000"/>
            <w:kern w:val="0"/>
            <w:sz w:val="22"/>
          </w:rPr>
          <w:delText xml:space="preserve"> </w:delText>
        </w:r>
        <w:r w:rsidR="005D5CEA" w:rsidRPr="005D5CEA" w:rsidDel="003D7788">
          <w:rPr>
            <w:rFonts w:eastAsiaTheme="minorHAnsi" w:cs="굴림"/>
            <w:color w:val="000000"/>
            <w:kern w:val="0"/>
            <w:sz w:val="22"/>
          </w:rPr>
          <w:delText>내에서 격자점을 생성하여 모든 격자점에서의 목적함수 값을 확인하며 최적 해를 탐색하는 방법으로, 간단하고 빠르지만 탐색공간이 커지거나 결정 변수의 개수가 많아질수록 계산비용이 크게 증가하는 특징이 있</w:delText>
        </w:r>
        <w:r w:rsidR="005D5CEA"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04F54" w:rsidRPr="003B4625" w:rsidDel="003D7788" w14:paraId="227F2515" w14:textId="61D2C0FD" w:rsidTr="00904F54">
        <w:trPr>
          <w:trHeight w:val="389"/>
          <w:del w:id="1213"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514F42F" w14:textId="6FC00CE1" w:rsidR="00904F54" w:rsidRPr="00904F54" w:rsidDel="003D7788" w:rsidRDefault="00904F54">
            <w:pPr>
              <w:numPr>
                <w:ilvl w:val="0"/>
                <w:numId w:val="1"/>
              </w:numPr>
              <w:spacing w:after="0" w:line="240" w:lineRule="auto"/>
              <w:textAlignment w:val="baseline"/>
              <w:outlineLvl w:val="0"/>
              <w:rPr>
                <w:del w:id="1214" w:author="장교진" w:date="2022-01-18T10:40:00Z"/>
                <w:rFonts w:eastAsiaTheme="minorHAnsi" w:cs="굴림"/>
                <w:color w:val="000000"/>
                <w:kern w:val="0"/>
                <w:sz w:val="22"/>
              </w:rPr>
              <w:pPrChange w:id="1215" w:author="장교진" w:date="2022-01-18T10:40:00Z">
                <w:pPr>
                  <w:spacing w:after="0" w:line="240" w:lineRule="auto"/>
                  <w:textAlignment w:val="baseline"/>
                </w:pPr>
              </w:pPrChange>
            </w:pPr>
            <w:del w:id="1216" w:author="장교진" w:date="2022-01-18T10:40:00Z">
              <w:r w:rsidRPr="00904F54" w:rsidDel="003D7788">
                <w:rPr>
                  <w:rFonts w:eastAsiaTheme="minorHAnsi" w:cs="굴림"/>
                  <w:color w:val="000000"/>
                  <w:kern w:val="0"/>
                  <w:sz w:val="22"/>
                </w:rPr>
                <w:delText>bins = 11</w:delText>
              </w:r>
            </w:del>
          </w:p>
          <w:p w14:paraId="3FE89F2B" w14:textId="35BB0FBF" w:rsidR="00904F54" w:rsidRPr="00904F54" w:rsidDel="003D7788" w:rsidRDefault="00904F54">
            <w:pPr>
              <w:numPr>
                <w:ilvl w:val="0"/>
                <w:numId w:val="1"/>
              </w:numPr>
              <w:spacing w:after="0" w:line="240" w:lineRule="auto"/>
              <w:textAlignment w:val="baseline"/>
              <w:outlineLvl w:val="0"/>
              <w:rPr>
                <w:del w:id="1217" w:author="장교진" w:date="2022-01-18T10:40:00Z"/>
                <w:rFonts w:eastAsiaTheme="minorHAnsi" w:cs="굴림"/>
                <w:color w:val="000000"/>
                <w:kern w:val="0"/>
                <w:sz w:val="22"/>
              </w:rPr>
              <w:pPrChange w:id="1218" w:author="장교진" w:date="2022-01-18T10:40:00Z">
                <w:pPr>
                  <w:spacing w:after="0" w:line="240" w:lineRule="auto"/>
                  <w:textAlignment w:val="baseline"/>
                </w:pPr>
              </w:pPrChange>
            </w:pPr>
          </w:p>
          <w:p w14:paraId="10DDA7E8" w14:textId="7BA0C5D7" w:rsidR="00904F54" w:rsidRPr="003B4625" w:rsidDel="003D7788" w:rsidRDefault="00904F54">
            <w:pPr>
              <w:numPr>
                <w:ilvl w:val="0"/>
                <w:numId w:val="1"/>
              </w:numPr>
              <w:spacing w:after="0" w:line="240" w:lineRule="auto"/>
              <w:textAlignment w:val="baseline"/>
              <w:outlineLvl w:val="0"/>
              <w:rPr>
                <w:del w:id="1219" w:author="장교진" w:date="2022-01-18T10:40:00Z"/>
                <w:rFonts w:eastAsiaTheme="minorHAnsi" w:cs="굴림"/>
                <w:color w:val="000000"/>
                <w:kern w:val="0"/>
                <w:sz w:val="22"/>
              </w:rPr>
              <w:pPrChange w:id="1220" w:author="장교진" w:date="2022-01-18T10:40:00Z">
                <w:pPr>
                  <w:spacing w:after="0" w:line="240" w:lineRule="auto"/>
                  <w:textAlignment w:val="baseline"/>
                </w:pPr>
              </w:pPrChange>
            </w:pPr>
            <w:del w:id="1221" w:author="장교진" w:date="2022-01-18T10:40:00Z">
              <w:r w:rsidRPr="00904F54" w:rsidDel="003D7788">
                <w:rPr>
                  <w:rFonts w:eastAsiaTheme="minorHAnsi" w:cs="굴림"/>
                  <w:color w:val="000000"/>
                  <w:kern w:val="0"/>
                  <w:sz w:val="22"/>
                </w:rPr>
                <w:delText>gridsearch_result = GridSearch(data, bins, nn_model, var_x, var_y, scaler_x, scaler_y)</w:delText>
              </w:r>
            </w:del>
          </w:p>
        </w:tc>
      </w:tr>
    </w:tbl>
    <w:p w14:paraId="41B26B44" w14:textId="2F9D3039" w:rsidR="009F7725" w:rsidDel="003D7788" w:rsidRDefault="009F7725">
      <w:pPr>
        <w:numPr>
          <w:ilvl w:val="0"/>
          <w:numId w:val="1"/>
        </w:numPr>
        <w:spacing w:line="360" w:lineRule="auto"/>
        <w:outlineLvl w:val="0"/>
        <w:rPr>
          <w:del w:id="1222" w:author="장교진" w:date="2022-01-18T10:40:00Z"/>
          <w:rFonts w:eastAsiaTheme="minorHAnsi" w:cs="굴림"/>
          <w:color w:val="000000"/>
          <w:kern w:val="0"/>
          <w:sz w:val="22"/>
        </w:rPr>
        <w:pPrChange w:id="1223" w:author="장교진" w:date="2022-01-18T10:40:00Z">
          <w:pPr>
            <w:spacing w:line="360" w:lineRule="auto"/>
          </w:pPr>
        </w:pPrChange>
      </w:pPr>
      <w:del w:id="1224" w:author="장교진" w:date="2022-01-18T10:40:00Z">
        <w:r w:rsidRPr="009F7725" w:rsidDel="003D7788">
          <w:rPr>
            <w:rFonts w:eastAsiaTheme="minorHAnsi" w:cs="굴림"/>
            <w:noProof/>
            <w:color w:val="000000"/>
            <w:kern w:val="0"/>
            <w:sz w:val="22"/>
          </w:rPr>
          <w:drawing>
            <wp:inline distT="0" distB="0" distL="0" distR="0" wp14:anchorId="657E6452" wp14:editId="3CDB77DA">
              <wp:extent cx="2447445" cy="279095"/>
              <wp:effectExtent l="0" t="0" r="0" b="6985"/>
              <wp:docPr id="31" name="그림 5">
                <a:extLst xmlns:a="http://schemas.openxmlformats.org/drawingml/2006/main">
                  <a:ext uri="{FF2B5EF4-FFF2-40B4-BE49-F238E27FC236}">
                    <a16:creationId xmlns:a16="http://schemas.microsoft.com/office/drawing/2014/main" id="{F5E56FF4-89C0-47A0-B6BD-F0A27F1B5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F5E56FF4-89C0-47A0-B6BD-F0A27F1B5425}"/>
                          </a:ext>
                        </a:extLst>
                      </pic:cNvPr>
                      <pic:cNvPicPr>
                        <a:picLocks noChangeAspect="1"/>
                      </pic:cNvPicPr>
                    </pic:nvPicPr>
                    <pic:blipFill>
                      <a:blip r:embed="rId28"/>
                      <a:stretch>
                        <a:fillRect/>
                      </a:stretch>
                    </pic:blipFill>
                    <pic:spPr>
                      <a:xfrm>
                        <a:off x="0" y="0"/>
                        <a:ext cx="2447445" cy="279095"/>
                      </a:xfrm>
                      <a:prstGeom prst="rect">
                        <a:avLst/>
                      </a:prstGeom>
                    </pic:spPr>
                  </pic:pic>
                </a:graphicData>
              </a:graphic>
            </wp:inline>
          </w:drawing>
        </w:r>
      </w:del>
    </w:p>
    <w:p w14:paraId="51A82A0F" w14:textId="37BF932C" w:rsidR="00904F54" w:rsidRPr="009802F8" w:rsidDel="003D7788" w:rsidRDefault="009D1D2A">
      <w:pPr>
        <w:numPr>
          <w:ilvl w:val="0"/>
          <w:numId w:val="1"/>
        </w:numPr>
        <w:spacing w:line="360" w:lineRule="auto"/>
        <w:outlineLvl w:val="0"/>
        <w:rPr>
          <w:del w:id="1225" w:author="장교진" w:date="2022-01-18T10:40:00Z"/>
          <w:rFonts w:eastAsiaTheme="minorHAnsi" w:cs="굴림"/>
          <w:color w:val="000000"/>
          <w:kern w:val="0"/>
          <w:sz w:val="22"/>
        </w:rPr>
        <w:pPrChange w:id="1226" w:author="장교진" w:date="2022-01-18T10:40:00Z">
          <w:pPr>
            <w:spacing w:line="360" w:lineRule="auto"/>
          </w:pPr>
        </w:pPrChange>
      </w:pPr>
      <w:del w:id="1227" w:author="장교진" w:date="2022-01-18T10:40:00Z">
        <w:r w:rsidDel="003D7788">
          <w:rPr>
            <w:rFonts w:eastAsiaTheme="minorHAnsi" w:cs="굴림"/>
            <w:color w:val="000000"/>
            <w:kern w:val="0"/>
            <w:sz w:val="22"/>
          </w:rPr>
          <w:delText>5</w:delText>
        </w:r>
        <w:r w:rsidDel="003D7788">
          <w:rPr>
            <w:rFonts w:eastAsiaTheme="minorHAnsi" w:cs="굴림" w:hint="eastAsia"/>
            <w:color w:val="000000"/>
            <w:kern w:val="0"/>
            <w:sz w:val="22"/>
          </w:rPr>
          <w:delText>개 입력</w:delText>
        </w:r>
        <w:r w:rsidR="00264FD8" w:rsidDel="003D7788">
          <w:rPr>
            <w:rFonts w:eastAsiaTheme="minorHAnsi" w:cs="굴림" w:hint="eastAsia"/>
            <w:color w:val="000000"/>
            <w:kern w:val="0"/>
            <w:sz w:val="22"/>
          </w:rPr>
          <w:delText xml:space="preserve">변수마다 </w:delText>
        </w:r>
        <w:r w:rsidR="00264FD8" w:rsidDel="003D7788">
          <w:rPr>
            <w:rFonts w:eastAsiaTheme="minorHAnsi" w:cs="굴림"/>
            <w:color w:val="000000"/>
            <w:kern w:val="0"/>
            <w:sz w:val="22"/>
          </w:rPr>
          <w:delText>11</w:delText>
        </w:r>
        <w:r w:rsidR="00264FD8" w:rsidDel="003D7788">
          <w:rPr>
            <w:rFonts w:eastAsiaTheme="minorHAnsi" w:cs="굴림" w:hint="eastAsia"/>
            <w:color w:val="000000"/>
            <w:kern w:val="0"/>
            <w:sz w:val="22"/>
          </w:rPr>
          <w:delText>개의 격자점</w:delText>
        </w:r>
        <w:r w:rsidDel="003D7788">
          <w:rPr>
            <w:rFonts w:eastAsiaTheme="minorHAnsi" w:cs="굴림" w:hint="eastAsia"/>
            <w:color w:val="000000"/>
            <w:kern w:val="0"/>
            <w:sz w:val="22"/>
          </w:rPr>
          <w:delText xml:space="preserve">을 조합하여 총 </w:delText>
        </w:r>
        <w:r w:rsidR="009802F8" w:rsidDel="003D7788">
          <w:rPr>
            <w:rFonts w:eastAsiaTheme="minorHAnsi" w:cs="굴림"/>
            <w:color w:val="000000"/>
            <w:kern w:val="0"/>
            <w:sz w:val="22"/>
          </w:rPr>
          <w:delText>161,051</w:delText>
        </w:r>
        <w:r w:rsidR="009802F8" w:rsidDel="003D7788">
          <w:rPr>
            <w:rFonts w:eastAsiaTheme="minorHAnsi" w:cs="굴림" w:hint="eastAsia"/>
            <w:color w:val="000000"/>
            <w:kern w:val="0"/>
            <w:sz w:val="22"/>
          </w:rPr>
          <w:delText>개의 운전조건을</w:delText>
        </w:r>
        <w:r w:rsidDel="003D7788">
          <w:rPr>
            <w:rFonts w:eastAsiaTheme="minorHAnsi" w:cs="굴림" w:hint="eastAsia"/>
            <w:color w:val="000000"/>
            <w:kern w:val="0"/>
            <w:sz w:val="22"/>
          </w:rPr>
          <w:delText xml:space="preserve"> </w:delText>
        </w:r>
        <w:r w:rsidR="00264FD8" w:rsidDel="003D7788">
          <w:rPr>
            <w:rFonts w:eastAsiaTheme="minorHAnsi" w:cs="굴림" w:hint="eastAsia"/>
            <w:color w:val="000000"/>
            <w:kern w:val="0"/>
            <w:sz w:val="22"/>
          </w:rPr>
          <w:delText xml:space="preserve">생성하여 </w:delText>
        </w:r>
        <w:r w:rsidR="009802F8" w:rsidDel="003D7788">
          <w:rPr>
            <w:rFonts w:eastAsiaTheme="minorHAnsi" w:cs="굴림" w:hint="eastAsia"/>
            <w:color w:val="000000"/>
            <w:kern w:val="0"/>
            <w:sz w:val="22"/>
          </w:rPr>
          <w:delText xml:space="preserve">최적의 조건을 </w:delText>
        </w:r>
        <w:r w:rsidR="00264FD8" w:rsidDel="003D7788">
          <w:rPr>
            <w:rFonts w:eastAsiaTheme="minorHAnsi" w:cs="굴림" w:hint="eastAsia"/>
            <w:color w:val="000000"/>
            <w:kern w:val="0"/>
            <w:sz w:val="22"/>
          </w:rPr>
          <w:delText>탐색하였다.</w:delText>
        </w:r>
        <w:r w:rsidR="009F7725" w:rsidDel="003D7788">
          <w:rPr>
            <w:rFonts w:eastAsiaTheme="minorHAnsi" w:cs="굴림"/>
            <w:color w:val="000000"/>
            <w:kern w:val="0"/>
            <w:sz w:val="22"/>
          </w:rPr>
          <w:delText xml:space="preserve"> </w:delText>
        </w:r>
        <w:r w:rsidR="005173F5" w:rsidDel="003D7788">
          <w:rPr>
            <w:rFonts w:eastAsiaTheme="minorHAnsi" w:cs="굴림" w:hint="eastAsia"/>
            <w:color w:val="000000"/>
            <w:kern w:val="0"/>
            <w:sz w:val="22"/>
          </w:rPr>
          <w:delText>생성된 운전조건들에 대해서 수소</w:delText>
        </w:r>
        <w:r w:rsidR="008A25B7" w:rsidDel="003D7788">
          <w:rPr>
            <w:rFonts w:eastAsiaTheme="minorHAnsi" w:cs="굴림" w:hint="eastAsia"/>
            <w:color w:val="000000"/>
            <w:kern w:val="0"/>
            <w:sz w:val="22"/>
          </w:rPr>
          <w:delText xml:space="preserve"> </w:delText>
        </w:r>
        <w:r w:rsidR="005173F5" w:rsidDel="003D7788">
          <w:rPr>
            <w:rFonts w:eastAsiaTheme="minorHAnsi" w:cs="굴림" w:hint="eastAsia"/>
            <w:color w:val="000000"/>
            <w:kern w:val="0"/>
            <w:sz w:val="22"/>
          </w:rPr>
          <w:delText>생산량을 계산하고</w:delText>
        </w:r>
        <w:r w:rsidR="0020729C" w:rsidDel="003D7788">
          <w:rPr>
            <w:rFonts w:eastAsiaTheme="minorHAnsi" w:cs="굴림"/>
            <w:color w:val="000000"/>
            <w:kern w:val="0"/>
            <w:sz w:val="22"/>
          </w:rPr>
          <w:delText xml:space="preserve">, </w:delText>
        </w:r>
        <w:r w:rsidR="0020729C" w:rsidDel="003D7788">
          <w:rPr>
            <w:rFonts w:eastAsiaTheme="minorHAnsi" w:cs="굴림" w:hint="eastAsia"/>
            <w:color w:val="000000"/>
            <w:kern w:val="0"/>
            <w:sz w:val="22"/>
          </w:rPr>
          <w:delText>내림차순</w:delText>
        </w:r>
        <w:r w:rsidR="00A8344C" w:rsidDel="003D7788">
          <w:rPr>
            <w:rFonts w:eastAsiaTheme="minorHAnsi" w:cs="굴림" w:hint="eastAsia"/>
            <w:color w:val="000000"/>
            <w:kern w:val="0"/>
            <w:sz w:val="22"/>
          </w:rPr>
          <w:delText>으로 정렬</w:delText>
        </w:r>
        <w:r w:rsidR="008A25B7" w:rsidDel="003D7788">
          <w:rPr>
            <w:rFonts w:eastAsiaTheme="minorHAnsi" w:cs="굴림" w:hint="eastAsia"/>
            <w:color w:val="000000"/>
            <w:kern w:val="0"/>
            <w:sz w:val="22"/>
          </w:rPr>
          <w:delText>함으로써</w:delText>
        </w:r>
        <w:r w:rsidR="00A8344C" w:rsidDel="003D7788">
          <w:rPr>
            <w:rFonts w:eastAsiaTheme="minorHAnsi" w:cs="굴림" w:hint="eastAsia"/>
            <w:color w:val="000000"/>
            <w:kern w:val="0"/>
            <w:sz w:val="22"/>
          </w:rPr>
          <w:delText xml:space="preserve"> 수소</w:delText>
        </w:r>
        <w:r w:rsidR="008A25B7" w:rsidDel="003D7788">
          <w:rPr>
            <w:rFonts w:eastAsiaTheme="minorHAnsi" w:cs="굴림" w:hint="eastAsia"/>
            <w:color w:val="000000"/>
            <w:kern w:val="0"/>
            <w:sz w:val="22"/>
          </w:rPr>
          <w:delText xml:space="preserve"> </w:delText>
        </w:r>
        <w:r w:rsidR="00A8344C" w:rsidDel="003D7788">
          <w:rPr>
            <w:rFonts w:eastAsiaTheme="minorHAnsi" w:cs="굴림" w:hint="eastAsia"/>
            <w:color w:val="000000"/>
            <w:kern w:val="0"/>
            <w:sz w:val="22"/>
          </w:rPr>
          <w:delText>생산량이 최대가 되는 운전조건을 찾을 수 있다.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04F54" w:rsidRPr="003B4625" w:rsidDel="003D7788" w14:paraId="233C2E49" w14:textId="6F8606EE" w:rsidTr="00904F54">
        <w:trPr>
          <w:trHeight w:val="389"/>
          <w:del w:id="1228"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4478396" w14:textId="34F9D394" w:rsidR="00904F54" w:rsidRPr="00904F54" w:rsidDel="003D7788" w:rsidRDefault="00904F54">
            <w:pPr>
              <w:numPr>
                <w:ilvl w:val="0"/>
                <w:numId w:val="1"/>
              </w:numPr>
              <w:spacing w:after="0" w:line="240" w:lineRule="auto"/>
              <w:textAlignment w:val="baseline"/>
              <w:outlineLvl w:val="0"/>
              <w:rPr>
                <w:del w:id="1229" w:author="장교진" w:date="2022-01-18T10:40:00Z"/>
                <w:rFonts w:eastAsiaTheme="minorHAnsi" w:cs="굴림"/>
                <w:color w:val="000000"/>
                <w:kern w:val="0"/>
                <w:sz w:val="22"/>
              </w:rPr>
              <w:pPrChange w:id="1230" w:author="장교진" w:date="2022-01-18T10:40:00Z">
                <w:pPr>
                  <w:spacing w:after="0" w:line="240" w:lineRule="auto"/>
                  <w:textAlignment w:val="baseline"/>
                </w:pPr>
              </w:pPrChange>
            </w:pPr>
            <w:del w:id="1231" w:author="장교진" w:date="2022-01-18T10:40:00Z">
              <w:r w:rsidRPr="00904F54" w:rsidDel="003D7788">
                <w:rPr>
                  <w:rFonts w:eastAsiaTheme="minorHAnsi" w:cs="굴림"/>
                  <w:color w:val="000000"/>
                  <w:kern w:val="0"/>
                  <w:sz w:val="22"/>
                </w:rPr>
                <w:delText>objective_y = "H2"</w:delText>
              </w:r>
            </w:del>
          </w:p>
          <w:p w14:paraId="54462D14" w14:textId="1C010E15" w:rsidR="00904F54" w:rsidRPr="003B4625" w:rsidDel="003D7788" w:rsidRDefault="00904F54">
            <w:pPr>
              <w:numPr>
                <w:ilvl w:val="0"/>
                <w:numId w:val="1"/>
              </w:numPr>
              <w:spacing w:after="0" w:line="240" w:lineRule="auto"/>
              <w:textAlignment w:val="baseline"/>
              <w:outlineLvl w:val="0"/>
              <w:rPr>
                <w:del w:id="1232" w:author="장교진" w:date="2022-01-18T10:40:00Z"/>
                <w:rFonts w:eastAsiaTheme="minorHAnsi" w:cs="굴림"/>
                <w:color w:val="000000"/>
                <w:kern w:val="0"/>
                <w:sz w:val="22"/>
              </w:rPr>
              <w:pPrChange w:id="1233" w:author="장교진" w:date="2022-01-18T10:40:00Z">
                <w:pPr>
                  <w:spacing w:after="0" w:line="240" w:lineRule="auto"/>
                  <w:textAlignment w:val="baseline"/>
                </w:pPr>
              </w:pPrChange>
            </w:pPr>
            <w:del w:id="1234" w:author="장교진" w:date="2022-01-18T10:40:00Z">
              <w:r w:rsidRPr="00904F54" w:rsidDel="003D7788">
                <w:rPr>
                  <w:rFonts w:eastAsiaTheme="minorHAnsi" w:cs="굴림"/>
                  <w:color w:val="000000"/>
                  <w:kern w:val="0"/>
                  <w:sz w:val="22"/>
                </w:rPr>
                <w:delText>Optimization(gridsearch_result, var_x, objective_y)</w:delText>
              </w:r>
            </w:del>
          </w:p>
        </w:tc>
      </w:tr>
    </w:tbl>
    <w:p w14:paraId="48F8A4AC" w14:textId="02FB0301" w:rsidR="00904F54" w:rsidRPr="00904F54" w:rsidDel="003D7788" w:rsidRDefault="00A8344C">
      <w:pPr>
        <w:numPr>
          <w:ilvl w:val="0"/>
          <w:numId w:val="1"/>
        </w:numPr>
        <w:spacing w:line="360" w:lineRule="auto"/>
        <w:outlineLvl w:val="0"/>
        <w:rPr>
          <w:del w:id="1235" w:author="장교진" w:date="2022-01-18T10:40:00Z"/>
          <w:rFonts w:eastAsiaTheme="minorHAnsi" w:cs="굴림"/>
          <w:color w:val="000000"/>
          <w:kern w:val="0"/>
          <w:sz w:val="22"/>
        </w:rPr>
        <w:pPrChange w:id="1236" w:author="장교진" w:date="2022-01-18T10:40:00Z">
          <w:pPr>
            <w:spacing w:line="360" w:lineRule="auto"/>
          </w:pPr>
        </w:pPrChange>
      </w:pPr>
      <w:del w:id="1237" w:author="장교진" w:date="2022-01-18T10:40:00Z">
        <w:r w:rsidRPr="00A8344C" w:rsidDel="003D7788">
          <w:rPr>
            <w:rFonts w:eastAsiaTheme="minorHAnsi" w:cs="굴림"/>
            <w:noProof/>
            <w:color w:val="000000"/>
            <w:kern w:val="0"/>
            <w:sz w:val="22"/>
          </w:rPr>
          <w:drawing>
            <wp:inline distT="0" distB="0" distL="0" distR="0" wp14:anchorId="68E79AD8" wp14:editId="182C364D">
              <wp:extent cx="3714105" cy="2068163"/>
              <wp:effectExtent l="0" t="0" r="1270" b="8890"/>
              <wp:docPr id="32" name="그림 3" descr="테이블이(가) 표시된 사진&#10;&#10;자동 생성된 설명">
                <a:extLst xmlns:a="http://schemas.openxmlformats.org/drawingml/2006/main">
                  <a:ext uri="{FF2B5EF4-FFF2-40B4-BE49-F238E27FC236}">
                    <a16:creationId xmlns:a16="http://schemas.microsoft.com/office/drawing/2014/main" id="{36E9F69D-10B8-4A30-8874-AA62104C5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 descr="테이블이(가) 표시된 사진&#10;&#10;자동 생성된 설명">
                        <a:extLst>
                          <a:ext uri="{FF2B5EF4-FFF2-40B4-BE49-F238E27FC236}">
                            <a16:creationId xmlns:a16="http://schemas.microsoft.com/office/drawing/2014/main" id="{36E9F69D-10B8-4A30-8874-AA62104C5296}"/>
                          </a:ext>
                        </a:extLst>
                      </pic:cNvPr>
                      <pic:cNvPicPr>
                        <a:picLocks noChangeAspect="1"/>
                      </pic:cNvPicPr>
                    </pic:nvPicPr>
                    <pic:blipFill>
                      <a:blip r:embed="rId29"/>
                      <a:stretch>
                        <a:fillRect/>
                      </a:stretch>
                    </pic:blipFill>
                    <pic:spPr>
                      <a:xfrm>
                        <a:off x="0" y="0"/>
                        <a:ext cx="3714105" cy="2068163"/>
                      </a:xfrm>
                      <a:prstGeom prst="rect">
                        <a:avLst/>
                      </a:prstGeom>
                    </pic:spPr>
                  </pic:pic>
                </a:graphicData>
              </a:graphic>
            </wp:inline>
          </w:drawing>
        </w:r>
      </w:del>
    </w:p>
    <w:p w14:paraId="268BE3E9" w14:textId="47F87D55" w:rsidR="00112547" w:rsidRPr="00904F54" w:rsidDel="003D7788" w:rsidRDefault="007F6524">
      <w:pPr>
        <w:numPr>
          <w:ilvl w:val="0"/>
          <w:numId w:val="1"/>
        </w:numPr>
        <w:spacing w:line="360" w:lineRule="auto"/>
        <w:outlineLvl w:val="0"/>
        <w:rPr>
          <w:del w:id="1238" w:author="장교진" w:date="2022-01-18T10:40:00Z"/>
          <w:rFonts w:eastAsiaTheme="minorHAnsi" w:cs="굴림"/>
          <w:color w:val="000000"/>
          <w:kern w:val="0"/>
          <w:sz w:val="22"/>
        </w:rPr>
        <w:pPrChange w:id="1239" w:author="장교진" w:date="2022-01-18T10:40:00Z">
          <w:pPr>
            <w:spacing w:line="360" w:lineRule="auto"/>
          </w:pPr>
        </w:pPrChange>
      </w:pPr>
      <w:del w:id="1240" w:author="장교진" w:date="2022-01-18T10:40:00Z">
        <w:r w:rsidDel="003D7788">
          <w:rPr>
            <w:rFonts w:eastAsiaTheme="minorHAnsi" w:cs="굴림" w:hint="eastAsia"/>
            <w:color w:val="000000"/>
            <w:kern w:val="0"/>
            <w:sz w:val="22"/>
          </w:rPr>
          <w:delText>수소</w:delText>
        </w:r>
        <w:r w:rsidR="008A25B7" w:rsidDel="003D7788">
          <w:rPr>
            <w:rFonts w:eastAsiaTheme="minorHAnsi" w:cs="굴림" w:hint="eastAsia"/>
            <w:color w:val="000000"/>
            <w:kern w:val="0"/>
            <w:sz w:val="22"/>
          </w:rPr>
          <w:delText xml:space="preserve"> </w:delText>
        </w:r>
        <w:r w:rsidDel="003D7788">
          <w:rPr>
            <w:rFonts w:eastAsiaTheme="minorHAnsi" w:cs="굴림" w:hint="eastAsia"/>
            <w:color w:val="000000"/>
            <w:kern w:val="0"/>
            <w:sz w:val="22"/>
          </w:rPr>
          <w:delText>생산량</w:delText>
        </w:r>
        <w:r w:rsidR="008A25B7" w:rsidDel="003D7788">
          <w:rPr>
            <w:rFonts w:eastAsiaTheme="minorHAnsi" w:cs="굴림" w:hint="eastAsia"/>
            <w:color w:val="000000"/>
            <w:kern w:val="0"/>
            <w:sz w:val="22"/>
          </w:rPr>
          <w:delText>이 최대가 되는</w:delText>
        </w:r>
        <w:r w:rsidDel="003D7788">
          <w:rPr>
            <w:rFonts w:eastAsiaTheme="minorHAnsi" w:cs="굴림" w:hint="eastAsia"/>
            <w:color w:val="000000"/>
            <w:kern w:val="0"/>
            <w:sz w:val="22"/>
          </w:rPr>
          <w:delText xml:space="preserve"> 최적 운전조건을 탐색한 결과,</w:delText>
        </w:r>
        <w:r w:rsidDel="003D7788">
          <w:rPr>
            <w:rFonts w:eastAsiaTheme="minorHAnsi" w:cs="굴림"/>
            <w:color w:val="000000"/>
            <w:kern w:val="0"/>
            <w:sz w:val="22"/>
          </w:rPr>
          <w:delText xml:space="preserve"> </w:delText>
        </w:r>
        <w:r w:rsidR="009C54F1" w:rsidDel="003D7788">
          <w:rPr>
            <w:rFonts w:eastAsiaTheme="minorHAnsi" w:cs="굴림" w:hint="eastAsia"/>
            <w:color w:val="000000"/>
            <w:kern w:val="0"/>
            <w:sz w:val="22"/>
          </w:rPr>
          <w:delText>모든 입력변수의 값이 최대일 때 수소가 가장 많이 생산되었다.</w:delText>
        </w:r>
        <w:r w:rsidR="00112547" w:rsidDel="003D7788">
          <w:rPr>
            <w:rFonts w:eastAsiaTheme="minorHAnsi" w:cs="굴림"/>
            <w:color w:val="000000"/>
            <w:kern w:val="0"/>
            <w:sz w:val="22"/>
          </w:rPr>
          <w:delText xml:space="preserve"> </w:delText>
        </w:r>
        <w:r w:rsidR="008A25B7" w:rsidDel="003D7788">
          <w:rPr>
            <w:rFonts w:eastAsiaTheme="minorHAnsi" w:cs="굴림" w:hint="eastAsia"/>
            <w:color w:val="000000"/>
            <w:kern w:val="0"/>
            <w:sz w:val="22"/>
          </w:rPr>
          <w:delText>한편</w:delText>
        </w:r>
        <w:r w:rsidR="00112547" w:rsidDel="003D7788">
          <w:rPr>
            <w:rFonts w:eastAsiaTheme="minorHAnsi" w:cs="굴림" w:hint="eastAsia"/>
            <w:color w:val="000000"/>
            <w:kern w:val="0"/>
            <w:sz w:val="22"/>
          </w:rPr>
          <w:delText>,</w:delText>
        </w:r>
        <w:r w:rsidR="00112547" w:rsidDel="003D7788">
          <w:rPr>
            <w:rFonts w:eastAsiaTheme="minorHAnsi" w:cs="굴림"/>
            <w:color w:val="000000"/>
            <w:kern w:val="0"/>
            <w:sz w:val="22"/>
          </w:rPr>
          <w:delText xml:space="preserve"> </w:delText>
        </w:r>
        <w:r w:rsidR="00112547" w:rsidDel="003D7788">
          <w:rPr>
            <w:rFonts w:eastAsiaTheme="minorHAnsi" w:cs="굴림" w:hint="eastAsia"/>
            <w:color w:val="000000"/>
            <w:kern w:val="0"/>
            <w:sz w:val="22"/>
          </w:rPr>
          <w:delText>수소</w:delText>
        </w:r>
        <w:r w:rsidR="008A25B7" w:rsidDel="003D7788">
          <w:rPr>
            <w:rFonts w:eastAsiaTheme="minorHAnsi" w:cs="굴림" w:hint="eastAsia"/>
            <w:color w:val="000000"/>
            <w:kern w:val="0"/>
            <w:sz w:val="22"/>
          </w:rPr>
          <w:delText xml:space="preserve"> </w:delText>
        </w:r>
        <w:r w:rsidR="00112547" w:rsidDel="003D7788">
          <w:rPr>
            <w:rFonts w:eastAsiaTheme="minorHAnsi" w:cs="굴림" w:hint="eastAsia"/>
            <w:color w:val="000000"/>
            <w:kern w:val="0"/>
            <w:sz w:val="22"/>
          </w:rPr>
          <w:delText>생산량을 바탕으로 S</w:delText>
        </w:r>
        <w:r w:rsidR="00112547" w:rsidDel="003D7788">
          <w:rPr>
            <w:rFonts w:eastAsiaTheme="minorHAnsi" w:cs="굴림"/>
            <w:color w:val="000000"/>
            <w:kern w:val="0"/>
            <w:sz w:val="22"/>
          </w:rPr>
          <w:delText xml:space="preserve">MR </w:delText>
        </w:r>
        <w:r w:rsidR="00112547" w:rsidDel="003D7788">
          <w:rPr>
            <w:rFonts w:eastAsiaTheme="minorHAnsi" w:cs="굴림" w:hint="eastAsia"/>
            <w:color w:val="000000"/>
            <w:kern w:val="0"/>
            <w:sz w:val="22"/>
          </w:rPr>
          <w:delText>공정의 열효율을 계산할 수 있다.</w:delText>
        </w:r>
        <w:r w:rsidR="00112547" w:rsidDel="003D7788">
          <w:rPr>
            <w:rFonts w:eastAsiaTheme="minorHAnsi" w:cs="굴림"/>
            <w:color w:val="000000"/>
            <w:kern w:val="0"/>
            <w:sz w:val="22"/>
          </w:rPr>
          <w:delText xml:space="preserve"> </w:delText>
        </w:r>
        <w:r w:rsidR="00112547" w:rsidDel="003D7788">
          <w:rPr>
            <w:rFonts w:eastAsiaTheme="minorHAnsi" w:cs="굴림" w:hint="eastAsia"/>
            <w:color w:val="000000"/>
            <w:kern w:val="0"/>
            <w:sz w:val="22"/>
          </w:rPr>
          <w:delText>공정의 열효율</w:delText>
        </w:r>
        <w:r w:rsidR="008A25B7" w:rsidDel="003D7788">
          <w:rPr>
            <w:rFonts w:eastAsiaTheme="minorHAnsi" w:cs="굴림" w:hint="eastAsia"/>
            <w:color w:val="000000"/>
            <w:kern w:val="0"/>
            <w:sz w:val="22"/>
          </w:rPr>
          <w:delText>은</w:delText>
        </w:r>
        <w:r w:rsidR="00112547" w:rsidDel="003D7788">
          <w:rPr>
            <w:rFonts w:eastAsiaTheme="minorHAnsi" w:cs="굴림" w:hint="eastAsia"/>
            <w:color w:val="000000"/>
            <w:kern w:val="0"/>
            <w:sz w:val="22"/>
          </w:rPr>
          <w:delText xml:space="preserve"> 다음과 같이 정의</w:delText>
        </w:r>
        <w:r w:rsidR="008A25B7" w:rsidDel="003D7788">
          <w:rPr>
            <w:rFonts w:eastAsiaTheme="minorHAnsi" w:cs="굴림" w:hint="eastAsia"/>
            <w:color w:val="000000"/>
            <w:kern w:val="0"/>
            <w:sz w:val="22"/>
          </w:rPr>
          <w:delText>된</w:delText>
        </w:r>
        <w:r w:rsidR="00112547" w:rsidDel="003D7788">
          <w:rPr>
            <w:rFonts w:eastAsiaTheme="minorHAnsi" w:cs="굴림" w:hint="eastAsia"/>
            <w:color w:val="000000"/>
            <w:kern w:val="0"/>
            <w:sz w:val="22"/>
          </w:rPr>
          <w:delText>다.</w:delText>
        </w:r>
      </w:del>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2"/>
        <w:gridCol w:w="969"/>
      </w:tblGrid>
      <w:tr w:rsidR="002B5468" w:rsidRPr="00BC19C1" w:rsidDel="003D7788" w14:paraId="4638C7C3" w14:textId="3DC00E75" w:rsidTr="00655B2A">
        <w:trPr>
          <w:trHeight w:val="294"/>
          <w:del w:id="1241" w:author="장교진" w:date="2022-01-18T10:40:00Z"/>
        </w:trPr>
        <w:tc>
          <w:tcPr>
            <w:tcW w:w="7422" w:type="dxa"/>
            <w:tcBorders>
              <w:top w:val="nil"/>
              <w:left w:val="nil"/>
              <w:bottom w:val="nil"/>
              <w:right w:val="nil"/>
            </w:tcBorders>
            <w:tcMar>
              <w:top w:w="28" w:type="dxa"/>
              <w:left w:w="102" w:type="dxa"/>
              <w:bottom w:w="28" w:type="dxa"/>
              <w:right w:w="102" w:type="dxa"/>
            </w:tcMar>
            <w:vAlign w:val="center"/>
            <w:hideMark/>
          </w:tcPr>
          <w:p w14:paraId="3EB726FB" w14:textId="6C9B4159" w:rsidR="002B5468" w:rsidRPr="00BC19C1" w:rsidDel="003D7788" w:rsidRDefault="006B449E">
            <w:pPr>
              <w:numPr>
                <w:ilvl w:val="0"/>
                <w:numId w:val="1"/>
              </w:numPr>
              <w:wordWrap/>
              <w:spacing w:after="0" w:line="360" w:lineRule="auto"/>
              <w:jc w:val="center"/>
              <w:textAlignment w:val="baseline"/>
              <w:outlineLvl w:val="0"/>
              <w:rPr>
                <w:del w:id="1242" w:author="장교진" w:date="2022-01-18T10:40:00Z"/>
                <w:rFonts w:eastAsiaTheme="minorHAnsi" w:cs="굴림"/>
                <w:color w:val="000000"/>
                <w:kern w:val="0"/>
                <w:sz w:val="22"/>
              </w:rPr>
              <w:pPrChange w:id="1243" w:author="장교진" w:date="2022-01-18T10:40:00Z">
                <w:pPr>
                  <w:wordWrap/>
                  <w:spacing w:after="0" w:line="360" w:lineRule="auto"/>
                  <w:jc w:val="center"/>
                  <w:textAlignment w:val="baseline"/>
                </w:pPr>
              </w:pPrChange>
            </w:pPr>
            <m:oMath>
              <m:r>
                <w:del w:id="1244" w:author="장교진" w:date="2022-01-18T10:40:00Z">
                  <m:rPr>
                    <m:sty m:val="b"/>
                  </m:rPr>
                  <w:rPr>
                    <w:rFonts w:ascii="Cambria Math" w:eastAsiaTheme="minorHAnsi" w:hAnsi="Cambria Math"/>
                    <w:sz w:val="22"/>
                  </w:rPr>
                  <m:t>Maximize</m:t>
                </w:del>
              </m:r>
              <m:r>
                <w:del w:id="1245" w:author="장교진" w:date="2022-01-18T10:40:00Z">
                  <w:rPr>
                    <w:rFonts w:ascii="Cambria Math" w:eastAsiaTheme="minorHAnsi" w:hAnsi="Cambria Math"/>
                    <w:sz w:val="22"/>
                  </w:rPr>
                  <m:t xml:space="preserve"> η=</m:t>
                </w:del>
              </m:r>
              <m:f>
                <m:fPr>
                  <m:ctrlPr>
                    <w:del w:id="1246" w:author="장교진" w:date="2022-01-18T10:40:00Z">
                      <w:rPr>
                        <w:rFonts w:ascii="Cambria Math" w:eastAsiaTheme="minorHAnsi" w:hAnsi="Cambria Math"/>
                        <w:i/>
                        <w:iCs/>
                        <w:sz w:val="22"/>
                      </w:rPr>
                    </w:del>
                  </m:ctrlPr>
                </m:fPr>
                <m:num>
                  <m:sSub>
                    <m:sSubPr>
                      <m:ctrlPr>
                        <w:del w:id="1247" w:author="장교진" w:date="2022-01-18T10:40:00Z">
                          <w:rPr>
                            <w:rFonts w:ascii="Cambria Math" w:eastAsiaTheme="minorHAnsi" w:hAnsi="Cambria Math"/>
                            <w:i/>
                            <w:iCs/>
                            <w:sz w:val="22"/>
                          </w:rPr>
                        </w:del>
                      </m:ctrlPr>
                    </m:sSubPr>
                    <m:e>
                      <m:r>
                        <w:del w:id="1248" w:author="장교진" w:date="2022-01-18T10:40:00Z">
                          <w:rPr>
                            <w:rFonts w:ascii="Cambria Math" w:eastAsiaTheme="minorHAnsi" w:hAnsi="Cambria Math"/>
                            <w:sz w:val="22"/>
                          </w:rPr>
                          <m:t>F</m:t>
                        </w:del>
                      </m:r>
                    </m:e>
                    <m:sub>
                      <m:sSub>
                        <m:sSubPr>
                          <m:ctrlPr>
                            <w:del w:id="1249" w:author="장교진" w:date="2022-01-18T10:40:00Z">
                              <w:rPr>
                                <w:rFonts w:ascii="Cambria Math" w:eastAsiaTheme="minorHAnsi" w:hAnsi="Cambria Math"/>
                                <w:i/>
                                <w:iCs/>
                                <w:sz w:val="22"/>
                              </w:rPr>
                            </w:del>
                          </m:ctrlPr>
                        </m:sSubPr>
                        <m:e>
                          <m:r>
                            <w:del w:id="1250" w:author="장교진" w:date="2022-01-18T10:40:00Z">
                              <w:rPr>
                                <w:rFonts w:ascii="Cambria Math" w:eastAsiaTheme="minorHAnsi" w:hAnsi="Cambria Math"/>
                                <w:sz w:val="22"/>
                              </w:rPr>
                              <m:t>H</m:t>
                            </w:del>
                          </m:r>
                        </m:e>
                        <m:sub>
                          <m:r>
                            <w:del w:id="1251" w:author="장교진" w:date="2022-01-18T10:40:00Z">
                              <w:rPr>
                                <w:rFonts w:ascii="Cambria Math" w:eastAsiaTheme="minorHAnsi" w:hAnsi="Cambria Math"/>
                                <w:sz w:val="22"/>
                              </w:rPr>
                              <m:t>2</m:t>
                            </w:del>
                          </m:r>
                        </m:sub>
                      </m:sSub>
                    </m:sub>
                  </m:sSub>
                  <m:r>
                    <w:del w:id="1252" w:author="장교진" w:date="2022-01-18T10:40:00Z">
                      <m:rPr>
                        <m:sty m:val="p"/>
                      </m:rPr>
                      <w:rPr>
                        <w:rFonts w:ascii="Cambria Math" w:eastAsiaTheme="minorHAnsi" w:hAnsi="Cambria Math" w:hint="eastAsia"/>
                        <w:sz w:val="22"/>
                      </w:rPr>
                      <m:t>×</m:t>
                    </w:del>
                  </m:r>
                  <m:r>
                    <w:del w:id="1253" w:author="장교진" w:date="2022-01-18T10:40:00Z">
                      <w:rPr>
                        <w:rFonts w:ascii="Cambria Math" w:eastAsiaTheme="minorHAnsi" w:hAnsi="Cambria Math"/>
                        <w:sz w:val="22"/>
                      </w:rPr>
                      <m:t>LH</m:t>
                    </w:del>
                  </m:r>
                  <m:sSub>
                    <m:sSubPr>
                      <m:ctrlPr>
                        <w:del w:id="1254" w:author="장교진" w:date="2022-01-18T10:40:00Z">
                          <w:rPr>
                            <w:rFonts w:ascii="Cambria Math" w:eastAsiaTheme="minorHAnsi" w:hAnsi="Cambria Math"/>
                            <w:i/>
                            <w:iCs/>
                            <w:sz w:val="22"/>
                          </w:rPr>
                        </w:del>
                      </m:ctrlPr>
                    </m:sSubPr>
                    <m:e>
                      <m:r>
                        <w:del w:id="1255" w:author="장교진" w:date="2022-01-18T10:40:00Z">
                          <w:rPr>
                            <w:rFonts w:ascii="Cambria Math" w:eastAsiaTheme="minorHAnsi" w:hAnsi="Cambria Math"/>
                            <w:sz w:val="22"/>
                          </w:rPr>
                          <m:t>V</m:t>
                        </w:del>
                      </m:r>
                    </m:e>
                    <m:sub>
                      <m:sSub>
                        <m:sSubPr>
                          <m:ctrlPr>
                            <w:del w:id="1256" w:author="장교진" w:date="2022-01-18T10:40:00Z">
                              <w:rPr>
                                <w:rFonts w:ascii="Cambria Math" w:eastAsiaTheme="minorHAnsi" w:hAnsi="Cambria Math"/>
                                <w:i/>
                                <w:iCs/>
                                <w:sz w:val="22"/>
                              </w:rPr>
                            </w:del>
                          </m:ctrlPr>
                        </m:sSubPr>
                        <m:e>
                          <m:r>
                            <w:del w:id="1257" w:author="장교진" w:date="2022-01-18T10:40:00Z">
                              <w:rPr>
                                <w:rFonts w:ascii="Cambria Math" w:eastAsiaTheme="minorHAnsi" w:hAnsi="Cambria Math"/>
                                <w:sz w:val="22"/>
                              </w:rPr>
                              <m:t>H</m:t>
                            </w:del>
                          </m:r>
                        </m:e>
                        <m:sub>
                          <m:r>
                            <w:del w:id="1258" w:author="장교진" w:date="2022-01-18T10:40:00Z">
                              <w:rPr>
                                <w:rFonts w:ascii="Cambria Math" w:eastAsiaTheme="minorHAnsi" w:hAnsi="Cambria Math"/>
                                <w:sz w:val="22"/>
                              </w:rPr>
                              <m:t>2</m:t>
                            </w:del>
                          </m:r>
                        </m:sub>
                      </m:sSub>
                    </m:sub>
                  </m:sSub>
                </m:num>
                <m:den>
                  <m:r>
                    <w:del w:id="1259" w:author="장교진" w:date="2022-01-18T10:40:00Z">
                      <m:rPr>
                        <m:sty m:val="p"/>
                      </m:rPr>
                      <w:rPr>
                        <w:rFonts w:ascii="Cambria Math" w:eastAsiaTheme="minorHAnsi" w:hAnsi="Cambria Math"/>
                        <w:sz w:val="22"/>
                      </w:rPr>
                      <m:t>(</m:t>
                    </w:del>
                  </m:r>
                  <m:sSub>
                    <m:sSubPr>
                      <m:ctrlPr>
                        <w:del w:id="1260" w:author="장교진" w:date="2022-01-18T10:40:00Z">
                          <w:rPr>
                            <w:rFonts w:ascii="Cambria Math" w:eastAsiaTheme="minorHAnsi" w:hAnsi="Cambria Math"/>
                            <w:i/>
                            <w:iCs/>
                            <w:sz w:val="22"/>
                          </w:rPr>
                        </w:del>
                      </m:ctrlPr>
                    </m:sSubPr>
                    <m:e>
                      <m:r>
                        <w:del w:id="1261" w:author="장교진" w:date="2022-01-18T10:40:00Z">
                          <w:rPr>
                            <w:rFonts w:ascii="Cambria Math" w:eastAsiaTheme="minorHAnsi" w:hAnsi="Cambria Math"/>
                            <w:sz w:val="22"/>
                          </w:rPr>
                          <m:t>F</m:t>
                        </w:del>
                      </m:r>
                    </m:e>
                    <m:sub>
                      <m:r>
                        <w:del w:id="1262" w:author="장교진" w:date="2022-01-18T10:40:00Z">
                          <w:rPr>
                            <w:rFonts w:ascii="Cambria Math" w:eastAsiaTheme="minorHAnsi" w:hAnsi="Cambria Math"/>
                            <w:sz w:val="22"/>
                          </w:rPr>
                          <m:t>NG</m:t>
                        </w:del>
                      </m:r>
                      <m:r>
                        <w:del w:id="1263" w:author="장교진" w:date="2022-01-18T10:40:00Z">
                          <m:rPr>
                            <m:sty m:val="p"/>
                          </m:rPr>
                          <w:rPr>
                            <w:rFonts w:ascii="Cambria Math" w:eastAsiaTheme="minorHAnsi" w:hAnsi="Cambria Math"/>
                            <w:sz w:val="22"/>
                          </w:rPr>
                          <m:t>,</m:t>
                        </w:del>
                      </m:r>
                      <m:r>
                        <w:del w:id="1264" w:author="장교진" w:date="2022-01-18T10:40:00Z">
                          <w:rPr>
                            <w:rFonts w:ascii="Cambria Math" w:eastAsiaTheme="minorHAnsi" w:hAnsi="Cambria Math"/>
                            <w:sz w:val="22"/>
                          </w:rPr>
                          <m:t>feed</m:t>
                        </w:del>
                      </m:r>
                    </m:sub>
                  </m:sSub>
                  <m:r>
                    <w:del w:id="1265" w:author="장교진" w:date="2022-01-18T10:40:00Z">
                      <m:rPr>
                        <m:sty m:val="p"/>
                      </m:rPr>
                      <w:rPr>
                        <w:rFonts w:ascii="Cambria Math" w:eastAsiaTheme="minorHAnsi" w:hAnsi="Cambria Math"/>
                        <w:sz w:val="22"/>
                      </w:rPr>
                      <m:t>+</m:t>
                    </w:del>
                  </m:r>
                  <m:sSub>
                    <m:sSubPr>
                      <m:ctrlPr>
                        <w:del w:id="1266" w:author="장교진" w:date="2022-01-18T10:40:00Z">
                          <w:rPr>
                            <w:rFonts w:ascii="Cambria Math" w:eastAsiaTheme="minorHAnsi" w:hAnsi="Cambria Math"/>
                            <w:i/>
                            <w:iCs/>
                            <w:sz w:val="22"/>
                          </w:rPr>
                        </w:del>
                      </m:ctrlPr>
                    </m:sSubPr>
                    <m:e>
                      <m:r>
                        <w:del w:id="1267" w:author="장교진" w:date="2022-01-18T10:40:00Z">
                          <w:rPr>
                            <w:rFonts w:ascii="Cambria Math" w:eastAsiaTheme="minorHAnsi" w:hAnsi="Cambria Math"/>
                            <w:sz w:val="22"/>
                          </w:rPr>
                          <m:t>F</m:t>
                        </w:del>
                      </m:r>
                    </m:e>
                    <m:sub>
                      <m:r>
                        <w:del w:id="1268" w:author="장교진" w:date="2022-01-18T10:40:00Z">
                          <w:rPr>
                            <w:rFonts w:ascii="Cambria Math" w:eastAsiaTheme="minorHAnsi" w:hAnsi="Cambria Math"/>
                            <w:sz w:val="22"/>
                          </w:rPr>
                          <m:t>NG</m:t>
                        </w:del>
                      </m:r>
                      <m:r>
                        <w:del w:id="1269" w:author="장교진" w:date="2022-01-18T10:40:00Z">
                          <m:rPr>
                            <m:sty m:val="p"/>
                          </m:rPr>
                          <w:rPr>
                            <w:rFonts w:ascii="Cambria Math" w:eastAsiaTheme="minorHAnsi" w:hAnsi="Cambria Math"/>
                            <w:sz w:val="22"/>
                          </w:rPr>
                          <m:t>,</m:t>
                        </w:del>
                      </m:r>
                      <m:r>
                        <w:del w:id="1270" w:author="장교진" w:date="2022-01-18T10:40:00Z">
                          <w:rPr>
                            <w:rFonts w:ascii="Cambria Math" w:eastAsiaTheme="minorHAnsi" w:hAnsi="Cambria Math"/>
                            <w:sz w:val="22"/>
                          </w:rPr>
                          <m:t>fuel</m:t>
                        </w:del>
                      </m:r>
                    </m:sub>
                  </m:sSub>
                  <m:r>
                    <w:del w:id="1271" w:author="장교진" w:date="2022-01-18T10:40:00Z">
                      <m:rPr>
                        <m:sty m:val="p"/>
                      </m:rPr>
                      <w:rPr>
                        <w:rFonts w:ascii="Cambria Math" w:eastAsiaTheme="minorHAnsi" w:hAnsi="Cambria Math"/>
                        <w:sz w:val="22"/>
                      </w:rPr>
                      <m:t>)×</m:t>
                    </w:del>
                  </m:r>
                  <m:r>
                    <w:del w:id="1272" w:author="장교진" w:date="2022-01-18T10:40:00Z">
                      <w:rPr>
                        <w:rFonts w:ascii="Cambria Math" w:eastAsiaTheme="minorHAnsi" w:hAnsi="Cambria Math"/>
                        <w:sz w:val="22"/>
                      </w:rPr>
                      <m:t>LH</m:t>
                    </w:del>
                  </m:r>
                  <m:sSub>
                    <m:sSubPr>
                      <m:ctrlPr>
                        <w:del w:id="1273" w:author="장교진" w:date="2022-01-18T10:40:00Z">
                          <w:rPr>
                            <w:rFonts w:ascii="Cambria Math" w:eastAsiaTheme="minorHAnsi" w:hAnsi="Cambria Math"/>
                            <w:i/>
                            <w:iCs/>
                            <w:sz w:val="22"/>
                          </w:rPr>
                        </w:del>
                      </m:ctrlPr>
                    </m:sSubPr>
                    <m:e>
                      <m:r>
                        <w:del w:id="1274" w:author="장교진" w:date="2022-01-18T10:40:00Z">
                          <w:rPr>
                            <w:rFonts w:ascii="Cambria Math" w:eastAsiaTheme="minorHAnsi" w:hAnsi="Cambria Math"/>
                            <w:sz w:val="22"/>
                          </w:rPr>
                          <m:t>V</m:t>
                        </w:del>
                      </m:r>
                    </m:e>
                    <m:sub>
                      <m:r>
                        <w:del w:id="1275" w:author="장교진" w:date="2022-01-18T10:40:00Z">
                          <w:rPr>
                            <w:rFonts w:ascii="Cambria Math" w:eastAsiaTheme="minorHAnsi" w:hAnsi="Cambria Math"/>
                            <w:sz w:val="22"/>
                          </w:rPr>
                          <m:t>NG</m:t>
                        </w:del>
                      </m:r>
                    </m:sub>
                  </m:sSub>
                </m:den>
              </m:f>
            </m:oMath>
          </w:p>
        </w:tc>
        <w:tc>
          <w:tcPr>
            <w:tcW w:w="969" w:type="dxa"/>
            <w:tcBorders>
              <w:top w:val="nil"/>
              <w:left w:val="nil"/>
              <w:bottom w:val="nil"/>
              <w:right w:val="nil"/>
            </w:tcBorders>
            <w:tcMar>
              <w:top w:w="28" w:type="dxa"/>
              <w:left w:w="102" w:type="dxa"/>
              <w:bottom w:w="28" w:type="dxa"/>
              <w:right w:w="102" w:type="dxa"/>
            </w:tcMar>
            <w:vAlign w:val="center"/>
            <w:hideMark/>
          </w:tcPr>
          <w:p w14:paraId="135F331E" w14:textId="140FD08B" w:rsidR="002B5468" w:rsidRPr="00BC19C1" w:rsidDel="003D7788" w:rsidRDefault="002B5468">
            <w:pPr>
              <w:numPr>
                <w:ilvl w:val="0"/>
                <w:numId w:val="1"/>
              </w:numPr>
              <w:wordWrap/>
              <w:spacing w:after="0" w:line="360" w:lineRule="auto"/>
              <w:jc w:val="center"/>
              <w:textAlignment w:val="baseline"/>
              <w:outlineLvl w:val="0"/>
              <w:rPr>
                <w:del w:id="1276" w:author="장교진" w:date="2022-01-18T10:40:00Z"/>
                <w:rFonts w:eastAsiaTheme="minorHAnsi" w:cs="굴림"/>
                <w:color w:val="000000"/>
                <w:kern w:val="0"/>
                <w:sz w:val="22"/>
              </w:rPr>
              <w:pPrChange w:id="1277" w:author="장교진" w:date="2022-01-18T10:40:00Z">
                <w:pPr>
                  <w:wordWrap/>
                  <w:spacing w:after="0" w:line="360" w:lineRule="auto"/>
                  <w:jc w:val="center"/>
                  <w:textAlignment w:val="baseline"/>
                </w:pPr>
              </w:pPrChange>
            </w:pPr>
            <w:del w:id="1278" w:author="장교진" w:date="2022-01-18T10:40:00Z">
              <w:r w:rsidRPr="00BC19C1" w:rsidDel="003D7788">
                <w:rPr>
                  <w:rFonts w:eastAsiaTheme="minorHAnsi" w:cs="굴림"/>
                  <w:color w:val="000000"/>
                  <w:kern w:val="0"/>
                  <w:sz w:val="22"/>
                </w:rPr>
                <w:delText>(</w:delText>
              </w:r>
              <w:r w:rsidDel="003D7788">
                <w:rPr>
                  <w:rFonts w:eastAsiaTheme="minorHAnsi" w:cs="굴림"/>
                  <w:color w:val="000000"/>
                  <w:kern w:val="0"/>
                  <w:sz w:val="22"/>
                </w:rPr>
                <w:delText>4</w:delText>
              </w:r>
              <w:r w:rsidRPr="00BC19C1" w:rsidDel="003D7788">
                <w:rPr>
                  <w:rFonts w:eastAsiaTheme="minorHAnsi" w:cs="굴림"/>
                  <w:color w:val="000000"/>
                  <w:kern w:val="0"/>
                  <w:sz w:val="22"/>
                </w:rPr>
                <w:delText>)</w:delText>
              </w:r>
            </w:del>
          </w:p>
        </w:tc>
      </w:tr>
    </w:tbl>
    <w:p w14:paraId="6DEE91A6" w14:textId="79595097" w:rsidR="00904F54" w:rsidRPr="00112547" w:rsidDel="003D7788" w:rsidRDefault="00AE0881">
      <w:pPr>
        <w:numPr>
          <w:ilvl w:val="0"/>
          <w:numId w:val="1"/>
        </w:numPr>
        <w:spacing w:line="360" w:lineRule="auto"/>
        <w:outlineLvl w:val="0"/>
        <w:rPr>
          <w:del w:id="1279" w:author="장교진" w:date="2022-01-18T10:40:00Z"/>
          <w:rFonts w:eastAsiaTheme="minorHAnsi" w:cs="굴림"/>
          <w:color w:val="000000"/>
          <w:kern w:val="0"/>
          <w:sz w:val="22"/>
        </w:rPr>
        <w:pPrChange w:id="1280" w:author="장교진" w:date="2022-01-18T10:40:00Z">
          <w:pPr>
            <w:spacing w:line="360" w:lineRule="auto"/>
          </w:pPr>
        </w:pPrChange>
      </w:pPr>
      <w:del w:id="1281" w:author="장교진" w:date="2022-01-18T10:40:00Z">
        <w:r w:rsidDel="003D7788">
          <w:rPr>
            <w:rFonts w:eastAsiaTheme="minorHAnsi" w:cs="굴림" w:hint="eastAsia"/>
            <w:color w:val="000000"/>
            <w:kern w:val="0"/>
            <w:sz w:val="22"/>
          </w:rPr>
          <w:delText>투입되는 원료 및 연료</w:delText>
        </w:r>
        <w:r w:rsidR="001721A9" w:rsidDel="003D7788">
          <w:rPr>
            <w:rFonts w:eastAsiaTheme="minorHAnsi" w:cs="굴림" w:hint="eastAsia"/>
            <w:color w:val="000000"/>
            <w:kern w:val="0"/>
            <w:sz w:val="22"/>
          </w:rPr>
          <w:delText>의 양을 고려했을 때,</w:delText>
        </w:r>
        <w:r w:rsidDel="003D7788">
          <w:rPr>
            <w:rFonts w:eastAsiaTheme="minorHAnsi" w:cs="굴림" w:hint="eastAsia"/>
            <w:color w:val="000000"/>
            <w:kern w:val="0"/>
            <w:sz w:val="22"/>
          </w:rPr>
          <w:delText xml:space="preserve"> </w:delText>
        </w:r>
        <w:r w:rsidR="001721A9" w:rsidDel="003D7788">
          <w:rPr>
            <w:rFonts w:eastAsiaTheme="minorHAnsi" w:cs="굴림" w:hint="eastAsia"/>
            <w:color w:val="000000"/>
            <w:kern w:val="0"/>
            <w:sz w:val="22"/>
          </w:rPr>
          <w:delText xml:space="preserve">수소를 </w:delText>
        </w:r>
        <w:r w:rsidDel="003D7788">
          <w:rPr>
            <w:rFonts w:eastAsiaTheme="minorHAnsi" w:cs="굴림" w:hint="eastAsia"/>
            <w:color w:val="000000"/>
            <w:kern w:val="0"/>
            <w:sz w:val="22"/>
          </w:rPr>
          <w:delText>효율적으로 생산하기 위해서는 공정 열효율을 높이는 것이 중요</w:delText>
        </w:r>
        <w:r w:rsidR="008A25B7" w:rsidDel="003D7788">
          <w:rPr>
            <w:rFonts w:eastAsiaTheme="minorHAnsi" w:cs="굴림" w:hint="eastAsia"/>
            <w:color w:val="000000"/>
            <w:kern w:val="0"/>
            <w:sz w:val="22"/>
          </w:rPr>
          <w:delText>하</w:delText>
        </w:r>
        <w:r w:rsidDel="003D7788">
          <w:rPr>
            <w:rFonts w:eastAsiaTheme="minorHAnsi" w:cs="굴림" w:hint="eastAsia"/>
            <w:color w:val="000000"/>
            <w:kern w:val="0"/>
            <w:sz w:val="22"/>
          </w:rPr>
          <w:delText>다.</w:delText>
        </w:r>
      </w:del>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904F54" w:rsidRPr="003B4625" w:rsidDel="003D7788" w14:paraId="0C4E9502" w14:textId="5216C7BD" w:rsidTr="00904F54">
        <w:trPr>
          <w:trHeight w:val="389"/>
          <w:del w:id="1282" w:author="장교진" w:date="2022-01-18T10:40: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B278788" w14:textId="25395F1A" w:rsidR="00904F54" w:rsidRPr="00904F54" w:rsidDel="003D7788" w:rsidRDefault="00904F54">
            <w:pPr>
              <w:numPr>
                <w:ilvl w:val="0"/>
                <w:numId w:val="1"/>
              </w:numPr>
              <w:spacing w:after="0" w:line="240" w:lineRule="auto"/>
              <w:textAlignment w:val="baseline"/>
              <w:outlineLvl w:val="0"/>
              <w:rPr>
                <w:del w:id="1283" w:author="장교진" w:date="2022-01-18T10:40:00Z"/>
                <w:rFonts w:eastAsiaTheme="minorHAnsi" w:cs="굴림"/>
                <w:color w:val="000000"/>
                <w:kern w:val="0"/>
                <w:sz w:val="22"/>
              </w:rPr>
              <w:pPrChange w:id="1284" w:author="장교진" w:date="2022-01-18T10:40:00Z">
                <w:pPr>
                  <w:spacing w:after="0" w:line="240" w:lineRule="auto"/>
                  <w:textAlignment w:val="baseline"/>
                </w:pPr>
              </w:pPrChange>
            </w:pPr>
            <w:del w:id="1285" w:author="장교진" w:date="2022-01-18T10:40:00Z">
              <w:r w:rsidRPr="00904F54" w:rsidDel="003D7788">
                <w:rPr>
                  <w:rFonts w:eastAsiaTheme="minorHAnsi" w:cs="굴림"/>
                  <w:color w:val="000000"/>
                  <w:kern w:val="0"/>
                  <w:sz w:val="22"/>
                </w:rPr>
                <w:delText>objective_y = "Efficiency"</w:delText>
              </w:r>
            </w:del>
          </w:p>
          <w:p w14:paraId="2DDCD7C6" w14:textId="5F29650F" w:rsidR="00904F54" w:rsidRPr="003B4625" w:rsidDel="003D7788" w:rsidRDefault="00904F54">
            <w:pPr>
              <w:numPr>
                <w:ilvl w:val="0"/>
                <w:numId w:val="1"/>
              </w:numPr>
              <w:spacing w:after="0" w:line="240" w:lineRule="auto"/>
              <w:textAlignment w:val="baseline"/>
              <w:outlineLvl w:val="0"/>
              <w:rPr>
                <w:del w:id="1286" w:author="장교진" w:date="2022-01-18T10:40:00Z"/>
                <w:rFonts w:eastAsiaTheme="minorHAnsi" w:cs="굴림"/>
                <w:color w:val="000000"/>
                <w:kern w:val="0"/>
                <w:sz w:val="22"/>
              </w:rPr>
              <w:pPrChange w:id="1287" w:author="장교진" w:date="2022-01-18T10:40:00Z">
                <w:pPr>
                  <w:spacing w:after="0" w:line="240" w:lineRule="auto"/>
                  <w:textAlignment w:val="baseline"/>
                </w:pPr>
              </w:pPrChange>
            </w:pPr>
            <w:del w:id="1288" w:author="장교진" w:date="2022-01-18T10:40:00Z">
              <w:r w:rsidRPr="00904F54" w:rsidDel="003D7788">
                <w:rPr>
                  <w:rFonts w:eastAsiaTheme="minorHAnsi" w:cs="굴림"/>
                  <w:color w:val="000000"/>
                  <w:kern w:val="0"/>
                  <w:sz w:val="22"/>
                </w:rPr>
                <w:delText>Optimization(gridsearch_result, var_x, objective_y)</w:delText>
              </w:r>
            </w:del>
          </w:p>
        </w:tc>
      </w:tr>
    </w:tbl>
    <w:p w14:paraId="1A9B1C15" w14:textId="77777777" w:rsidR="004308A9" w:rsidRPr="00B24783" w:rsidRDefault="004308A9" w:rsidP="004308A9">
      <w:pPr>
        <w:spacing w:line="360" w:lineRule="auto"/>
        <w:outlineLvl w:val="0"/>
        <w:rPr>
          <w:ins w:id="1289" w:author="장교진" w:date="2022-01-18T22:59:00Z"/>
          <w:sz w:val="22"/>
          <w:szCs w:val="24"/>
        </w:rPr>
      </w:pPr>
    </w:p>
    <w:p w14:paraId="4B9117D6" w14:textId="77777777" w:rsidR="004308A9" w:rsidRDefault="004308A9" w:rsidP="004308A9">
      <w:pPr>
        <w:pStyle w:val="a3"/>
        <w:numPr>
          <w:ilvl w:val="0"/>
          <w:numId w:val="5"/>
        </w:numPr>
        <w:spacing w:line="360" w:lineRule="auto"/>
        <w:ind w:leftChars="0"/>
        <w:outlineLvl w:val="0"/>
        <w:rPr>
          <w:ins w:id="1290" w:author="장교진" w:date="2022-01-18T22:59:00Z"/>
          <w:sz w:val="22"/>
          <w:szCs w:val="24"/>
        </w:rPr>
      </w:pPr>
      <w:ins w:id="1291" w:author="장교진" w:date="2022-01-18T22:59:00Z">
        <w:r>
          <w:rPr>
            <w:rFonts w:hint="eastAsia"/>
            <w:sz w:val="22"/>
            <w:szCs w:val="24"/>
          </w:rPr>
          <w:t>시퀀스 자료형</w:t>
        </w:r>
        <w:r>
          <w:rPr>
            <w:sz w:val="22"/>
            <w:szCs w:val="24"/>
          </w:rPr>
          <w:t>(</w:t>
        </w:r>
        <w:del w:id="1292" w:author="장교진" w:date="2022-01-18T22:36:00Z">
          <w:r w:rsidDel="009A2552">
            <w:rPr>
              <w:rFonts w:hint="eastAsia"/>
              <w:sz w:val="22"/>
              <w:szCs w:val="24"/>
            </w:rPr>
            <w:delText>리스트</w:delText>
          </w:r>
          <w:r w:rsidDel="009A2552">
            <w:rPr>
              <w:sz w:val="22"/>
              <w:szCs w:val="24"/>
            </w:rPr>
            <w:delText xml:space="preserve">, </w:delText>
          </w:r>
        </w:del>
        <w:r>
          <w:rPr>
            <w:rFonts w:hint="eastAsia"/>
            <w:sz w:val="22"/>
            <w:szCs w:val="24"/>
          </w:rPr>
          <w:t>문자열,</w:t>
        </w:r>
        <w:r>
          <w:rPr>
            <w:sz w:val="22"/>
            <w:szCs w:val="24"/>
          </w:rPr>
          <w:t xml:space="preserve"> </w:t>
        </w:r>
        <w:r>
          <w:rPr>
            <w:rFonts w:hint="eastAsia"/>
            <w:sz w:val="22"/>
            <w:szCs w:val="24"/>
          </w:rPr>
          <w:t>리스트,</w:t>
        </w:r>
        <w:r>
          <w:rPr>
            <w:sz w:val="22"/>
            <w:szCs w:val="24"/>
          </w:rPr>
          <w:t xml:space="preserve"> </w:t>
        </w:r>
        <w:proofErr w:type="spellStart"/>
        <w:r>
          <w:rPr>
            <w:rFonts w:hint="eastAsia"/>
            <w:sz w:val="22"/>
            <w:szCs w:val="24"/>
          </w:rPr>
          <w:t>튜플</w:t>
        </w:r>
        <w:proofErr w:type="spellEnd"/>
        <w:r>
          <w:rPr>
            <w:rFonts w:hint="eastAsia"/>
            <w:sz w:val="22"/>
            <w:szCs w:val="24"/>
          </w:rPr>
          <w:t>)</w:t>
        </w:r>
      </w:ins>
    </w:p>
    <w:p w14:paraId="184C4E27" w14:textId="77777777" w:rsidR="004308A9" w:rsidRPr="004061B2" w:rsidRDefault="004308A9" w:rsidP="004308A9">
      <w:pPr>
        <w:widowControl/>
        <w:wordWrap/>
        <w:autoSpaceDE/>
        <w:autoSpaceDN/>
        <w:rPr>
          <w:ins w:id="1293" w:author="장교진" w:date="2022-01-18T22:59:00Z"/>
          <w:sz w:val="22"/>
        </w:rPr>
      </w:pPr>
      <w:ins w:id="1294" w:author="장교진" w:date="2022-01-18T22:59:00Z">
        <w:r w:rsidRPr="004061B2">
          <w:rPr>
            <w:rFonts w:hint="eastAsia"/>
            <w:sz w:val="22"/>
          </w:rPr>
          <w:t xml:space="preserve">시퀀스 자료형에는 </w:t>
        </w:r>
        <w:del w:id="1295" w:author="장교진" w:date="2022-01-18T22:36:00Z">
          <w:r w:rsidRPr="004061B2" w:rsidDel="009A2552">
            <w:rPr>
              <w:rFonts w:hint="eastAsia"/>
              <w:sz w:val="22"/>
            </w:rPr>
            <w:delText>리스트</w:delText>
          </w:r>
        </w:del>
        <w:r>
          <w:rPr>
            <w:rFonts w:hint="eastAsia"/>
            <w:sz w:val="22"/>
          </w:rPr>
          <w:t>문자열</w:t>
        </w:r>
        <w:r w:rsidRPr="004061B2">
          <w:rPr>
            <w:rFonts w:hint="eastAsia"/>
            <w:sz w:val="22"/>
          </w:rPr>
          <w:t>,</w:t>
        </w:r>
        <w:r w:rsidRPr="004061B2">
          <w:rPr>
            <w:sz w:val="22"/>
          </w:rPr>
          <w:t xml:space="preserve"> </w:t>
        </w:r>
        <w:del w:id="1296" w:author="장교진" w:date="2022-01-18T22:36:00Z">
          <w:r w:rsidRPr="004061B2" w:rsidDel="009A2552">
            <w:rPr>
              <w:rFonts w:hint="eastAsia"/>
              <w:sz w:val="22"/>
            </w:rPr>
            <w:delText>문자열</w:delText>
          </w:r>
        </w:del>
        <w:r>
          <w:rPr>
            <w:rFonts w:hint="eastAsia"/>
            <w:sz w:val="22"/>
          </w:rPr>
          <w:t>리스트</w:t>
        </w:r>
        <w:r w:rsidRPr="004061B2">
          <w:rPr>
            <w:rFonts w:hint="eastAsia"/>
            <w:sz w:val="22"/>
          </w:rPr>
          <w:t>,</w:t>
        </w:r>
        <w:r w:rsidRPr="004061B2">
          <w:rPr>
            <w:sz w:val="22"/>
          </w:rPr>
          <w:t xml:space="preserve"> </w:t>
        </w:r>
        <w:proofErr w:type="spellStart"/>
        <w:r w:rsidRPr="004061B2">
          <w:rPr>
            <w:rFonts w:hint="eastAsia"/>
            <w:sz w:val="22"/>
          </w:rPr>
          <w:t>튜플이</w:t>
        </w:r>
        <w:proofErr w:type="spellEnd"/>
        <w:r w:rsidRPr="004061B2">
          <w:rPr>
            <w:rFonts w:hint="eastAsia"/>
            <w:sz w:val="22"/>
          </w:rPr>
          <w:t xml:space="preserve"> 있다.</w:t>
        </w:r>
        <w:r w:rsidRPr="004061B2">
          <w:rPr>
            <w:sz w:val="22"/>
          </w:rPr>
          <w:t xml:space="preserve"> </w:t>
        </w:r>
        <w:r>
          <w:rPr>
            <w:rFonts w:hint="eastAsia"/>
            <w:sz w:val="22"/>
          </w:rPr>
          <w:t>문자열은 문자,</w:t>
        </w:r>
        <w:r>
          <w:rPr>
            <w:sz w:val="22"/>
          </w:rPr>
          <w:t xml:space="preserve"> </w:t>
        </w:r>
        <w:r>
          <w:rPr>
            <w:rFonts w:hint="eastAsia"/>
            <w:sz w:val="22"/>
          </w:rPr>
          <w:t>단어 등으로 구성된 문자들의 집합이다.</w:t>
        </w:r>
        <w:r>
          <w:rPr>
            <w:sz w:val="22"/>
          </w:rPr>
          <w:t xml:space="preserve"> </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483CD85C" w14:textId="77777777" w:rsidTr="00AE01D9">
        <w:trPr>
          <w:trHeight w:val="215"/>
          <w:ins w:id="1297"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25EE6BD" w14:textId="77777777" w:rsidR="004308A9" w:rsidRDefault="004308A9" w:rsidP="00AE01D9">
            <w:pPr>
              <w:spacing w:after="0" w:line="240" w:lineRule="auto"/>
              <w:textAlignment w:val="baseline"/>
              <w:rPr>
                <w:ins w:id="1298" w:author="장교진" w:date="2022-01-18T22:59:00Z"/>
                <w:rFonts w:eastAsiaTheme="minorHAnsi" w:cs="굴림"/>
                <w:kern w:val="0"/>
                <w:sz w:val="22"/>
              </w:rPr>
            </w:pPr>
            <w:ins w:id="1299" w:author="장교진" w:date="2022-01-18T22:59:00Z">
              <w:r>
                <w:rPr>
                  <w:rFonts w:eastAsiaTheme="minorHAnsi" w:cs="굴림"/>
                  <w:kern w:val="0"/>
                  <w:sz w:val="22"/>
                </w:rPr>
                <w:t xml:space="preserve">&gt;&gt;&gt; </w:t>
              </w:r>
              <w:r>
                <w:rPr>
                  <w:rFonts w:eastAsiaTheme="minorHAnsi" w:cs="굴림" w:hint="eastAsia"/>
                  <w:kern w:val="0"/>
                  <w:sz w:val="22"/>
                </w:rPr>
                <w:t xml:space="preserve">a = </w:t>
              </w:r>
              <w:r>
                <w:rPr>
                  <w:rFonts w:eastAsiaTheme="minorHAnsi" w:cs="굴림"/>
                  <w:kern w:val="0"/>
                  <w:sz w:val="22"/>
                </w:rPr>
                <w:t>‘home’</w:t>
              </w:r>
            </w:ins>
          </w:p>
          <w:p w14:paraId="4DC6BFD2" w14:textId="77777777" w:rsidR="004308A9" w:rsidRDefault="004308A9" w:rsidP="00AE01D9">
            <w:pPr>
              <w:spacing w:after="0" w:line="240" w:lineRule="auto"/>
              <w:textAlignment w:val="baseline"/>
              <w:rPr>
                <w:ins w:id="1300" w:author="장교진" w:date="2022-01-18T22:59:00Z"/>
                <w:rFonts w:eastAsiaTheme="minorHAnsi" w:cs="굴림"/>
                <w:kern w:val="0"/>
                <w:sz w:val="22"/>
              </w:rPr>
            </w:pPr>
            <w:ins w:id="1301" w:author="장교진" w:date="2022-01-18T22:59:00Z">
              <w:r>
                <w:rPr>
                  <w:rFonts w:eastAsiaTheme="minorHAnsi" w:cs="굴림"/>
                  <w:kern w:val="0"/>
                  <w:sz w:val="22"/>
                </w:rPr>
                <w:t xml:space="preserve">&gt;&gt;&gt; </w:t>
              </w:r>
              <w:proofErr w:type="gramStart"/>
              <w:r>
                <w:rPr>
                  <w:rFonts w:eastAsiaTheme="minorHAnsi" w:cs="굴림"/>
                  <w:kern w:val="0"/>
                  <w:sz w:val="22"/>
                </w:rPr>
                <w:t>a[</w:t>
              </w:r>
              <w:proofErr w:type="gramEnd"/>
              <w:r>
                <w:rPr>
                  <w:rFonts w:eastAsiaTheme="minorHAnsi" w:cs="굴림"/>
                  <w:kern w:val="0"/>
                  <w:sz w:val="22"/>
                </w:rPr>
                <w:t>0]</w:t>
              </w:r>
            </w:ins>
          </w:p>
          <w:p w14:paraId="5CB9A8FD" w14:textId="77777777" w:rsidR="004308A9" w:rsidRDefault="004308A9" w:rsidP="00AE01D9">
            <w:pPr>
              <w:spacing w:after="0" w:line="240" w:lineRule="auto"/>
              <w:textAlignment w:val="baseline"/>
              <w:rPr>
                <w:ins w:id="1302" w:author="장교진" w:date="2022-01-18T22:59:00Z"/>
                <w:rFonts w:eastAsiaTheme="minorHAnsi" w:cs="굴림"/>
                <w:kern w:val="0"/>
                <w:sz w:val="22"/>
              </w:rPr>
            </w:pPr>
            <w:ins w:id="1303" w:author="장교진" w:date="2022-01-18T22:59:00Z">
              <w:r>
                <w:rPr>
                  <w:rFonts w:eastAsiaTheme="minorHAnsi" w:cs="굴림"/>
                  <w:kern w:val="0"/>
                  <w:sz w:val="22"/>
                </w:rPr>
                <w:t>‘h’</w:t>
              </w:r>
            </w:ins>
          </w:p>
          <w:p w14:paraId="5994D99C" w14:textId="77777777" w:rsidR="004308A9" w:rsidRDefault="004308A9" w:rsidP="00AE01D9">
            <w:pPr>
              <w:spacing w:after="0" w:line="240" w:lineRule="auto"/>
              <w:textAlignment w:val="baseline"/>
              <w:rPr>
                <w:ins w:id="1304" w:author="장교진" w:date="2022-01-18T22:59:00Z"/>
                <w:rFonts w:eastAsiaTheme="minorHAnsi" w:cs="굴림"/>
                <w:kern w:val="0"/>
                <w:sz w:val="22"/>
              </w:rPr>
            </w:pPr>
            <w:ins w:id="1305" w:author="장교진" w:date="2022-01-18T22:59:00Z">
              <w:r>
                <w:rPr>
                  <w:rFonts w:eastAsiaTheme="minorHAnsi" w:cs="굴림"/>
                  <w:kern w:val="0"/>
                  <w:sz w:val="22"/>
                </w:rPr>
                <w:t xml:space="preserve">&gt;&gt;&gt; </w:t>
              </w:r>
              <w:proofErr w:type="gramStart"/>
              <w:r>
                <w:rPr>
                  <w:rFonts w:eastAsiaTheme="minorHAnsi" w:cs="굴림"/>
                  <w:kern w:val="0"/>
                  <w:sz w:val="22"/>
                </w:rPr>
                <w:t>a[</w:t>
              </w:r>
              <w:proofErr w:type="gramEnd"/>
              <w:r>
                <w:rPr>
                  <w:rFonts w:eastAsiaTheme="minorHAnsi" w:cs="굴림"/>
                  <w:kern w:val="0"/>
                  <w:sz w:val="22"/>
                </w:rPr>
                <w:t>1:3]</w:t>
              </w:r>
            </w:ins>
          </w:p>
          <w:p w14:paraId="3E6D1E7F" w14:textId="77777777" w:rsidR="004308A9" w:rsidRDefault="004308A9" w:rsidP="00AE01D9">
            <w:pPr>
              <w:spacing w:after="0" w:line="240" w:lineRule="auto"/>
              <w:textAlignment w:val="baseline"/>
              <w:rPr>
                <w:ins w:id="1306" w:author="장교진" w:date="2022-01-18T22:59:00Z"/>
                <w:rFonts w:eastAsiaTheme="minorHAnsi" w:cs="굴림"/>
                <w:kern w:val="0"/>
                <w:sz w:val="22"/>
              </w:rPr>
            </w:pPr>
            <w:ins w:id="1307" w:author="장교진" w:date="2022-01-18T22:59:00Z">
              <w:r>
                <w:rPr>
                  <w:rFonts w:eastAsiaTheme="minorHAnsi" w:cs="굴림"/>
                  <w:kern w:val="0"/>
                  <w:sz w:val="22"/>
                </w:rPr>
                <w:t>‘om’</w:t>
              </w:r>
            </w:ins>
          </w:p>
          <w:p w14:paraId="7B37CC65" w14:textId="77777777" w:rsidR="004308A9" w:rsidRDefault="004308A9" w:rsidP="00AE01D9">
            <w:pPr>
              <w:spacing w:after="0" w:line="240" w:lineRule="auto"/>
              <w:textAlignment w:val="baseline"/>
              <w:rPr>
                <w:ins w:id="1308" w:author="장교진" w:date="2022-01-18T22:59:00Z"/>
                <w:rFonts w:eastAsiaTheme="minorHAnsi" w:cs="굴림"/>
                <w:kern w:val="0"/>
                <w:sz w:val="22"/>
              </w:rPr>
            </w:pPr>
            <w:ins w:id="1309" w:author="장교진" w:date="2022-01-18T22:59:00Z">
              <w:r>
                <w:rPr>
                  <w:rFonts w:eastAsiaTheme="minorHAnsi" w:cs="굴림"/>
                  <w:kern w:val="0"/>
                  <w:sz w:val="22"/>
                </w:rPr>
                <w:t xml:space="preserve">&gt;&gt;&gt; </w:t>
              </w:r>
              <w:proofErr w:type="gramStart"/>
              <w:r>
                <w:rPr>
                  <w:rFonts w:eastAsiaTheme="minorHAnsi" w:cs="굴림"/>
                  <w:kern w:val="0"/>
                  <w:sz w:val="22"/>
                </w:rPr>
                <w:t>a[</w:t>
              </w:r>
              <w:proofErr w:type="gramEnd"/>
              <w:r>
                <w:rPr>
                  <w:rFonts w:eastAsiaTheme="minorHAnsi" w:cs="굴림"/>
                  <w:kern w:val="0"/>
                  <w:sz w:val="22"/>
                </w:rPr>
                <w:t>:4]</w:t>
              </w:r>
            </w:ins>
          </w:p>
          <w:p w14:paraId="26A92BDD" w14:textId="77777777" w:rsidR="004308A9" w:rsidRDefault="004308A9" w:rsidP="00AE01D9">
            <w:pPr>
              <w:spacing w:after="0" w:line="240" w:lineRule="auto"/>
              <w:textAlignment w:val="baseline"/>
              <w:rPr>
                <w:ins w:id="1310" w:author="장교진" w:date="2022-01-18T22:59:00Z"/>
                <w:rFonts w:eastAsiaTheme="minorHAnsi" w:cs="굴림"/>
                <w:kern w:val="0"/>
                <w:sz w:val="22"/>
              </w:rPr>
            </w:pPr>
            <w:ins w:id="1311" w:author="장교진" w:date="2022-01-18T22:59:00Z">
              <w:r>
                <w:rPr>
                  <w:rFonts w:eastAsiaTheme="minorHAnsi" w:cs="굴림"/>
                  <w:kern w:val="0"/>
                  <w:sz w:val="22"/>
                </w:rPr>
                <w:t>‘home’</w:t>
              </w:r>
            </w:ins>
          </w:p>
          <w:p w14:paraId="430489C9" w14:textId="77777777" w:rsidR="004308A9" w:rsidRDefault="004308A9" w:rsidP="00AE01D9">
            <w:pPr>
              <w:spacing w:after="0" w:line="240" w:lineRule="auto"/>
              <w:textAlignment w:val="baseline"/>
              <w:rPr>
                <w:ins w:id="1312" w:author="장교진" w:date="2022-01-18T22:59:00Z"/>
                <w:rFonts w:eastAsiaTheme="minorHAnsi" w:cs="굴림"/>
                <w:kern w:val="0"/>
                <w:sz w:val="22"/>
              </w:rPr>
            </w:pPr>
            <w:ins w:id="1313" w:author="장교진" w:date="2022-01-18T22:59:00Z">
              <w:r>
                <w:rPr>
                  <w:rFonts w:eastAsiaTheme="minorHAnsi" w:cs="굴림"/>
                  <w:kern w:val="0"/>
                  <w:sz w:val="22"/>
                </w:rPr>
                <w:t xml:space="preserve">&gt;&gt;&gt; </w:t>
              </w:r>
              <w:proofErr w:type="gramStart"/>
              <w:r>
                <w:rPr>
                  <w:rFonts w:eastAsiaTheme="minorHAnsi" w:cs="굴림"/>
                  <w:kern w:val="0"/>
                  <w:sz w:val="22"/>
                </w:rPr>
                <w:t>a[</w:t>
              </w:r>
              <w:proofErr w:type="gramEnd"/>
              <w:r>
                <w:rPr>
                  <w:rFonts w:eastAsiaTheme="minorHAnsi" w:cs="굴림"/>
                  <w:kern w:val="0"/>
                  <w:sz w:val="22"/>
                </w:rPr>
                <w:t>1:]</w:t>
              </w:r>
            </w:ins>
          </w:p>
          <w:p w14:paraId="2026CF52" w14:textId="77777777" w:rsidR="004308A9" w:rsidRDefault="004308A9" w:rsidP="00AE01D9">
            <w:pPr>
              <w:spacing w:after="0" w:line="240" w:lineRule="auto"/>
              <w:textAlignment w:val="baseline"/>
              <w:rPr>
                <w:ins w:id="1314" w:author="장교진" w:date="2022-01-18T22:59:00Z"/>
                <w:rFonts w:eastAsiaTheme="minorHAnsi" w:cs="굴림"/>
                <w:kern w:val="0"/>
                <w:sz w:val="22"/>
              </w:rPr>
            </w:pPr>
            <w:ins w:id="1315" w:author="장교진" w:date="2022-01-18T22:59:00Z">
              <w:r>
                <w:rPr>
                  <w:rFonts w:eastAsiaTheme="minorHAnsi" w:cs="굴림"/>
                  <w:kern w:val="0"/>
                  <w:sz w:val="22"/>
                </w:rPr>
                <w:t>‘</w:t>
              </w:r>
              <w:proofErr w:type="spellStart"/>
              <w:r>
                <w:rPr>
                  <w:rFonts w:eastAsiaTheme="minorHAnsi" w:cs="굴림"/>
                  <w:kern w:val="0"/>
                  <w:sz w:val="22"/>
                </w:rPr>
                <w:t>ome</w:t>
              </w:r>
              <w:proofErr w:type="spellEnd"/>
              <w:r>
                <w:rPr>
                  <w:rFonts w:eastAsiaTheme="minorHAnsi" w:cs="굴림"/>
                  <w:kern w:val="0"/>
                  <w:sz w:val="22"/>
                </w:rPr>
                <w:t>’</w:t>
              </w:r>
            </w:ins>
          </w:p>
          <w:p w14:paraId="0BEC3477" w14:textId="77777777" w:rsidR="004308A9" w:rsidRDefault="004308A9" w:rsidP="00AE01D9">
            <w:pPr>
              <w:spacing w:after="0" w:line="240" w:lineRule="auto"/>
              <w:textAlignment w:val="baseline"/>
              <w:rPr>
                <w:ins w:id="1316" w:author="장교진" w:date="2022-01-18T22:59:00Z"/>
                <w:rFonts w:eastAsiaTheme="minorHAnsi" w:cs="굴림"/>
                <w:kern w:val="0"/>
                <w:sz w:val="22"/>
              </w:rPr>
            </w:pPr>
            <w:ins w:id="1317" w:author="장교진" w:date="2022-01-18T22:59:00Z">
              <w:r>
                <w:rPr>
                  <w:rFonts w:eastAsiaTheme="minorHAnsi" w:cs="굴림"/>
                  <w:kern w:val="0"/>
                  <w:sz w:val="22"/>
                </w:rPr>
                <w:t xml:space="preserve">&gt;&gt;&gt; a = ‘c’ + </w:t>
              </w:r>
              <w:proofErr w:type="gramStart"/>
              <w:r>
                <w:rPr>
                  <w:rFonts w:eastAsiaTheme="minorHAnsi" w:cs="굴림"/>
                  <w:kern w:val="0"/>
                  <w:sz w:val="22"/>
                </w:rPr>
                <w:t>a[</w:t>
              </w:r>
              <w:proofErr w:type="gramEnd"/>
              <w:r>
                <w:rPr>
                  <w:rFonts w:eastAsiaTheme="minorHAnsi" w:cs="굴림"/>
                  <w:kern w:val="0"/>
                  <w:sz w:val="22"/>
                </w:rPr>
                <w:t>1:]</w:t>
              </w:r>
            </w:ins>
          </w:p>
          <w:p w14:paraId="7FA56B21" w14:textId="77777777" w:rsidR="004308A9" w:rsidRDefault="004308A9" w:rsidP="00AE01D9">
            <w:pPr>
              <w:spacing w:after="0" w:line="240" w:lineRule="auto"/>
              <w:textAlignment w:val="baseline"/>
              <w:rPr>
                <w:ins w:id="1318" w:author="장교진" w:date="2022-01-18T22:59:00Z"/>
                <w:rFonts w:eastAsiaTheme="minorHAnsi" w:cs="굴림"/>
                <w:kern w:val="0"/>
                <w:sz w:val="22"/>
              </w:rPr>
            </w:pPr>
            <w:ins w:id="1319" w:author="장교진" w:date="2022-01-18T22:59:00Z">
              <w:r>
                <w:rPr>
                  <w:rFonts w:eastAsiaTheme="minorHAnsi" w:cs="굴림"/>
                  <w:kern w:val="0"/>
                  <w:sz w:val="22"/>
                </w:rPr>
                <w:t>&gt;&gt;&gt; a</w:t>
              </w:r>
            </w:ins>
          </w:p>
          <w:p w14:paraId="080BD025" w14:textId="77777777" w:rsidR="004308A9" w:rsidRPr="004061B2" w:rsidRDefault="004308A9" w:rsidP="00AE01D9">
            <w:pPr>
              <w:spacing w:after="0" w:line="240" w:lineRule="auto"/>
              <w:textAlignment w:val="baseline"/>
              <w:rPr>
                <w:ins w:id="1320" w:author="장교진" w:date="2022-01-18T22:59:00Z"/>
                <w:rFonts w:eastAsiaTheme="minorHAnsi" w:cs="굴림"/>
                <w:kern w:val="0"/>
                <w:sz w:val="22"/>
              </w:rPr>
            </w:pPr>
            <w:ins w:id="1321" w:author="장교진" w:date="2022-01-18T22:59:00Z">
              <w:r>
                <w:rPr>
                  <w:rFonts w:eastAsiaTheme="minorHAnsi" w:cs="굴림"/>
                  <w:kern w:val="0"/>
                  <w:sz w:val="22"/>
                </w:rPr>
                <w:t>‘come’</w:t>
              </w:r>
            </w:ins>
          </w:p>
        </w:tc>
      </w:tr>
    </w:tbl>
    <w:p w14:paraId="61450EBF" w14:textId="77777777" w:rsidR="004308A9" w:rsidRDefault="004308A9" w:rsidP="004308A9">
      <w:pPr>
        <w:widowControl/>
        <w:wordWrap/>
        <w:autoSpaceDE/>
        <w:autoSpaceDN/>
        <w:rPr>
          <w:ins w:id="1322" w:author="장교진" w:date="2022-01-18T22:59:00Z"/>
          <w:sz w:val="22"/>
        </w:rPr>
      </w:pPr>
      <w:ins w:id="1323" w:author="장교진" w:date="2022-01-18T22:59:00Z">
        <w:r>
          <w:rPr>
            <w:rFonts w:hint="eastAsia"/>
            <w:sz w:val="22"/>
          </w:rPr>
          <w:t>문자열에서는 한 글자마다 번호를 매기게 된다.</w:t>
        </w:r>
        <w:r>
          <w:rPr>
            <w:sz w:val="22"/>
          </w:rPr>
          <w:t xml:space="preserve"> </w:t>
        </w:r>
        <w:r>
          <w:rPr>
            <w:rFonts w:hint="eastAsia"/>
            <w:sz w:val="22"/>
          </w:rPr>
          <w:t xml:space="preserve">맨 앞에서부터 </w:t>
        </w:r>
        <w:r>
          <w:rPr>
            <w:sz w:val="22"/>
          </w:rPr>
          <w:t>0</w:t>
        </w:r>
        <w:r>
          <w:rPr>
            <w:rFonts w:hint="eastAsia"/>
            <w:sz w:val="22"/>
          </w:rPr>
          <w:t>부터 순차적으로 번호가 매겨진다.</w:t>
        </w:r>
        <w:r>
          <w:rPr>
            <w:sz w:val="22"/>
          </w:rPr>
          <w:t xml:space="preserve"> a[</w:t>
        </w:r>
        <w:r>
          <w:rPr>
            <w:rFonts w:hint="eastAsia"/>
            <w:sz w:val="22"/>
          </w:rPr>
          <w:t xml:space="preserve">:4]는 </w:t>
        </w:r>
        <w:r>
          <w:rPr>
            <w:sz w:val="22"/>
          </w:rPr>
          <w:t>a[4]</w:t>
        </w:r>
        <w:r>
          <w:rPr>
            <w:rFonts w:hint="eastAsia"/>
            <w:sz w:val="22"/>
          </w:rPr>
          <w:t>는 포함하지 않고, a[1:]는 a[1]를 포함하여 출력한다.</w:t>
        </w:r>
        <w:r>
          <w:rPr>
            <w:sz w:val="22"/>
          </w:rPr>
          <w:t xml:space="preserve"> </w:t>
        </w:r>
        <w:r>
          <w:rPr>
            <w:rFonts w:hint="eastAsia"/>
            <w:sz w:val="22"/>
          </w:rPr>
          <w:t xml:space="preserve">시퀀스의 일부를 취하는 것을 </w:t>
        </w:r>
        <w:proofErr w:type="spellStart"/>
        <w:r>
          <w:rPr>
            <w:rFonts w:hint="eastAsia"/>
            <w:sz w:val="22"/>
          </w:rPr>
          <w:t>슬라이싱이라고</w:t>
        </w:r>
        <w:proofErr w:type="spellEnd"/>
        <w:r>
          <w:rPr>
            <w:rFonts w:hint="eastAsia"/>
            <w:sz w:val="22"/>
          </w:rPr>
          <w:t xml:space="preserve"> 한다.</w:t>
        </w:r>
        <w:r>
          <w:rPr>
            <w:sz w:val="22"/>
          </w:rPr>
          <w:t xml:space="preserve"> </w:t>
        </w:r>
      </w:ins>
    </w:p>
    <w:p w14:paraId="3153A09C" w14:textId="77777777" w:rsidR="004308A9" w:rsidRPr="004061B2" w:rsidRDefault="004308A9" w:rsidP="004308A9">
      <w:pPr>
        <w:widowControl/>
        <w:wordWrap/>
        <w:autoSpaceDE/>
        <w:autoSpaceDN/>
        <w:rPr>
          <w:ins w:id="1324" w:author="장교진" w:date="2022-01-18T22:59:00Z"/>
          <w:sz w:val="22"/>
        </w:rPr>
      </w:pPr>
      <w:ins w:id="1325" w:author="장교진" w:date="2022-01-18T22:59:00Z">
        <w:r w:rsidRPr="004061B2">
          <w:rPr>
            <w:rFonts w:hint="eastAsia"/>
            <w:sz w:val="22"/>
          </w:rPr>
          <w:t>리스트를 만들 때는 대괄호(</w:t>
        </w:r>
        <w:r w:rsidRPr="004061B2">
          <w:rPr>
            <w:sz w:val="22"/>
          </w:rPr>
          <w:t>[])</w:t>
        </w:r>
        <w:r w:rsidRPr="004061B2">
          <w:rPr>
            <w:rFonts w:hint="eastAsia"/>
            <w:sz w:val="22"/>
          </w:rPr>
          <w:t xml:space="preserve">로 감싸주고 각 </w:t>
        </w:r>
        <w:r>
          <w:rPr>
            <w:rFonts w:hint="eastAsia"/>
            <w:sz w:val="22"/>
          </w:rPr>
          <w:t>원</w:t>
        </w:r>
        <w:del w:id="1326" w:author="장교진" w:date="2022-01-18T22:38:00Z">
          <w:r w:rsidRPr="004061B2" w:rsidDel="009A2552">
            <w:rPr>
              <w:rFonts w:hint="eastAsia"/>
              <w:sz w:val="22"/>
            </w:rPr>
            <w:delText>요</w:delText>
          </w:r>
        </w:del>
        <w:r>
          <w:rPr>
            <w:rFonts w:hint="eastAsia"/>
            <w:sz w:val="22"/>
          </w:rPr>
          <w:t>소</w:t>
        </w:r>
        <w:del w:id="1327" w:author="장교진" w:date="2022-01-18T22:37:00Z">
          <w:r w:rsidRPr="004061B2" w:rsidDel="009A2552">
            <w:rPr>
              <w:rFonts w:hint="eastAsia"/>
              <w:sz w:val="22"/>
            </w:rPr>
            <w:delText>솟</w:delText>
          </w:r>
        </w:del>
        <w:r>
          <w:rPr>
            <w:rFonts w:hint="eastAsia"/>
            <w:sz w:val="22"/>
          </w:rPr>
          <w:t>는</w:t>
        </w:r>
        <w:del w:id="1328" w:author="장교진" w:date="2022-01-18T22:37:00Z">
          <w:r w:rsidRPr="004061B2" w:rsidDel="009A2552">
            <w:rPr>
              <w:rFonts w:hint="eastAsia"/>
              <w:sz w:val="22"/>
            </w:rPr>
            <w:delText>값은</w:delText>
          </w:r>
        </w:del>
        <w:r w:rsidRPr="004061B2">
          <w:rPr>
            <w:rFonts w:hint="eastAsia"/>
            <w:sz w:val="22"/>
          </w:rPr>
          <w:t xml:space="preserve"> 쉼표로 구분한다.</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034531E4" w14:textId="77777777" w:rsidTr="00AE01D9">
        <w:trPr>
          <w:trHeight w:val="215"/>
          <w:ins w:id="1329"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04557BC" w14:textId="77777777" w:rsidR="004308A9" w:rsidRPr="004061B2" w:rsidRDefault="004308A9" w:rsidP="00AE01D9">
            <w:pPr>
              <w:spacing w:after="0" w:line="240" w:lineRule="auto"/>
              <w:textAlignment w:val="baseline"/>
              <w:rPr>
                <w:ins w:id="1330" w:author="장교진" w:date="2022-01-18T22:59:00Z"/>
                <w:rFonts w:eastAsiaTheme="minorHAnsi" w:cs="굴림"/>
                <w:kern w:val="0"/>
                <w:sz w:val="22"/>
              </w:rPr>
            </w:pPr>
            <w:ins w:id="1331" w:author="장교진" w:date="2022-01-18T22:59:00Z">
              <w:r w:rsidRPr="004061B2">
                <w:rPr>
                  <w:rFonts w:eastAsiaTheme="minorHAnsi" w:cs="굴림"/>
                  <w:kern w:val="0"/>
                  <w:sz w:val="22"/>
                </w:rPr>
                <w:t xml:space="preserve">&gt;&gt;&gt; </w:t>
              </w:r>
              <w:r w:rsidRPr="004061B2">
                <w:rPr>
                  <w:rFonts w:eastAsiaTheme="minorHAnsi" w:cs="굴림" w:hint="eastAsia"/>
                  <w:kern w:val="0"/>
                  <w:sz w:val="22"/>
                </w:rPr>
                <w:t>a = []</w:t>
              </w:r>
            </w:ins>
          </w:p>
          <w:p w14:paraId="2F43CA0C" w14:textId="77777777" w:rsidR="004308A9" w:rsidRPr="004061B2" w:rsidRDefault="004308A9" w:rsidP="00AE01D9">
            <w:pPr>
              <w:spacing w:after="0" w:line="240" w:lineRule="auto"/>
              <w:textAlignment w:val="baseline"/>
              <w:rPr>
                <w:ins w:id="1332" w:author="장교진" w:date="2022-01-18T22:59:00Z"/>
                <w:rFonts w:eastAsiaTheme="minorHAnsi" w:cs="굴림"/>
                <w:kern w:val="0"/>
                <w:sz w:val="22"/>
              </w:rPr>
            </w:pPr>
            <w:ins w:id="1333" w:author="장교진" w:date="2022-01-18T22:59:00Z">
              <w:r w:rsidRPr="004061B2">
                <w:rPr>
                  <w:rFonts w:eastAsiaTheme="minorHAnsi" w:cs="굴림"/>
                  <w:kern w:val="0"/>
                  <w:sz w:val="22"/>
                </w:rPr>
                <w:t>&gt;&gt;&gt; b = [1, 2, 3]</w:t>
              </w:r>
            </w:ins>
          </w:p>
          <w:p w14:paraId="56AB06D9" w14:textId="77777777" w:rsidR="004308A9" w:rsidRPr="004061B2" w:rsidRDefault="004308A9" w:rsidP="00AE01D9">
            <w:pPr>
              <w:spacing w:after="0" w:line="240" w:lineRule="auto"/>
              <w:textAlignment w:val="baseline"/>
              <w:rPr>
                <w:ins w:id="1334" w:author="장교진" w:date="2022-01-18T22:59:00Z"/>
                <w:rFonts w:eastAsiaTheme="minorHAnsi" w:cs="굴림"/>
                <w:kern w:val="0"/>
                <w:sz w:val="22"/>
              </w:rPr>
            </w:pPr>
            <w:ins w:id="1335" w:author="장교진" w:date="2022-01-18T22:59:00Z">
              <w:r w:rsidRPr="004061B2">
                <w:rPr>
                  <w:rFonts w:eastAsiaTheme="minorHAnsi" w:cs="굴림"/>
                  <w:kern w:val="0"/>
                  <w:sz w:val="22"/>
                </w:rPr>
                <w:lastRenderedPageBreak/>
                <w:t>&gt;&gt;&gt; c = [‘Process’, ‘Engineering’, ‘Systems’]</w:t>
              </w:r>
            </w:ins>
          </w:p>
          <w:p w14:paraId="7A32A086" w14:textId="77777777" w:rsidR="004308A9" w:rsidRPr="004061B2" w:rsidRDefault="004308A9" w:rsidP="00AE01D9">
            <w:pPr>
              <w:spacing w:after="0" w:line="240" w:lineRule="auto"/>
              <w:textAlignment w:val="baseline"/>
              <w:rPr>
                <w:ins w:id="1336" w:author="장교진" w:date="2022-01-18T22:59:00Z"/>
                <w:rFonts w:eastAsiaTheme="minorHAnsi" w:cs="굴림"/>
                <w:kern w:val="0"/>
                <w:sz w:val="22"/>
              </w:rPr>
            </w:pPr>
            <w:ins w:id="1337" w:author="장교진" w:date="2022-01-18T22:59:00Z">
              <w:r w:rsidRPr="004061B2">
                <w:rPr>
                  <w:rFonts w:eastAsiaTheme="minorHAnsi" w:cs="굴림"/>
                  <w:kern w:val="0"/>
                  <w:sz w:val="22"/>
                </w:rPr>
                <w:t>&gt;&gt;&gt; d = [1, 2, ‘Chemical’, ‘Engineering’]</w:t>
              </w:r>
            </w:ins>
          </w:p>
        </w:tc>
      </w:tr>
    </w:tbl>
    <w:p w14:paraId="10979906" w14:textId="77777777" w:rsidR="004308A9" w:rsidDel="00BE7913" w:rsidRDefault="004308A9" w:rsidP="004308A9">
      <w:pPr>
        <w:widowControl/>
        <w:wordWrap/>
        <w:autoSpaceDE/>
        <w:autoSpaceDN/>
        <w:rPr>
          <w:ins w:id="1338" w:author="장교진" w:date="2022-01-18T22:59:00Z"/>
          <w:del w:id="1339" w:author="장교진" w:date="2022-01-18T11:34:00Z"/>
          <w:sz w:val="22"/>
        </w:rPr>
      </w:pPr>
      <w:ins w:id="1340" w:author="장교진" w:date="2022-01-18T22:59:00Z">
        <w:r w:rsidRPr="004061B2">
          <w:rPr>
            <w:rFonts w:hint="eastAsia"/>
            <w:sz w:val="22"/>
          </w:rPr>
          <w:lastRenderedPageBreak/>
          <w:t xml:space="preserve">리스트는 </w:t>
        </w:r>
        <w:r>
          <w:rPr>
            <w:rFonts w:hint="eastAsia"/>
            <w:sz w:val="22"/>
          </w:rPr>
          <w:t>a처럼 아무것도 포함하지 않을 수 있고,</w:t>
        </w:r>
        <w:r>
          <w:rPr>
            <w:sz w:val="22"/>
          </w:rPr>
          <w:t xml:space="preserve"> b</w:t>
        </w:r>
        <w:r>
          <w:rPr>
            <w:rFonts w:hint="eastAsia"/>
            <w:sz w:val="22"/>
          </w:rPr>
          <w:t>처럼 숫자를 원</w:t>
        </w:r>
        <w:del w:id="1341" w:author="장교진" w:date="2022-01-18T22:38:00Z">
          <w:r w:rsidDel="009A2552">
            <w:rPr>
              <w:rFonts w:hint="eastAsia"/>
              <w:sz w:val="22"/>
            </w:rPr>
            <w:delText>요</w:delText>
          </w:r>
        </w:del>
        <w:r>
          <w:rPr>
            <w:rFonts w:hint="eastAsia"/>
            <w:sz w:val="22"/>
          </w:rPr>
          <w:t>소</w:t>
        </w:r>
        <w:del w:id="1342" w:author="장교진" w:date="2022-01-18T22:37:00Z">
          <w:r w:rsidDel="009A2552">
            <w:rPr>
              <w:rFonts w:hint="eastAsia"/>
              <w:sz w:val="22"/>
            </w:rPr>
            <w:delText>솟</w:delText>
          </w:r>
        </w:del>
        <w:r>
          <w:rPr>
            <w:rFonts w:hint="eastAsia"/>
            <w:sz w:val="22"/>
          </w:rPr>
          <w:t xml:space="preserve">로 </w:t>
        </w:r>
        <w:del w:id="1343" w:author="장교진" w:date="2022-01-18T22:37:00Z">
          <w:r w:rsidDel="009A2552">
            <w:rPr>
              <w:rFonts w:hint="eastAsia"/>
              <w:sz w:val="22"/>
            </w:rPr>
            <w:delText xml:space="preserve">값으로 </w:delText>
          </w:r>
        </w:del>
        <w:r>
          <w:rPr>
            <w:rFonts w:hint="eastAsia"/>
            <w:sz w:val="22"/>
          </w:rPr>
          <w:t>가질 수 있다.</w:t>
        </w:r>
        <w:r>
          <w:rPr>
            <w:sz w:val="22"/>
          </w:rPr>
          <w:t xml:space="preserve"> </w:t>
        </w:r>
        <w:r>
          <w:rPr>
            <w:rFonts w:hint="eastAsia"/>
            <w:sz w:val="22"/>
          </w:rPr>
          <w:t>또한,</w:t>
        </w:r>
        <w:r>
          <w:rPr>
            <w:sz w:val="22"/>
          </w:rPr>
          <w:t xml:space="preserve"> c</w:t>
        </w:r>
        <w:r>
          <w:rPr>
            <w:rFonts w:hint="eastAsia"/>
            <w:sz w:val="22"/>
          </w:rPr>
          <w:t>처럼 문자열로 구성될 수도 있으며,</w:t>
        </w:r>
        <w:r>
          <w:rPr>
            <w:sz w:val="22"/>
          </w:rPr>
          <w:t xml:space="preserve"> d</w:t>
        </w:r>
        <w:r>
          <w:rPr>
            <w:rFonts w:hint="eastAsia"/>
            <w:sz w:val="22"/>
          </w:rPr>
          <w:t>처럼 숫자와 문자열을 함께 가질 수도 있다.</w:t>
        </w:r>
      </w:ins>
    </w:p>
    <w:p w14:paraId="22D64091" w14:textId="77777777" w:rsidR="004308A9" w:rsidRPr="004061B2" w:rsidRDefault="004308A9" w:rsidP="004308A9">
      <w:pPr>
        <w:widowControl/>
        <w:wordWrap/>
        <w:autoSpaceDE/>
        <w:autoSpaceDN/>
        <w:rPr>
          <w:ins w:id="1344" w:author="장교진" w:date="2022-01-18T22:59:00Z"/>
          <w:sz w:val="22"/>
        </w:rPr>
      </w:pP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0BC37DA6" w14:textId="77777777" w:rsidTr="00AE01D9">
        <w:trPr>
          <w:trHeight w:val="215"/>
          <w:ins w:id="1345"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1077CCCD" w14:textId="77777777" w:rsidR="004308A9" w:rsidRPr="004061B2" w:rsidRDefault="004308A9" w:rsidP="00AE01D9">
            <w:pPr>
              <w:spacing w:after="0" w:line="240" w:lineRule="auto"/>
              <w:textAlignment w:val="baseline"/>
              <w:rPr>
                <w:ins w:id="1346" w:author="장교진" w:date="2022-01-18T22:59:00Z"/>
                <w:rFonts w:eastAsiaTheme="minorHAnsi" w:cs="굴림"/>
                <w:kern w:val="0"/>
                <w:sz w:val="22"/>
              </w:rPr>
            </w:pPr>
            <w:ins w:id="1347" w:author="장교진" w:date="2022-01-18T22:59:00Z">
              <w:r w:rsidRPr="004061B2">
                <w:rPr>
                  <w:rFonts w:eastAsiaTheme="minorHAnsi" w:cs="굴림"/>
                  <w:kern w:val="0"/>
                  <w:sz w:val="22"/>
                </w:rPr>
                <w:t xml:space="preserve">&gt;&gt;&gt; </w:t>
              </w:r>
              <w:r>
                <w:rPr>
                  <w:rFonts w:eastAsiaTheme="minorHAnsi" w:cs="굴림" w:hint="eastAsia"/>
                  <w:kern w:val="0"/>
                  <w:sz w:val="22"/>
                </w:rPr>
                <w:t>example</w:t>
              </w:r>
              <w:r w:rsidRPr="004061B2">
                <w:rPr>
                  <w:rFonts w:eastAsiaTheme="minorHAnsi" w:cs="굴림" w:hint="eastAsia"/>
                  <w:kern w:val="0"/>
                  <w:sz w:val="22"/>
                </w:rPr>
                <w:t xml:space="preserve"> = [</w:t>
              </w:r>
              <w:r>
                <w:rPr>
                  <w:rFonts w:eastAsiaTheme="minorHAnsi" w:cs="굴림"/>
                  <w:kern w:val="0"/>
                  <w:sz w:val="22"/>
                </w:rPr>
                <w:t>2, 6, 8</w:t>
              </w:r>
              <w:r w:rsidRPr="004061B2">
                <w:rPr>
                  <w:rFonts w:eastAsiaTheme="minorHAnsi" w:cs="굴림" w:hint="eastAsia"/>
                  <w:kern w:val="0"/>
                  <w:sz w:val="22"/>
                </w:rPr>
                <w:t>]</w:t>
              </w:r>
            </w:ins>
          </w:p>
          <w:p w14:paraId="5EF88AF2" w14:textId="77777777" w:rsidR="004308A9" w:rsidRPr="004061B2" w:rsidRDefault="004308A9" w:rsidP="00AE01D9">
            <w:pPr>
              <w:spacing w:after="0" w:line="240" w:lineRule="auto"/>
              <w:textAlignment w:val="baseline"/>
              <w:rPr>
                <w:ins w:id="1348" w:author="장교진" w:date="2022-01-18T22:59:00Z"/>
                <w:rFonts w:eastAsiaTheme="minorHAnsi" w:cs="굴림"/>
                <w:kern w:val="0"/>
                <w:sz w:val="22"/>
              </w:rPr>
            </w:pPr>
            <w:ins w:id="1349" w:author="장교진" w:date="2022-01-18T22:59:00Z">
              <w:r>
                <w:rPr>
                  <w:rFonts w:eastAsiaTheme="minorHAnsi" w:cs="굴림"/>
                  <w:kern w:val="0"/>
                  <w:sz w:val="22"/>
                </w:rPr>
                <w:t xml:space="preserve">&gt;&gt;&gt; </w:t>
              </w:r>
              <w:proofErr w:type="spellStart"/>
              <w:proofErr w:type="gramStart"/>
              <w:r>
                <w:rPr>
                  <w:rFonts w:eastAsiaTheme="minorHAnsi" w:cs="굴림"/>
                  <w:kern w:val="0"/>
                  <w:sz w:val="22"/>
                </w:rPr>
                <w:t>example.append</w:t>
              </w:r>
              <w:proofErr w:type="spellEnd"/>
              <w:proofErr w:type="gramEnd"/>
              <w:r>
                <w:rPr>
                  <w:rFonts w:eastAsiaTheme="minorHAnsi" w:cs="굴림"/>
                  <w:kern w:val="0"/>
                  <w:sz w:val="22"/>
                </w:rPr>
                <w:t>(4)</w:t>
              </w:r>
            </w:ins>
          </w:p>
          <w:p w14:paraId="7FF741C6" w14:textId="77777777" w:rsidR="004308A9" w:rsidRPr="004061B2" w:rsidRDefault="004308A9" w:rsidP="00AE01D9">
            <w:pPr>
              <w:spacing w:after="0" w:line="240" w:lineRule="auto"/>
              <w:textAlignment w:val="baseline"/>
              <w:rPr>
                <w:ins w:id="1350" w:author="장교진" w:date="2022-01-18T22:59:00Z"/>
                <w:rFonts w:eastAsiaTheme="minorHAnsi" w:cs="굴림"/>
                <w:kern w:val="0"/>
                <w:sz w:val="22"/>
              </w:rPr>
            </w:pPr>
            <w:ins w:id="1351" w:author="장교진" w:date="2022-01-18T22:59:00Z">
              <w:r>
                <w:rPr>
                  <w:rFonts w:eastAsiaTheme="minorHAnsi" w:cs="굴림"/>
                  <w:kern w:val="0"/>
                  <w:sz w:val="22"/>
                </w:rPr>
                <w:t>&gt;&gt;&gt; example</w:t>
              </w:r>
            </w:ins>
          </w:p>
          <w:p w14:paraId="4BA33D4B" w14:textId="77777777" w:rsidR="004308A9" w:rsidRDefault="004308A9" w:rsidP="00AE01D9">
            <w:pPr>
              <w:spacing w:after="0" w:line="240" w:lineRule="auto"/>
              <w:textAlignment w:val="baseline"/>
              <w:rPr>
                <w:ins w:id="1352" w:author="장교진" w:date="2022-01-18T22:59:00Z"/>
                <w:rFonts w:eastAsiaTheme="minorHAnsi" w:cs="굴림"/>
                <w:kern w:val="0"/>
                <w:sz w:val="22"/>
              </w:rPr>
            </w:pPr>
            <w:ins w:id="1353" w:author="장교진" w:date="2022-01-18T22:59:00Z">
              <w:r>
                <w:rPr>
                  <w:rFonts w:eastAsiaTheme="minorHAnsi" w:cs="굴림"/>
                  <w:kern w:val="0"/>
                  <w:sz w:val="22"/>
                </w:rPr>
                <w:t>[2, 6, 8, 4]</w:t>
              </w:r>
            </w:ins>
          </w:p>
          <w:p w14:paraId="50734388" w14:textId="77777777" w:rsidR="004308A9" w:rsidRDefault="004308A9" w:rsidP="00AE01D9">
            <w:pPr>
              <w:spacing w:after="0" w:line="240" w:lineRule="auto"/>
              <w:textAlignment w:val="baseline"/>
              <w:rPr>
                <w:ins w:id="1354" w:author="장교진" w:date="2022-01-18T22:59:00Z"/>
                <w:rFonts w:eastAsiaTheme="minorHAnsi" w:cs="굴림"/>
                <w:kern w:val="0"/>
                <w:sz w:val="22"/>
              </w:rPr>
            </w:pPr>
            <w:ins w:id="1355" w:author="장교진" w:date="2022-01-18T22:59:00Z">
              <w:r>
                <w:rPr>
                  <w:rFonts w:eastAsiaTheme="minorHAnsi" w:cs="굴림"/>
                  <w:kern w:val="0"/>
                  <w:sz w:val="22"/>
                </w:rPr>
                <w:t xml:space="preserve">&gt;&gt;&gt; </w:t>
              </w:r>
              <w:proofErr w:type="spellStart"/>
              <w:proofErr w:type="gramStart"/>
              <w:r>
                <w:rPr>
                  <w:rFonts w:eastAsiaTheme="minorHAnsi" w:cs="굴림"/>
                  <w:kern w:val="0"/>
                  <w:sz w:val="22"/>
                </w:rPr>
                <w:t>example.sort</w:t>
              </w:r>
              <w:proofErr w:type="spellEnd"/>
              <w:proofErr w:type="gramEnd"/>
              <w:r>
                <w:rPr>
                  <w:rFonts w:eastAsiaTheme="minorHAnsi" w:cs="굴림"/>
                  <w:kern w:val="0"/>
                  <w:sz w:val="22"/>
                </w:rPr>
                <w:t>()</w:t>
              </w:r>
            </w:ins>
          </w:p>
          <w:p w14:paraId="70F297B6" w14:textId="77777777" w:rsidR="004308A9" w:rsidRPr="004061B2" w:rsidRDefault="004308A9" w:rsidP="00AE01D9">
            <w:pPr>
              <w:spacing w:after="0" w:line="240" w:lineRule="auto"/>
              <w:textAlignment w:val="baseline"/>
              <w:rPr>
                <w:ins w:id="1356" w:author="장교진" w:date="2022-01-18T22:59:00Z"/>
                <w:rFonts w:eastAsiaTheme="minorHAnsi" w:cs="굴림"/>
                <w:kern w:val="0"/>
                <w:sz w:val="22"/>
              </w:rPr>
            </w:pPr>
            <w:ins w:id="1357" w:author="장교진" w:date="2022-01-18T22:59:00Z">
              <w:r>
                <w:rPr>
                  <w:rFonts w:eastAsiaTheme="minorHAnsi" w:cs="굴림"/>
                  <w:kern w:val="0"/>
                  <w:sz w:val="22"/>
                </w:rPr>
                <w:t>&gt;&gt;&gt; example</w:t>
              </w:r>
            </w:ins>
          </w:p>
          <w:p w14:paraId="25B3231F" w14:textId="77777777" w:rsidR="004308A9" w:rsidRDefault="004308A9" w:rsidP="00AE01D9">
            <w:pPr>
              <w:spacing w:after="0" w:line="240" w:lineRule="auto"/>
              <w:textAlignment w:val="baseline"/>
              <w:rPr>
                <w:ins w:id="1358" w:author="장교진" w:date="2022-01-18T22:59:00Z"/>
                <w:rFonts w:eastAsiaTheme="minorHAnsi" w:cs="굴림"/>
                <w:kern w:val="0"/>
                <w:sz w:val="22"/>
              </w:rPr>
            </w:pPr>
            <w:ins w:id="1359" w:author="장교진" w:date="2022-01-18T22:59:00Z">
              <w:r>
                <w:rPr>
                  <w:rFonts w:eastAsiaTheme="minorHAnsi" w:cs="굴림" w:hint="eastAsia"/>
                  <w:kern w:val="0"/>
                  <w:sz w:val="22"/>
                </w:rPr>
                <w:t>[2, 4, 6, 8]</w:t>
              </w:r>
            </w:ins>
          </w:p>
          <w:p w14:paraId="6457156E" w14:textId="77777777" w:rsidR="004308A9" w:rsidRDefault="004308A9" w:rsidP="00AE01D9">
            <w:pPr>
              <w:spacing w:after="0" w:line="240" w:lineRule="auto"/>
              <w:textAlignment w:val="baseline"/>
              <w:rPr>
                <w:ins w:id="1360" w:author="장교진" w:date="2022-01-18T22:59:00Z"/>
                <w:rFonts w:eastAsiaTheme="minorHAnsi" w:cs="굴림"/>
                <w:kern w:val="0"/>
                <w:sz w:val="22"/>
              </w:rPr>
            </w:pPr>
            <w:ins w:id="1361" w:author="장교진" w:date="2022-01-18T22:59:00Z">
              <w:r>
                <w:rPr>
                  <w:rFonts w:eastAsiaTheme="minorHAnsi" w:cs="굴림"/>
                  <w:kern w:val="0"/>
                  <w:sz w:val="22"/>
                </w:rPr>
                <w:t xml:space="preserve">&gt;&gt;&gt; </w:t>
              </w:r>
              <w:proofErr w:type="spellStart"/>
              <w:proofErr w:type="gramStart"/>
              <w:r>
                <w:rPr>
                  <w:rFonts w:eastAsiaTheme="minorHAnsi" w:cs="굴림"/>
                  <w:kern w:val="0"/>
                  <w:sz w:val="22"/>
                </w:rPr>
                <w:t>example.insert</w:t>
              </w:r>
              <w:proofErr w:type="spellEnd"/>
              <w:proofErr w:type="gramEnd"/>
              <w:r>
                <w:rPr>
                  <w:rFonts w:eastAsiaTheme="minorHAnsi" w:cs="굴림"/>
                  <w:kern w:val="0"/>
                  <w:sz w:val="22"/>
                </w:rPr>
                <w:t>(0, 0)</w:t>
              </w:r>
            </w:ins>
          </w:p>
          <w:p w14:paraId="7BDE0D80" w14:textId="77777777" w:rsidR="004308A9" w:rsidRPr="004061B2" w:rsidRDefault="004308A9" w:rsidP="00AE01D9">
            <w:pPr>
              <w:spacing w:after="0" w:line="240" w:lineRule="auto"/>
              <w:textAlignment w:val="baseline"/>
              <w:rPr>
                <w:ins w:id="1362" w:author="장교진" w:date="2022-01-18T22:59:00Z"/>
                <w:rFonts w:eastAsiaTheme="minorHAnsi" w:cs="굴림"/>
                <w:kern w:val="0"/>
                <w:sz w:val="22"/>
              </w:rPr>
            </w:pPr>
            <w:ins w:id="1363" w:author="장교진" w:date="2022-01-18T22:59:00Z">
              <w:r>
                <w:rPr>
                  <w:rFonts w:eastAsiaTheme="minorHAnsi" w:cs="굴림"/>
                  <w:kern w:val="0"/>
                  <w:sz w:val="22"/>
                </w:rPr>
                <w:t>&gt;&gt;&gt; example</w:t>
              </w:r>
            </w:ins>
          </w:p>
          <w:p w14:paraId="10B8E0F6" w14:textId="77777777" w:rsidR="004308A9" w:rsidRDefault="004308A9" w:rsidP="00AE01D9">
            <w:pPr>
              <w:spacing w:after="0" w:line="240" w:lineRule="auto"/>
              <w:textAlignment w:val="baseline"/>
              <w:rPr>
                <w:ins w:id="1364" w:author="장교진" w:date="2022-01-18T22:59:00Z"/>
                <w:rFonts w:eastAsiaTheme="minorHAnsi" w:cs="굴림"/>
                <w:kern w:val="0"/>
                <w:sz w:val="22"/>
              </w:rPr>
            </w:pPr>
            <w:ins w:id="1365" w:author="장교진" w:date="2022-01-18T22:59:00Z">
              <w:r>
                <w:rPr>
                  <w:rFonts w:eastAsiaTheme="minorHAnsi" w:cs="굴림" w:hint="eastAsia"/>
                  <w:kern w:val="0"/>
                  <w:sz w:val="22"/>
                </w:rPr>
                <w:t>[0, 2, 4, 6, 8]</w:t>
              </w:r>
            </w:ins>
          </w:p>
          <w:p w14:paraId="1F9B01C7" w14:textId="77777777" w:rsidR="004308A9" w:rsidRDefault="004308A9" w:rsidP="00AE01D9">
            <w:pPr>
              <w:spacing w:after="0" w:line="240" w:lineRule="auto"/>
              <w:textAlignment w:val="baseline"/>
              <w:rPr>
                <w:ins w:id="1366" w:author="장교진" w:date="2022-01-18T22:59:00Z"/>
                <w:rFonts w:eastAsiaTheme="minorHAnsi" w:cs="굴림"/>
                <w:kern w:val="0"/>
                <w:sz w:val="22"/>
              </w:rPr>
            </w:pPr>
            <w:ins w:id="1367" w:author="장교진" w:date="2022-01-18T22:59:00Z">
              <w:r>
                <w:rPr>
                  <w:rFonts w:eastAsiaTheme="minorHAnsi" w:cs="굴림"/>
                  <w:kern w:val="0"/>
                  <w:sz w:val="22"/>
                </w:rPr>
                <w:t xml:space="preserve">&gt;&gt;&gt; del </w:t>
              </w:r>
              <w:proofErr w:type="gramStart"/>
              <w:r>
                <w:rPr>
                  <w:rFonts w:eastAsiaTheme="minorHAnsi" w:cs="굴림"/>
                  <w:kern w:val="0"/>
                  <w:sz w:val="22"/>
                </w:rPr>
                <w:t>example[</w:t>
              </w:r>
              <w:proofErr w:type="gramEnd"/>
              <w:r>
                <w:rPr>
                  <w:rFonts w:eastAsiaTheme="minorHAnsi" w:cs="굴림"/>
                  <w:kern w:val="0"/>
                  <w:sz w:val="22"/>
                </w:rPr>
                <w:t>3]</w:t>
              </w:r>
            </w:ins>
          </w:p>
          <w:p w14:paraId="18A002EA" w14:textId="77777777" w:rsidR="004308A9" w:rsidRPr="000863BB" w:rsidRDefault="004308A9" w:rsidP="00AE01D9">
            <w:pPr>
              <w:spacing w:after="0" w:line="240" w:lineRule="auto"/>
              <w:textAlignment w:val="baseline"/>
              <w:rPr>
                <w:ins w:id="1368" w:author="장교진" w:date="2022-01-18T22:59:00Z"/>
                <w:rFonts w:eastAsiaTheme="minorHAnsi" w:cs="굴림"/>
                <w:kern w:val="0"/>
                <w:sz w:val="22"/>
              </w:rPr>
            </w:pPr>
            <w:ins w:id="1369" w:author="장교진" w:date="2022-01-18T22:59:00Z">
              <w:r>
                <w:rPr>
                  <w:rFonts w:eastAsiaTheme="minorHAnsi" w:cs="굴림"/>
                  <w:kern w:val="0"/>
                  <w:sz w:val="22"/>
                </w:rPr>
                <w:t>&gt;&gt;&gt; example</w:t>
              </w:r>
            </w:ins>
          </w:p>
          <w:p w14:paraId="4D9C99C2" w14:textId="77777777" w:rsidR="004308A9" w:rsidRPr="004061B2" w:rsidRDefault="004308A9" w:rsidP="00AE01D9">
            <w:pPr>
              <w:spacing w:after="0" w:line="240" w:lineRule="auto"/>
              <w:textAlignment w:val="baseline"/>
              <w:rPr>
                <w:ins w:id="1370" w:author="장교진" w:date="2022-01-18T22:59:00Z"/>
                <w:rFonts w:eastAsiaTheme="minorHAnsi" w:cs="굴림"/>
                <w:kern w:val="0"/>
                <w:sz w:val="22"/>
              </w:rPr>
            </w:pPr>
            <w:ins w:id="1371" w:author="장교진" w:date="2022-01-18T22:59:00Z">
              <w:r>
                <w:rPr>
                  <w:rFonts w:eastAsiaTheme="minorHAnsi" w:cs="굴림" w:hint="eastAsia"/>
                  <w:kern w:val="0"/>
                  <w:sz w:val="22"/>
                </w:rPr>
                <w:t>[</w:t>
              </w:r>
              <w:r>
                <w:rPr>
                  <w:rFonts w:eastAsiaTheme="minorHAnsi" w:cs="굴림"/>
                  <w:kern w:val="0"/>
                  <w:sz w:val="22"/>
                </w:rPr>
                <w:t>0, 2, 4, 8]</w:t>
              </w:r>
            </w:ins>
          </w:p>
        </w:tc>
      </w:tr>
    </w:tbl>
    <w:p w14:paraId="65B7F86F" w14:textId="77777777" w:rsidR="004308A9" w:rsidDel="009A2552" w:rsidRDefault="004308A9" w:rsidP="004308A9">
      <w:pPr>
        <w:widowControl/>
        <w:wordWrap/>
        <w:autoSpaceDE/>
        <w:autoSpaceDN/>
        <w:rPr>
          <w:ins w:id="1372" w:author="장교진" w:date="2022-01-18T22:59:00Z"/>
          <w:del w:id="1373" w:author="장교진" w:date="2022-01-18T22:37:00Z"/>
          <w:sz w:val="22"/>
        </w:rPr>
      </w:pPr>
      <w:ins w:id="1374" w:author="장교진" w:date="2022-01-18T22:59:00Z">
        <w:r>
          <w:rPr>
            <w:rFonts w:hint="eastAsia"/>
            <w:sz w:val="22"/>
          </w:rPr>
          <w:t>위 예를 보면,</w:t>
        </w:r>
        <w:r>
          <w:rPr>
            <w:sz w:val="22"/>
          </w:rPr>
          <w:t xml:space="preserve"> </w:t>
        </w:r>
        <w:r>
          <w:rPr>
            <w:rFonts w:hint="eastAsia"/>
            <w:sz w:val="22"/>
          </w:rPr>
          <w:t xml:space="preserve">append는 </w:t>
        </w:r>
        <w:r>
          <w:rPr>
            <w:sz w:val="22"/>
          </w:rPr>
          <w:t>example</w:t>
        </w:r>
        <w:r>
          <w:rPr>
            <w:rFonts w:hint="eastAsia"/>
            <w:sz w:val="22"/>
          </w:rPr>
          <w:t xml:space="preserve">에 원소 </w:t>
        </w:r>
        <w:r>
          <w:rPr>
            <w:sz w:val="22"/>
          </w:rPr>
          <w:t>4</w:t>
        </w:r>
        <w:r>
          <w:rPr>
            <w:rFonts w:hint="eastAsia"/>
            <w:sz w:val="22"/>
          </w:rPr>
          <w:t xml:space="preserve">를 추가하는 기능하고 </w:t>
        </w:r>
        <w:r>
          <w:rPr>
            <w:sz w:val="22"/>
          </w:rPr>
          <w:t xml:space="preserve">sort </w:t>
        </w:r>
        <w:r>
          <w:rPr>
            <w:rFonts w:hint="eastAsia"/>
            <w:sz w:val="22"/>
          </w:rPr>
          <w:t xml:space="preserve">함수를 이용하면 </w:t>
        </w:r>
        <w:r>
          <w:rPr>
            <w:sz w:val="22"/>
          </w:rPr>
          <w:t>example</w:t>
        </w:r>
        <w:r>
          <w:rPr>
            <w:rFonts w:hint="eastAsia"/>
            <w:sz w:val="22"/>
          </w:rPr>
          <w:t>을 원소 크기 순으로 정렬할 수 있다.</w:t>
        </w:r>
        <w:r>
          <w:rPr>
            <w:sz w:val="22"/>
          </w:rPr>
          <w:t xml:space="preserve"> </w:t>
        </w:r>
        <w:r>
          <w:rPr>
            <w:rFonts w:hint="eastAsia"/>
            <w:sz w:val="22"/>
          </w:rPr>
          <w:t>여기에 원하는 순서에 원하는 원소를 넣고자 한다면,</w:t>
        </w:r>
        <w:r>
          <w:rPr>
            <w:sz w:val="22"/>
          </w:rPr>
          <w:t xml:space="preserve"> insert </w:t>
        </w:r>
        <w:r>
          <w:rPr>
            <w:rFonts w:hint="eastAsia"/>
            <w:sz w:val="22"/>
          </w:rPr>
          <w:t>기능을 사용할 수 있으며,</w:t>
        </w:r>
        <w:r>
          <w:rPr>
            <w:sz w:val="22"/>
          </w:rPr>
          <w:t xml:space="preserve"> </w:t>
        </w:r>
        <w:r>
          <w:rPr>
            <w:rFonts w:hint="eastAsia"/>
            <w:sz w:val="22"/>
          </w:rPr>
          <w:t xml:space="preserve">원소를 삭제하고자 한다면 </w:t>
        </w:r>
        <w:r>
          <w:rPr>
            <w:sz w:val="22"/>
          </w:rPr>
          <w:t xml:space="preserve">del </w:t>
        </w:r>
        <w:r>
          <w:rPr>
            <w:rFonts w:hint="eastAsia"/>
            <w:sz w:val="22"/>
          </w:rPr>
          <w:t>함수를 사용하면 된다.</w:t>
        </w:r>
      </w:ins>
    </w:p>
    <w:p w14:paraId="5DC29DD4" w14:textId="77777777" w:rsidR="004308A9" w:rsidRDefault="004308A9" w:rsidP="004308A9">
      <w:pPr>
        <w:widowControl/>
        <w:wordWrap/>
        <w:autoSpaceDE/>
        <w:autoSpaceDN/>
        <w:rPr>
          <w:ins w:id="1375" w:author="장교진" w:date="2022-01-18T22:59:00Z"/>
          <w:rFonts w:hint="eastAsia"/>
          <w:sz w:val="22"/>
        </w:rPr>
      </w:pPr>
    </w:p>
    <w:p w14:paraId="0E2DB040" w14:textId="77777777" w:rsidR="004308A9" w:rsidRPr="004061B2" w:rsidDel="009A2552" w:rsidRDefault="004308A9" w:rsidP="004308A9">
      <w:pPr>
        <w:widowControl/>
        <w:wordWrap/>
        <w:autoSpaceDE/>
        <w:autoSpaceDN/>
        <w:rPr>
          <w:ins w:id="1376" w:author="장교진" w:date="2022-01-18T22:59:00Z"/>
          <w:del w:id="1377" w:author="장교진" w:date="2022-01-18T22:36:00Z"/>
          <w:sz w:val="22"/>
        </w:rPr>
      </w:pPr>
      <w:ins w:id="1378" w:author="장교진" w:date="2022-01-18T22:59:00Z">
        <w:del w:id="1379" w:author="장교진" w:date="2022-01-18T22:36:00Z">
          <w:r w:rsidDel="009A2552">
            <w:rPr>
              <w:rFonts w:hint="eastAsia"/>
              <w:sz w:val="22"/>
            </w:rPr>
            <w:delText>문자열은 문자,</w:delText>
          </w:r>
          <w:r w:rsidDel="009A2552">
            <w:rPr>
              <w:sz w:val="22"/>
            </w:rPr>
            <w:delText xml:space="preserve"> </w:delText>
          </w:r>
          <w:r w:rsidDel="009A2552">
            <w:rPr>
              <w:rFonts w:hint="eastAsia"/>
              <w:sz w:val="22"/>
            </w:rPr>
            <w:delText>단어 등으로 구성된 문자들의 집합이다.</w:delText>
          </w:r>
          <w:r w:rsidDel="009A2552">
            <w:rPr>
              <w:sz w:val="22"/>
            </w:rPr>
            <w:delText xml:space="preserve"> </w:delText>
          </w:r>
        </w:del>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rsidDel="009A2552" w14:paraId="33283020" w14:textId="77777777" w:rsidTr="00AE01D9">
        <w:trPr>
          <w:trHeight w:val="215"/>
          <w:ins w:id="1380" w:author="장교진" w:date="2022-01-18T22:59:00Z"/>
          <w:del w:id="1381" w:author="장교진" w:date="2022-01-18T22:36: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9CF3FC0" w14:textId="77777777" w:rsidR="004308A9" w:rsidDel="009A2552" w:rsidRDefault="004308A9" w:rsidP="00AE01D9">
            <w:pPr>
              <w:spacing w:after="0" w:line="240" w:lineRule="auto"/>
              <w:textAlignment w:val="baseline"/>
              <w:rPr>
                <w:ins w:id="1382" w:author="장교진" w:date="2022-01-18T22:59:00Z"/>
                <w:del w:id="1383" w:author="장교진" w:date="2022-01-18T22:36:00Z"/>
                <w:rFonts w:eastAsiaTheme="minorHAnsi" w:cs="굴림"/>
                <w:kern w:val="0"/>
                <w:sz w:val="22"/>
              </w:rPr>
            </w:pPr>
            <w:ins w:id="1384" w:author="장교진" w:date="2022-01-18T22:59:00Z">
              <w:del w:id="1385" w:author="장교진" w:date="2022-01-18T22:36:00Z">
                <w:r w:rsidDel="009A2552">
                  <w:rPr>
                    <w:rFonts w:eastAsiaTheme="minorHAnsi" w:cs="굴림"/>
                    <w:kern w:val="0"/>
                    <w:sz w:val="22"/>
                  </w:rPr>
                  <w:delText xml:space="preserve">&gt;&gt;&gt; </w:delText>
                </w:r>
                <w:r w:rsidDel="009A2552">
                  <w:rPr>
                    <w:rFonts w:eastAsiaTheme="minorHAnsi" w:cs="굴림" w:hint="eastAsia"/>
                    <w:kern w:val="0"/>
                    <w:sz w:val="22"/>
                  </w:rPr>
                  <w:delText xml:space="preserve">a = </w:delText>
                </w:r>
                <w:r w:rsidDel="009A2552">
                  <w:rPr>
                    <w:rFonts w:eastAsiaTheme="minorHAnsi" w:cs="굴림"/>
                    <w:kern w:val="0"/>
                    <w:sz w:val="22"/>
                  </w:rPr>
                  <w:delText>‘home’</w:delText>
                </w:r>
              </w:del>
            </w:ins>
          </w:p>
          <w:p w14:paraId="6ECD5A93" w14:textId="77777777" w:rsidR="004308A9" w:rsidDel="009A2552" w:rsidRDefault="004308A9" w:rsidP="00AE01D9">
            <w:pPr>
              <w:spacing w:after="0" w:line="240" w:lineRule="auto"/>
              <w:textAlignment w:val="baseline"/>
              <w:rPr>
                <w:ins w:id="1386" w:author="장교진" w:date="2022-01-18T22:59:00Z"/>
                <w:del w:id="1387" w:author="장교진" w:date="2022-01-18T22:36:00Z"/>
                <w:rFonts w:eastAsiaTheme="minorHAnsi" w:cs="굴림"/>
                <w:kern w:val="0"/>
                <w:sz w:val="22"/>
              </w:rPr>
            </w:pPr>
            <w:ins w:id="1388" w:author="장교진" w:date="2022-01-18T22:59:00Z">
              <w:del w:id="1389" w:author="장교진" w:date="2022-01-18T22:36:00Z">
                <w:r w:rsidDel="009A2552">
                  <w:rPr>
                    <w:rFonts w:eastAsiaTheme="minorHAnsi" w:cs="굴림"/>
                    <w:kern w:val="0"/>
                    <w:sz w:val="22"/>
                  </w:rPr>
                  <w:delText>&gt;&gt;&gt; a[0]</w:delText>
                </w:r>
              </w:del>
            </w:ins>
          </w:p>
          <w:p w14:paraId="5718B196" w14:textId="77777777" w:rsidR="004308A9" w:rsidDel="009A2552" w:rsidRDefault="004308A9" w:rsidP="00AE01D9">
            <w:pPr>
              <w:spacing w:after="0" w:line="240" w:lineRule="auto"/>
              <w:textAlignment w:val="baseline"/>
              <w:rPr>
                <w:ins w:id="1390" w:author="장교진" w:date="2022-01-18T22:59:00Z"/>
                <w:del w:id="1391" w:author="장교진" w:date="2022-01-18T22:36:00Z"/>
                <w:rFonts w:eastAsiaTheme="minorHAnsi" w:cs="굴림"/>
                <w:kern w:val="0"/>
                <w:sz w:val="22"/>
              </w:rPr>
            </w:pPr>
            <w:ins w:id="1392" w:author="장교진" w:date="2022-01-18T22:59:00Z">
              <w:del w:id="1393" w:author="장교진" w:date="2022-01-18T22:36:00Z">
                <w:r w:rsidDel="009A2552">
                  <w:rPr>
                    <w:rFonts w:eastAsiaTheme="minorHAnsi" w:cs="굴림"/>
                    <w:kern w:val="0"/>
                    <w:sz w:val="22"/>
                  </w:rPr>
                  <w:delText>‘h’</w:delText>
                </w:r>
              </w:del>
            </w:ins>
          </w:p>
          <w:p w14:paraId="6961AED1" w14:textId="77777777" w:rsidR="004308A9" w:rsidDel="009A2552" w:rsidRDefault="004308A9" w:rsidP="00AE01D9">
            <w:pPr>
              <w:spacing w:after="0" w:line="240" w:lineRule="auto"/>
              <w:textAlignment w:val="baseline"/>
              <w:rPr>
                <w:ins w:id="1394" w:author="장교진" w:date="2022-01-18T22:59:00Z"/>
                <w:del w:id="1395" w:author="장교진" w:date="2022-01-18T22:36:00Z"/>
                <w:rFonts w:eastAsiaTheme="minorHAnsi" w:cs="굴림"/>
                <w:kern w:val="0"/>
                <w:sz w:val="22"/>
              </w:rPr>
            </w:pPr>
            <w:ins w:id="1396" w:author="장교진" w:date="2022-01-18T22:59:00Z">
              <w:del w:id="1397" w:author="장교진" w:date="2022-01-18T22:36:00Z">
                <w:r w:rsidDel="009A2552">
                  <w:rPr>
                    <w:rFonts w:eastAsiaTheme="minorHAnsi" w:cs="굴림"/>
                    <w:kern w:val="0"/>
                    <w:sz w:val="22"/>
                  </w:rPr>
                  <w:delText>&gt;&gt;&gt; a[1:3]</w:delText>
                </w:r>
              </w:del>
            </w:ins>
          </w:p>
          <w:p w14:paraId="637C7445" w14:textId="77777777" w:rsidR="004308A9" w:rsidDel="009A2552" w:rsidRDefault="004308A9" w:rsidP="00AE01D9">
            <w:pPr>
              <w:spacing w:after="0" w:line="240" w:lineRule="auto"/>
              <w:textAlignment w:val="baseline"/>
              <w:rPr>
                <w:ins w:id="1398" w:author="장교진" w:date="2022-01-18T22:59:00Z"/>
                <w:del w:id="1399" w:author="장교진" w:date="2022-01-18T22:36:00Z"/>
                <w:rFonts w:eastAsiaTheme="minorHAnsi" w:cs="굴림"/>
                <w:kern w:val="0"/>
                <w:sz w:val="22"/>
              </w:rPr>
            </w:pPr>
            <w:ins w:id="1400" w:author="장교진" w:date="2022-01-18T22:59:00Z">
              <w:del w:id="1401" w:author="장교진" w:date="2022-01-18T22:36:00Z">
                <w:r w:rsidDel="009A2552">
                  <w:rPr>
                    <w:rFonts w:eastAsiaTheme="minorHAnsi" w:cs="굴림"/>
                    <w:kern w:val="0"/>
                    <w:sz w:val="22"/>
                  </w:rPr>
                  <w:delText>‘om’</w:delText>
                </w:r>
              </w:del>
            </w:ins>
          </w:p>
          <w:p w14:paraId="38856DEF" w14:textId="77777777" w:rsidR="004308A9" w:rsidDel="009A2552" w:rsidRDefault="004308A9" w:rsidP="00AE01D9">
            <w:pPr>
              <w:spacing w:after="0" w:line="240" w:lineRule="auto"/>
              <w:textAlignment w:val="baseline"/>
              <w:rPr>
                <w:ins w:id="1402" w:author="장교진" w:date="2022-01-18T22:59:00Z"/>
                <w:del w:id="1403" w:author="장교진" w:date="2022-01-18T22:36:00Z"/>
                <w:rFonts w:eastAsiaTheme="minorHAnsi" w:cs="굴림"/>
                <w:kern w:val="0"/>
                <w:sz w:val="22"/>
              </w:rPr>
            </w:pPr>
            <w:ins w:id="1404" w:author="장교진" w:date="2022-01-18T22:59:00Z">
              <w:del w:id="1405" w:author="장교진" w:date="2022-01-18T22:36:00Z">
                <w:r w:rsidDel="009A2552">
                  <w:rPr>
                    <w:rFonts w:eastAsiaTheme="minorHAnsi" w:cs="굴림"/>
                    <w:kern w:val="0"/>
                    <w:sz w:val="22"/>
                  </w:rPr>
                  <w:delText>&gt;&gt;&gt; a[:4]</w:delText>
                </w:r>
              </w:del>
            </w:ins>
          </w:p>
          <w:p w14:paraId="71D72EC1" w14:textId="77777777" w:rsidR="004308A9" w:rsidDel="009A2552" w:rsidRDefault="004308A9" w:rsidP="00AE01D9">
            <w:pPr>
              <w:spacing w:after="0" w:line="240" w:lineRule="auto"/>
              <w:textAlignment w:val="baseline"/>
              <w:rPr>
                <w:ins w:id="1406" w:author="장교진" w:date="2022-01-18T22:59:00Z"/>
                <w:del w:id="1407" w:author="장교진" w:date="2022-01-18T22:36:00Z"/>
                <w:rFonts w:eastAsiaTheme="minorHAnsi" w:cs="굴림"/>
                <w:kern w:val="0"/>
                <w:sz w:val="22"/>
              </w:rPr>
            </w:pPr>
            <w:ins w:id="1408" w:author="장교진" w:date="2022-01-18T22:59:00Z">
              <w:del w:id="1409" w:author="장교진" w:date="2022-01-18T22:36:00Z">
                <w:r w:rsidDel="009A2552">
                  <w:rPr>
                    <w:rFonts w:eastAsiaTheme="minorHAnsi" w:cs="굴림"/>
                    <w:kern w:val="0"/>
                    <w:sz w:val="22"/>
                  </w:rPr>
                  <w:delText>‘home’</w:delText>
                </w:r>
              </w:del>
            </w:ins>
          </w:p>
          <w:p w14:paraId="6729A682" w14:textId="77777777" w:rsidR="004308A9" w:rsidDel="009A2552" w:rsidRDefault="004308A9" w:rsidP="00AE01D9">
            <w:pPr>
              <w:spacing w:after="0" w:line="240" w:lineRule="auto"/>
              <w:textAlignment w:val="baseline"/>
              <w:rPr>
                <w:ins w:id="1410" w:author="장교진" w:date="2022-01-18T22:59:00Z"/>
                <w:del w:id="1411" w:author="장교진" w:date="2022-01-18T22:36:00Z"/>
                <w:rFonts w:eastAsiaTheme="minorHAnsi" w:cs="굴림"/>
                <w:kern w:val="0"/>
                <w:sz w:val="22"/>
              </w:rPr>
            </w:pPr>
            <w:ins w:id="1412" w:author="장교진" w:date="2022-01-18T22:59:00Z">
              <w:del w:id="1413" w:author="장교진" w:date="2022-01-18T22:36:00Z">
                <w:r w:rsidDel="009A2552">
                  <w:rPr>
                    <w:rFonts w:eastAsiaTheme="minorHAnsi" w:cs="굴림"/>
                    <w:kern w:val="0"/>
                    <w:sz w:val="22"/>
                  </w:rPr>
                  <w:delText>&gt;&gt;&gt; a[1:]</w:delText>
                </w:r>
              </w:del>
            </w:ins>
          </w:p>
          <w:p w14:paraId="43E5C7EE" w14:textId="77777777" w:rsidR="004308A9" w:rsidDel="009A2552" w:rsidRDefault="004308A9" w:rsidP="00AE01D9">
            <w:pPr>
              <w:spacing w:after="0" w:line="240" w:lineRule="auto"/>
              <w:textAlignment w:val="baseline"/>
              <w:rPr>
                <w:ins w:id="1414" w:author="장교진" w:date="2022-01-18T22:59:00Z"/>
                <w:del w:id="1415" w:author="장교진" w:date="2022-01-18T22:36:00Z"/>
                <w:rFonts w:eastAsiaTheme="minorHAnsi" w:cs="굴림"/>
                <w:kern w:val="0"/>
                <w:sz w:val="22"/>
              </w:rPr>
            </w:pPr>
            <w:ins w:id="1416" w:author="장교진" w:date="2022-01-18T22:59:00Z">
              <w:del w:id="1417" w:author="장교진" w:date="2022-01-18T22:36:00Z">
                <w:r w:rsidDel="009A2552">
                  <w:rPr>
                    <w:rFonts w:eastAsiaTheme="minorHAnsi" w:cs="굴림"/>
                    <w:kern w:val="0"/>
                    <w:sz w:val="22"/>
                  </w:rPr>
                  <w:delText>‘ome’</w:delText>
                </w:r>
              </w:del>
            </w:ins>
          </w:p>
          <w:p w14:paraId="6133D538" w14:textId="77777777" w:rsidR="004308A9" w:rsidDel="009A2552" w:rsidRDefault="004308A9" w:rsidP="00AE01D9">
            <w:pPr>
              <w:spacing w:after="0" w:line="240" w:lineRule="auto"/>
              <w:textAlignment w:val="baseline"/>
              <w:rPr>
                <w:ins w:id="1418" w:author="장교진" w:date="2022-01-18T22:59:00Z"/>
                <w:del w:id="1419" w:author="장교진" w:date="2022-01-18T22:36:00Z"/>
                <w:rFonts w:eastAsiaTheme="minorHAnsi" w:cs="굴림"/>
                <w:kern w:val="0"/>
                <w:sz w:val="22"/>
              </w:rPr>
            </w:pPr>
            <w:ins w:id="1420" w:author="장교진" w:date="2022-01-18T22:59:00Z">
              <w:del w:id="1421" w:author="장교진" w:date="2022-01-18T22:36:00Z">
                <w:r w:rsidDel="009A2552">
                  <w:rPr>
                    <w:rFonts w:eastAsiaTheme="minorHAnsi" w:cs="굴림"/>
                    <w:kern w:val="0"/>
                    <w:sz w:val="22"/>
                  </w:rPr>
                  <w:delText>&gt;&gt;&gt; a = ‘c’ + a[1:]</w:delText>
                </w:r>
              </w:del>
            </w:ins>
          </w:p>
          <w:p w14:paraId="1C87A46E" w14:textId="77777777" w:rsidR="004308A9" w:rsidDel="009A2552" w:rsidRDefault="004308A9" w:rsidP="00AE01D9">
            <w:pPr>
              <w:spacing w:after="0" w:line="240" w:lineRule="auto"/>
              <w:textAlignment w:val="baseline"/>
              <w:rPr>
                <w:ins w:id="1422" w:author="장교진" w:date="2022-01-18T22:59:00Z"/>
                <w:del w:id="1423" w:author="장교진" w:date="2022-01-18T22:36:00Z"/>
                <w:rFonts w:eastAsiaTheme="minorHAnsi" w:cs="굴림"/>
                <w:kern w:val="0"/>
                <w:sz w:val="22"/>
              </w:rPr>
            </w:pPr>
            <w:ins w:id="1424" w:author="장교진" w:date="2022-01-18T22:59:00Z">
              <w:del w:id="1425" w:author="장교진" w:date="2022-01-18T22:36:00Z">
                <w:r w:rsidDel="009A2552">
                  <w:rPr>
                    <w:rFonts w:eastAsiaTheme="minorHAnsi" w:cs="굴림"/>
                    <w:kern w:val="0"/>
                    <w:sz w:val="22"/>
                  </w:rPr>
                  <w:delText>&gt;&gt;&gt; a</w:delText>
                </w:r>
              </w:del>
            </w:ins>
          </w:p>
          <w:p w14:paraId="1ABBD6B2" w14:textId="77777777" w:rsidR="004308A9" w:rsidRPr="004061B2" w:rsidDel="009A2552" w:rsidRDefault="004308A9" w:rsidP="00AE01D9">
            <w:pPr>
              <w:spacing w:after="0" w:line="240" w:lineRule="auto"/>
              <w:textAlignment w:val="baseline"/>
              <w:rPr>
                <w:ins w:id="1426" w:author="장교진" w:date="2022-01-18T22:59:00Z"/>
                <w:del w:id="1427" w:author="장교진" w:date="2022-01-18T22:36:00Z"/>
                <w:rFonts w:eastAsiaTheme="minorHAnsi" w:cs="굴림"/>
                <w:kern w:val="0"/>
                <w:sz w:val="22"/>
              </w:rPr>
            </w:pPr>
            <w:ins w:id="1428" w:author="장교진" w:date="2022-01-18T22:59:00Z">
              <w:del w:id="1429" w:author="장교진" w:date="2022-01-18T22:36:00Z">
                <w:r w:rsidDel="009A2552">
                  <w:rPr>
                    <w:rFonts w:eastAsiaTheme="minorHAnsi" w:cs="굴림"/>
                    <w:kern w:val="0"/>
                    <w:sz w:val="22"/>
                  </w:rPr>
                  <w:delText>‘come’</w:delText>
                </w:r>
              </w:del>
            </w:ins>
          </w:p>
        </w:tc>
      </w:tr>
    </w:tbl>
    <w:p w14:paraId="27CAFDB7" w14:textId="77777777" w:rsidR="004308A9" w:rsidDel="00095008" w:rsidRDefault="004308A9" w:rsidP="004308A9">
      <w:pPr>
        <w:widowControl/>
        <w:wordWrap/>
        <w:autoSpaceDE/>
        <w:autoSpaceDN/>
        <w:rPr>
          <w:ins w:id="1430" w:author="장교진" w:date="2022-01-18T22:59:00Z"/>
          <w:del w:id="1431" w:author="장교진" w:date="2022-01-18T11:35:00Z"/>
          <w:sz w:val="22"/>
        </w:rPr>
      </w:pPr>
      <w:ins w:id="1432" w:author="장교진" w:date="2022-01-18T22:59:00Z">
        <w:del w:id="1433" w:author="장교진" w:date="2022-01-18T22:36:00Z">
          <w:r w:rsidDel="009A2552">
            <w:rPr>
              <w:rFonts w:hint="eastAsia"/>
              <w:sz w:val="22"/>
            </w:rPr>
            <w:delText>문자열에서는 한 글자마다 번호를 매기게 된다.</w:delText>
          </w:r>
          <w:r w:rsidDel="009A2552">
            <w:rPr>
              <w:sz w:val="22"/>
            </w:rPr>
            <w:delText xml:space="preserve"> </w:delText>
          </w:r>
          <w:r w:rsidDel="009A2552">
            <w:rPr>
              <w:rFonts w:hint="eastAsia"/>
              <w:sz w:val="22"/>
            </w:rPr>
            <w:delText xml:space="preserve">맨 앞에서부터 </w:delText>
          </w:r>
          <w:r w:rsidDel="009A2552">
            <w:rPr>
              <w:sz w:val="22"/>
            </w:rPr>
            <w:delText>0</w:delText>
          </w:r>
          <w:r w:rsidDel="009A2552">
            <w:rPr>
              <w:rFonts w:hint="eastAsia"/>
              <w:sz w:val="22"/>
            </w:rPr>
            <w:delText>부터 순차적으로 번호가 매겨진다.</w:delText>
          </w:r>
          <w:r w:rsidDel="009A2552">
            <w:rPr>
              <w:sz w:val="22"/>
            </w:rPr>
            <w:delText xml:space="preserve"> a[</w:delText>
          </w:r>
          <w:r w:rsidDel="009A2552">
            <w:rPr>
              <w:rFonts w:hint="eastAsia"/>
              <w:sz w:val="22"/>
            </w:rPr>
            <w:delText xml:space="preserve">:4]는 </w:delText>
          </w:r>
          <w:r w:rsidDel="009A2552">
            <w:rPr>
              <w:sz w:val="22"/>
            </w:rPr>
            <w:delText>a[4]</w:delText>
          </w:r>
          <w:r w:rsidDel="009A2552">
            <w:rPr>
              <w:rFonts w:hint="eastAsia"/>
              <w:sz w:val="22"/>
            </w:rPr>
            <w:delText>는 포함하지 않고, a[1:]는 a[1]를 포함하여 출력한다.</w:delText>
          </w:r>
          <w:r w:rsidDel="009A2552">
            <w:rPr>
              <w:sz w:val="22"/>
            </w:rPr>
            <w:delText xml:space="preserve"> </w:delText>
          </w:r>
          <w:r w:rsidDel="009A2552">
            <w:rPr>
              <w:rFonts w:hint="eastAsia"/>
              <w:sz w:val="22"/>
            </w:rPr>
            <w:delText>시퀀스의 일부를 취하는 것을 슬라이싱이라고 한다.</w:delText>
          </w:r>
          <w:r w:rsidDel="009A2552">
            <w:rPr>
              <w:sz w:val="22"/>
            </w:rPr>
            <w:delText xml:space="preserve"> </w:delText>
          </w:r>
        </w:del>
      </w:ins>
    </w:p>
    <w:p w14:paraId="317410E6" w14:textId="77777777" w:rsidR="004308A9" w:rsidRDefault="004308A9" w:rsidP="004308A9">
      <w:pPr>
        <w:widowControl/>
        <w:wordWrap/>
        <w:autoSpaceDE/>
        <w:autoSpaceDN/>
        <w:rPr>
          <w:ins w:id="1434" w:author="장교진" w:date="2022-01-18T22:59:00Z"/>
          <w:sz w:val="22"/>
        </w:rPr>
      </w:pPr>
      <w:ins w:id="1435" w:author="장교진" w:date="2022-01-18T22:59:00Z">
        <w:r>
          <w:rPr>
            <w:rFonts w:hint="eastAsia"/>
            <w:sz w:val="22"/>
          </w:rPr>
          <w:t>리스트는 아래처럼 중첩하여 또 다른 리스트를 포함할 수 있다.</w:t>
        </w:r>
        <w:r>
          <w:rPr>
            <w:sz w:val="22"/>
          </w:rPr>
          <w:t xml:space="preserve"> </w:t>
        </w:r>
        <w:r>
          <w:rPr>
            <w:rFonts w:hint="eastAsia"/>
            <w:sz w:val="22"/>
          </w:rPr>
          <w:t>이와 같은 형태의 리스트를 중첩 리스트(</w:t>
        </w:r>
        <w:r>
          <w:rPr>
            <w:sz w:val="22"/>
          </w:rPr>
          <w:t>nested list)</w:t>
        </w:r>
        <w:r>
          <w:rPr>
            <w:rFonts w:hint="eastAsia"/>
            <w:sz w:val="22"/>
          </w:rPr>
          <w:t>라고 부른다.</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786D02DF" w14:textId="77777777" w:rsidTr="00AE01D9">
        <w:trPr>
          <w:trHeight w:val="215"/>
          <w:ins w:id="1436"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CB922F7" w14:textId="77777777" w:rsidR="004308A9" w:rsidRDefault="004308A9" w:rsidP="00AE01D9">
            <w:pPr>
              <w:spacing w:after="0" w:line="240" w:lineRule="auto"/>
              <w:textAlignment w:val="baseline"/>
              <w:rPr>
                <w:ins w:id="1437" w:author="장교진" w:date="2022-01-18T22:59:00Z"/>
                <w:rFonts w:eastAsiaTheme="minorHAnsi" w:cs="굴림"/>
                <w:kern w:val="0"/>
                <w:sz w:val="22"/>
              </w:rPr>
            </w:pPr>
            <w:ins w:id="1438" w:author="장교진" w:date="2022-01-18T22:59:00Z">
              <w:r>
                <w:rPr>
                  <w:rFonts w:eastAsiaTheme="minorHAnsi" w:cs="굴림"/>
                  <w:kern w:val="0"/>
                  <w:sz w:val="22"/>
                </w:rPr>
                <w:t xml:space="preserve">&gt;&gt;&gt; </w:t>
              </w:r>
              <w:proofErr w:type="spellStart"/>
              <w:r>
                <w:rPr>
                  <w:rFonts w:eastAsiaTheme="minorHAnsi" w:cs="굴림"/>
                  <w:kern w:val="0"/>
                  <w:sz w:val="22"/>
                </w:rPr>
                <w:t>my_list</w:t>
              </w:r>
              <w:proofErr w:type="spellEnd"/>
              <w:r>
                <w:rPr>
                  <w:rFonts w:eastAsiaTheme="minorHAnsi" w:cs="굴림"/>
                  <w:kern w:val="0"/>
                  <w:sz w:val="22"/>
                </w:rPr>
                <w:t xml:space="preserve"> = [“Artificial”, [3, 6, 9], [“Intelligence”, 4, 8]]</w:t>
              </w:r>
            </w:ins>
          </w:p>
          <w:p w14:paraId="757F4EA5" w14:textId="77777777" w:rsidR="004308A9" w:rsidRDefault="004308A9" w:rsidP="00AE01D9">
            <w:pPr>
              <w:spacing w:after="0" w:line="240" w:lineRule="auto"/>
              <w:textAlignment w:val="baseline"/>
              <w:rPr>
                <w:ins w:id="1439" w:author="장교진" w:date="2022-01-18T22:59:00Z"/>
                <w:rFonts w:eastAsiaTheme="minorHAnsi" w:cs="굴림"/>
                <w:kern w:val="0"/>
                <w:sz w:val="22"/>
              </w:rPr>
            </w:pPr>
            <w:ins w:id="1440"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0])</w:t>
              </w:r>
            </w:ins>
          </w:p>
          <w:p w14:paraId="2FF905E1" w14:textId="77777777" w:rsidR="004308A9" w:rsidRDefault="004308A9" w:rsidP="00AE01D9">
            <w:pPr>
              <w:spacing w:after="0" w:line="240" w:lineRule="auto"/>
              <w:textAlignment w:val="baseline"/>
              <w:rPr>
                <w:ins w:id="1441" w:author="장교진" w:date="2022-01-18T22:59:00Z"/>
                <w:rFonts w:eastAsiaTheme="minorHAnsi" w:cs="굴림"/>
                <w:kern w:val="0"/>
                <w:sz w:val="22"/>
              </w:rPr>
            </w:pPr>
            <w:ins w:id="1442" w:author="장교진" w:date="2022-01-18T22:59:00Z">
              <w:r>
                <w:rPr>
                  <w:rFonts w:eastAsiaTheme="minorHAnsi" w:cs="굴림" w:hint="eastAsia"/>
                  <w:kern w:val="0"/>
                  <w:sz w:val="22"/>
                </w:rPr>
                <w:t>A</w:t>
              </w:r>
              <w:r>
                <w:rPr>
                  <w:rFonts w:eastAsiaTheme="minorHAnsi" w:cs="굴림"/>
                  <w:kern w:val="0"/>
                  <w:sz w:val="22"/>
                </w:rPr>
                <w:t>rtificial</w:t>
              </w:r>
            </w:ins>
          </w:p>
          <w:p w14:paraId="7F635EFA" w14:textId="77777777" w:rsidR="004308A9" w:rsidRDefault="004308A9" w:rsidP="00AE01D9">
            <w:pPr>
              <w:spacing w:after="0" w:line="240" w:lineRule="auto"/>
              <w:textAlignment w:val="baseline"/>
              <w:rPr>
                <w:ins w:id="1443" w:author="장교진" w:date="2022-01-18T22:59:00Z"/>
                <w:rFonts w:eastAsiaTheme="minorHAnsi" w:cs="굴림"/>
                <w:kern w:val="0"/>
                <w:sz w:val="22"/>
              </w:rPr>
            </w:pPr>
            <w:ins w:id="1444"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1])</w:t>
              </w:r>
            </w:ins>
          </w:p>
          <w:p w14:paraId="223F9FA6" w14:textId="77777777" w:rsidR="004308A9" w:rsidRPr="00936B64" w:rsidRDefault="004308A9" w:rsidP="00AE01D9">
            <w:pPr>
              <w:spacing w:after="0" w:line="240" w:lineRule="auto"/>
              <w:textAlignment w:val="baseline"/>
              <w:rPr>
                <w:ins w:id="1445" w:author="장교진" w:date="2022-01-18T22:59:00Z"/>
                <w:rFonts w:eastAsiaTheme="minorHAnsi" w:cs="굴림"/>
                <w:kern w:val="0"/>
                <w:sz w:val="22"/>
              </w:rPr>
            </w:pPr>
            <w:ins w:id="1446" w:author="장교진" w:date="2022-01-18T22:59:00Z">
              <w:r>
                <w:rPr>
                  <w:rFonts w:eastAsiaTheme="minorHAnsi" w:cs="굴림"/>
                  <w:kern w:val="0"/>
                  <w:sz w:val="22"/>
                </w:rPr>
                <w:t>[3, 6, 9]</w:t>
              </w:r>
            </w:ins>
          </w:p>
          <w:p w14:paraId="7DDC5C79" w14:textId="77777777" w:rsidR="004308A9" w:rsidRDefault="004308A9" w:rsidP="00AE01D9">
            <w:pPr>
              <w:spacing w:after="0" w:line="240" w:lineRule="auto"/>
              <w:textAlignment w:val="baseline"/>
              <w:rPr>
                <w:ins w:id="1447" w:author="장교진" w:date="2022-01-18T22:59:00Z"/>
                <w:rFonts w:eastAsiaTheme="minorHAnsi" w:cs="굴림"/>
                <w:kern w:val="0"/>
                <w:sz w:val="22"/>
              </w:rPr>
            </w:pPr>
            <w:ins w:id="1448"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1][2])</w:t>
              </w:r>
            </w:ins>
          </w:p>
          <w:p w14:paraId="09D47E81" w14:textId="77777777" w:rsidR="004308A9" w:rsidRDefault="004308A9" w:rsidP="00AE01D9">
            <w:pPr>
              <w:spacing w:after="0" w:line="240" w:lineRule="auto"/>
              <w:textAlignment w:val="baseline"/>
              <w:rPr>
                <w:ins w:id="1449" w:author="장교진" w:date="2022-01-18T22:59:00Z"/>
                <w:rFonts w:eastAsiaTheme="minorHAnsi" w:cs="굴림"/>
                <w:kern w:val="0"/>
                <w:sz w:val="22"/>
              </w:rPr>
            </w:pPr>
            <w:ins w:id="1450" w:author="장교진" w:date="2022-01-18T22:59:00Z">
              <w:r>
                <w:rPr>
                  <w:rFonts w:eastAsiaTheme="minorHAnsi" w:cs="굴림" w:hint="eastAsia"/>
                  <w:kern w:val="0"/>
                  <w:sz w:val="22"/>
                </w:rPr>
                <w:t>9</w:t>
              </w:r>
            </w:ins>
          </w:p>
          <w:p w14:paraId="3805C7BF" w14:textId="77777777" w:rsidR="004308A9" w:rsidRDefault="004308A9" w:rsidP="00AE01D9">
            <w:pPr>
              <w:spacing w:after="0" w:line="240" w:lineRule="auto"/>
              <w:textAlignment w:val="baseline"/>
              <w:rPr>
                <w:ins w:id="1451" w:author="장교진" w:date="2022-01-18T22:59:00Z"/>
                <w:rFonts w:eastAsiaTheme="minorHAnsi" w:cs="굴림"/>
                <w:kern w:val="0"/>
                <w:sz w:val="22"/>
              </w:rPr>
            </w:pPr>
            <w:ins w:id="1452"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0][0])</w:t>
              </w:r>
            </w:ins>
          </w:p>
          <w:p w14:paraId="50CCBCA8" w14:textId="77777777" w:rsidR="004308A9" w:rsidRDefault="004308A9" w:rsidP="00AE01D9">
            <w:pPr>
              <w:spacing w:after="0" w:line="240" w:lineRule="auto"/>
              <w:textAlignment w:val="baseline"/>
              <w:rPr>
                <w:ins w:id="1453" w:author="장교진" w:date="2022-01-18T22:59:00Z"/>
                <w:rFonts w:eastAsiaTheme="minorHAnsi" w:cs="굴림"/>
                <w:kern w:val="0"/>
                <w:sz w:val="22"/>
              </w:rPr>
            </w:pPr>
            <w:ins w:id="1454" w:author="장교진" w:date="2022-01-18T22:59:00Z">
              <w:r>
                <w:rPr>
                  <w:rFonts w:eastAsiaTheme="minorHAnsi" w:cs="굴림" w:hint="eastAsia"/>
                  <w:kern w:val="0"/>
                  <w:sz w:val="22"/>
                </w:rPr>
                <w:t>A</w:t>
              </w:r>
            </w:ins>
          </w:p>
          <w:p w14:paraId="596E63CE" w14:textId="77777777" w:rsidR="004308A9" w:rsidRDefault="004308A9" w:rsidP="00AE01D9">
            <w:pPr>
              <w:spacing w:after="0" w:line="240" w:lineRule="auto"/>
              <w:textAlignment w:val="baseline"/>
              <w:rPr>
                <w:ins w:id="1455" w:author="장교진" w:date="2022-01-18T22:59:00Z"/>
                <w:rFonts w:eastAsiaTheme="minorHAnsi" w:cs="굴림"/>
                <w:kern w:val="0"/>
                <w:sz w:val="22"/>
              </w:rPr>
            </w:pPr>
            <w:ins w:id="1456"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0][2])</w:t>
              </w:r>
            </w:ins>
          </w:p>
          <w:p w14:paraId="7AF7A974" w14:textId="77777777" w:rsidR="004308A9" w:rsidRPr="00936B64" w:rsidRDefault="004308A9" w:rsidP="00AE01D9">
            <w:pPr>
              <w:spacing w:after="0" w:line="240" w:lineRule="auto"/>
              <w:textAlignment w:val="baseline"/>
              <w:rPr>
                <w:ins w:id="1457" w:author="장교진" w:date="2022-01-18T22:59:00Z"/>
                <w:rFonts w:eastAsiaTheme="minorHAnsi" w:cs="굴림"/>
                <w:kern w:val="0"/>
                <w:sz w:val="22"/>
              </w:rPr>
            </w:pPr>
            <w:ins w:id="1458" w:author="장교진" w:date="2022-01-18T22:59:00Z">
              <w:r>
                <w:rPr>
                  <w:rFonts w:eastAsiaTheme="minorHAnsi" w:cs="굴림"/>
                  <w:kern w:val="0"/>
                  <w:sz w:val="22"/>
                </w:rPr>
                <w:lastRenderedPageBreak/>
                <w:t>t</w:t>
              </w:r>
            </w:ins>
          </w:p>
          <w:p w14:paraId="0A2CBC42" w14:textId="77777777" w:rsidR="004308A9" w:rsidRDefault="004308A9" w:rsidP="00AE01D9">
            <w:pPr>
              <w:spacing w:after="0" w:line="240" w:lineRule="auto"/>
              <w:textAlignment w:val="baseline"/>
              <w:rPr>
                <w:ins w:id="1459" w:author="장교진" w:date="2022-01-18T22:59:00Z"/>
                <w:rFonts w:eastAsiaTheme="minorHAnsi" w:cs="굴림"/>
                <w:kern w:val="0"/>
                <w:sz w:val="22"/>
              </w:rPr>
            </w:pPr>
            <w:ins w:id="1460"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2])</w:t>
              </w:r>
            </w:ins>
          </w:p>
          <w:p w14:paraId="713EDFDA" w14:textId="77777777" w:rsidR="004308A9" w:rsidRDefault="004308A9" w:rsidP="00AE01D9">
            <w:pPr>
              <w:spacing w:after="0" w:line="240" w:lineRule="auto"/>
              <w:textAlignment w:val="baseline"/>
              <w:rPr>
                <w:ins w:id="1461" w:author="장교진" w:date="2022-01-18T22:59:00Z"/>
                <w:rFonts w:eastAsiaTheme="minorHAnsi" w:cs="굴림"/>
                <w:kern w:val="0"/>
                <w:sz w:val="22"/>
              </w:rPr>
            </w:pPr>
            <w:ins w:id="1462" w:author="장교진" w:date="2022-01-18T22:59:00Z">
              <w:r>
                <w:rPr>
                  <w:rFonts w:eastAsiaTheme="minorHAnsi" w:cs="굴림" w:hint="eastAsia"/>
                  <w:kern w:val="0"/>
                  <w:sz w:val="22"/>
                </w:rPr>
                <w:t>[</w:t>
              </w:r>
              <w:r>
                <w:rPr>
                  <w:rFonts w:eastAsiaTheme="minorHAnsi" w:cs="굴림"/>
                  <w:kern w:val="0"/>
                  <w:sz w:val="22"/>
                </w:rPr>
                <w:t>“Intelligence”, 4, 8]</w:t>
              </w:r>
            </w:ins>
          </w:p>
          <w:p w14:paraId="141EB106" w14:textId="77777777" w:rsidR="004308A9" w:rsidRDefault="004308A9" w:rsidP="00AE01D9">
            <w:pPr>
              <w:spacing w:after="0" w:line="240" w:lineRule="auto"/>
              <w:textAlignment w:val="baseline"/>
              <w:rPr>
                <w:ins w:id="1463" w:author="장교진" w:date="2022-01-18T22:59:00Z"/>
                <w:rFonts w:eastAsiaTheme="minorHAnsi" w:cs="굴림"/>
                <w:kern w:val="0"/>
                <w:sz w:val="22"/>
              </w:rPr>
            </w:pPr>
            <w:ins w:id="1464" w:author="장교진" w:date="2022-01-18T22:59:00Z">
              <w:r>
                <w:rPr>
                  <w:rFonts w:eastAsiaTheme="minorHAnsi" w:cs="굴림"/>
                  <w:kern w:val="0"/>
                  <w:sz w:val="22"/>
                </w:rPr>
                <w:t>&gt;&gt;&gt; print(</w:t>
              </w:r>
              <w:proofErr w:type="spellStart"/>
              <w:r>
                <w:rPr>
                  <w:rFonts w:eastAsiaTheme="minorHAnsi" w:cs="굴림"/>
                  <w:kern w:val="0"/>
                  <w:sz w:val="22"/>
                </w:rPr>
                <w:t>my_</w:t>
              </w:r>
              <w:proofErr w:type="gramStart"/>
              <w:r>
                <w:rPr>
                  <w:rFonts w:eastAsiaTheme="minorHAnsi" w:cs="굴림"/>
                  <w:kern w:val="0"/>
                  <w:sz w:val="22"/>
                </w:rPr>
                <w:t>list</w:t>
              </w:r>
              <w:proofErr w:type="spellEnd"/>
              <w:r>
                <w:rPr>
                  <w:rFonts w:eastAsiaTheme="minorHAnsi" w:cs="굴림"/>
                  <w:kern w:val="0"/>
                  <w:sz w:val="22"/>
                </w:rPr>
                <w:t>[</w:t>
              </w:r>
              <w:proofErr w:type="gramEnd"/>
              <w:r>
                <w:rPr>
                  <w:rFonts w:eastAsiaTheme="minorHAnsi" w:cs="굴림"/>
                  <w:kern w:val="0"/>
                  <w:sz w:val="22"/>
                </w:rPr>
                <w:t>2][0])</w:t>
              </w:r>
            </w:ins>
          </w:p>
          <w:p w14:paraId="7879EC59" w14:textId="77777777" w:rsidR="004308A9" w:rsidRPr="004061B2" w:rsidRDefault="004308A9" w:rsidP="00AE01D9">
            <w:pPr>
              <w:spacing w:after="0" w:line="240" w:lineRule="auto"/>
              <w:textAlignment w:val="baseline"/>
              <w:rPr>
                <w:ins w:id="1465" w:author="장교진" w:date="2022-01-18T22:59:00Z"/>
                <w:rFonts w:eastAsiaTheme="minorHAnsi" w:cs="굴림"/>
                <w:kern w:val="0"/>
                <w:sz w:val="22"/>
              </w:rPr>
            </w:pPr>
            <w:ins w:id="1466" w:author="장교진" w:date="2022-01-18T22:59:00Z">
              <w:r>
                <w:rPr>
                  <w:rFonts w:eastAsiaTheme="minorHAnsi" w:cs="굴림" w:hint="eastAsia"/>
                  <w:kern w:val="0"/>
                  <w:sz w:val="22"/>
                </w:rPr>
                <w:t>I</w:t>
              </w:r>
              <w:r>
                <w:rPr>
                  <w:rFonts w:eastAsiaTheme="minorHAnsi" w:cs="굴림"/>
                  <w:kern w:val="0"/>
                  <w:sz w:val="22"/>
                </w:rPr>
                <w:t>ntelligence</w:t>
              </w:r>
            </w:ins>
          </w:p>
        </w:tc>
      </w:tr>
    </w:tbl>
    <w:p w14:paraId="09141EA0" w14:textId="77777777" w:rsidR="004308A9" w:rsidRPr="004308A9" w:rsidRDefault="004308A9" w:rsidP="004308A9">
      <w:pPr>
        <w:widowControl/>
        <w:wordWrap/>
        <w:autoSpaceDE/>
        <w:autoSpaceDN/>
        <w:rPr>
          <w:ins w:id="1467" w:author="장교진" w:date="2022-01-18T22:59:00Z"/>
          <w:b/>
          <w:bCs/>
          <w:sz w:val="22"/>
          <w:rPrChange w:id="1468" w:author="장교진" w:date="2022-01-18T22:56:00Z">
            <w:rPr>
              <w:ins w:id="1469" w:author="장교진" w:date="2022-01-18T22:59:00Z"/>
              <w:sz w:val="22"/>
            </w:rPr>
          </w:rPrChange>
        </w:rPr>
      </w:pPr>
      <w:ins w:id="1470" w:author="장교진" w:date="2022-01-18T22:59:00Z">
        <w:r w:rsidRPr="004308A9">
          <w:rPr>
            <w:rFonts w:hint="eastAsia"/>
            <w:b/>
            <w:bCs/>
            <w:sz w:val="22"/>
            <w:rPrChange w:id="1471" w:author="장교진" w:date="2022-01-18T22:56:00Z">
              <w:rPr>
                <w:rFonts w:hint="eastAsia"/>
                <w:sz w:val="22"/>
              </w:rPr>
            </w:rPrChange>
          </w:rPr>
          <w:lastRenderedPageBreak/>
          <w:t>Q</w:t>
        </w:r>
        <w:r w:rsidRPr="004308A9">
          <w:rPr>
            <w:b/>
            <w:bCs/>
            <w:sz w:val="22"/>
            <w:rPrChange w:id="1472" w:author="장교진" w:date="2022-01-18T22:56:00Z">
              <w:rPr>
                <w:sz w:val="22"/>
              </w:rPr>
            </w:rPrChange>
          </w:rPr>
          <w:t xml:space="preserve">. </w:t>
        </w:r>
        <w:r w:rsidRPr="004308A9">
          <w:rPr>
            <w:rFonts w:hint="eastAsia"/>
            <w:b/>
            <w:bCs/>
            <w:sz w:val="22"/>
            <w:rPrChange w:id="1473" w:author="장교진" w:date="2022-01-18T22:56:00Z">
              <w:rPr>
                <w:rFonts w:hint="eastAsia"/>
                <w:sz w:val="22"/>
              </w:rPr>
            </w:rPrChange>
          </w:rPr>
          <w:t xml:space="preserve">중첩 리스트의 모든 원소들의 합을 구하는 </w:t>
        </w:r>
        <w:proofErr w:type="spellStart"/>
        <w:r w:rsidRPr="004308A9">
          <w:rPr>
            <w:b/>
            <w:bCs/>
            <w:sz w:val="22"/>
            <w:rPrChange w:id="1474" w:author="장교진" w:date="2022-01-18T22:56:00Z">
              <w:rPr>
                <w:sz w:val="22"/>
              </w:rPr>
            </w:rPrChange>
          </w:rPr>
          <w:t>nested_sum</w:t>
        </w:r>
        <w:proofErr w:type="spellEnd"/>
        <w:r w:rsidRPr="004308A9">
          <w:rPr>
            <w:rFonts w:hint="eastAsia"/>
            <w:b/>
            <w:bCs/>
            <w:sz w:val="22"/>
            <w:rPrChange w:id="1475" w:author="장교진" w:date="2022-01-18T22:56:00Z">
              <w:rPr>
                <w:rFonts w:hint="eastAsia"/>
                <w:sz w:val="22"/>
              </w:rPr>
            </w:rPrChange>
          </w:rPr>
          <w:t>이라는 함수를 만들어보자.</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1E5CED20" w14:textId="77777777" w:rsidTr="00AE01D9">
        <w:trPr>
          <w:trHeight w:val="215"/>
          <w:ins w:id="1476"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3E78C1B" w14:textId="77777777" w:rsidR="004308A9" w:rsidRDefault="004308A9" w:rsidP="00AE01D9">
            <w:pPr>
              <w:spacing w:after="0" w:line="240" w:lineRule="auto"/>
              <w:textAlignment w:val="baseline"/>
              <w:rPr>
                <w:ins w:id="1477" w:author="장교진" w:date="2022-01-18T22:59:00Z"/>
                <w:rFonts w:eastAsiaTheme="minorHAnsi" w:cs="굴림"/>
                <w:kern w:val="0"/>
                <w:sz w:val="22"/>
              </w:rPr>
            </w:pPr>
            <w:ins w:id="1478" w:author="장교진" w:date="2022-01-18T22:59:00Z">
              <w:r>
                <w:rPr>
                  <w:rFonts w:eastAsiaTheme="minorHAnsi" w:cs="굴림"/>
                  <w:kern w:val="0"/>
                  <w:sz w:val="22"/>
                </w:rPr>
                <w:t xml:space="preserve">def </w:t>
              </w:r>
              <w:proofErr w:type="spellStart"/>
              <w:r>
                <w:rPr>
                  <w:rFonts w:eastAsiaTheme="minorHAnsi" w:cs="굴림"/>
                  <w:kern w:val="0"/>
                  <w:sz w:val="22"/>
                </w:rPr>
                <w:t>nested_</w:t>
              </w:r>
              <w:proofErr w:type="gramStart"/>
              <w:r>
                <w:rPr>
                  <w:rFonts w:eastAsiaTheme="minorHAnsi" w:cs="굴림"/>
                  <w:kern w:val="0"/>
                  <w:sz w:val="22"/>
                </w:rPr>
                <w:t>sum</w:t>
              </w:r>
              <w:proofErr w:type="spellEnd"/>
              <w:r>
                <w:rPr>
                  <w:rFonts w:eastAsiaTheme="minorHAnsi" w:cs="굴림"/>
                  <w:kern w:val="0"/>
                  <w:sz w:val="22"/>
                </w:rPr>
                <w:t>(</w:t>
              </w:r>
              <w:proofErr w:type="spellStart"/>
              <w:proofErr w:type="gramEnd"/>
              <w:r>
                <w:rPr>
                  <w:rFonts w:eastAsiaTheme="minorHAnsi" w:cs="굴림"/>
                  <w:kern w:val="0"/>
                  <w:sz w:val="22"/>
                </w:rPr>
                <w:t>nestedList</w:t>
              </w:r>
              <w:proofErr w:type="spellEnd"/>
              <w:r>
                <w:rPr>
                  <w:rFonts w:eastAsiaTheme="minorHAnsi" w:cs="굴림"/>
                  <w:kern w:val="0"/>
                  <w:sz w:val="22"/>
                </w:rPr>
                <w:t xml:space="preserve">, </w:t>
              </w:r>
              <w:proofErr w:type="spellStart"/>
              <w:r>
                <w:rPr>
                  <w:rFonts w:eastAsiaTheme="minorHAnsi" w:cs="굴림"/>
                  <w:kern w:val="0"/>
                  <w:sz w:val="22"/>
                </w:rPr>
                <w:t>newList</w:t>
              </w:r>
              <w:proofErr w:type="spellEnd"/>
              <w:r>
                <w:rPr>
                  <w:rFonts w:eastAsiaTheme="minorHAnsi" w:cs="굴림"/>
                  <w:kern w:val="0"/>
                  <w:sz w:val="22"/>
                </w:rPr>
                <w:t xml:space="preserve"> = [0]):</w:t>
              </w:r>
            </w:ins>
          </w:p>
          <w:p w14:paraId="44F6D98D" w14:textId="77777777" w:rsidR="004308A9" w:rsidRDefault="004308A9" w:rsidP="00AE01D9">
            <w:pPr>
              <w:spacing w:after="0" w:line="240" w:lineRule="auto"/>
              <w:textAlignment w:val="baseline"/>
              <w:rPr>
                <w:ins w:id="1479" w:author="장교진" w:date="2022-01-18T22:59:00Z"/>
                <w:rFonts w:eastAsiaTheme="minorHAnsi" w:cs="굴림"/>
                <w:kern w:val="0"/>
                <w:sz w:val="22"/>
              </w:rPr>
            </w:pPr>
            <w:ins w:id="1480" w:author="장교진" w:date="2022-01-18T22:59:00Z">
              <w:r>
                <w:rPr>
                  <w:rFonts w:eastAsiaTheme="minorHAnsi" w:cs="굴림" w:hint="eastAsia"/>
                  <w:kern w:val="0"/>
                  <w:sz w:val="22"/>
                </w:rPr>
                <w:t xml:space="preserve"> </w:t>
              </w:r>
              <w:r>
                <w:rPr>
                  <w:rFonts w:eastAsiaTheme="minorHAnsi" w:cs="굴림"/>
                  <w:kern w:val="0"/>
                  <w:sz w:val="22"/>
                </w:rPr>
                <w:t xml:space="preserve">  def </w:t>
              </w:r>
              <w:proofErr w:type="spellStart"/>
              <w:r>
                <w:rPr>
                  <w:rFonts w:eastAsiaTheme="minorHAnsi" w:cs="굴림"/>
                  <w:kern w:val="0"/>
                  <w:sz w:val="22"/>
                </w:rPr>
                <w:t>flatlist</w:t>
              </w:r>
              <w:proofErr w:type="spellEnd"/>
              <w:r>
                <w:rPr>
                  <w:rFonts w:eastAsiaTheme="minorHAnsi" w:cs="굴림"/>
                  <w:kern w:val="0"/>
                  <w:sz w:val="22"/>
                </w:rPr>
                <w:t>(</w:t>
              </w:r>
              <w:proofErr w:type="spellStart"/>
              <w:r>
                <w:rPr>
                  <w:rFonts w:eastAsiaTheme="minorHAnsi" w:cs="굴림"/>
                  <w:kern w:val="0"/>
                  <w:sz w:val="22"/>
                </w:rPr>
                <w:t>nestedList</w:t>
              </w:r>
              <w:proofErr w:type="spellEnd"/>
              <w:r>
                <w:rPr>
                  <w:rFonts w:eastAsiaTheme="minorHAnsi" w:cs="굴림"/>
                  <w:kern w:val="0"/>
                  <w:sz w:val="22"/>
                </w:rPr>
                <w:t>):</w:t>
              </w:r>
            </w:ins>
          </w:p>
          <w:p w14:paraId="4D04C5B9" w14:textId="77777777" w:rsidR="004308A9" w:rsidRDefault="004308A9" w:rsidP="00AE01D9">
            <w:pPr>
              <w:spacing w:after="0" w:line="240" w:lineRule="auto"/>
              <w:textAlignment w:val="baseline"/>
              <w:rPr>
                <w:ins w:id="1481" w:author="장교진" w:date="2022-01-18T22:59:00Z"/>
                <w:rFonts w:eastAsiaTheme="minorHAnsi" w:cs="굴림"/>
                <w:kern w:val="0"/>
                <w:sz w:val="22"/>
              </w:rPr>
            </w:pPr>
            <w:ins w:id="1482" w:author="장교진" w:date="2022-01-18T22:59:00Z">
              <w:r>
                <w:rPr>
                  <w:rFonts w:eastAsiaTheme="minorHAnsi" w:cs="굴림" w:hint="eastAsia"/>
                  <w:kern w:val="0"/>
                  <w:sz w:val="22"/>
                </w:rPr>
                <w:t xml:space="preserve"> </w:t>
              </w:r>
              <w:r>
                <w:rPr>
                  <w:rFonts w:eastAsiaTheme="minorHAnsi" w:cs="굴림"/>
                  <w:kern w:val="0"/>
                  <w:sz w:val="22"/>
                </w:rPr>
                <w:t xml:space="preserve">     for I in range(</w:t>
              </w:r>
              <w:proofErr w:type="spellStart"/>
              <w:r>
                <w:rPr>
                  <w:rFonts w:eastAsiaTheme="minorHAnsi" w:cs="굴림"/>
                  <w:kern w:val="0"/>
                  <w:sz w:val="22"/>
                </w:rPr>
                <w:t>len</w:t>
              </w:r>
              <w:proofErr w:type="spellEnd"/>
              <w:r>
                <w:rPr>
                  <w:rFonts w:eastAsiaTheme="minorHAnsi" w:cs="굴림"/>
                  <w:kern w:val="0"/>
                  <w:sz w:val="22"/>
                </w:rPr>
                <w:t>(</w:t>
              </w:r>
              <w:proofErr w:type="spellStart"/>
              <w:r>
                <w:rPr>
                  <w:rFonts w:eastAsiaTheme="minorHAnsi" w:cs="굴림"/>
                  <w:kern w:val="0"/>
                  <w:sz w:val="22"/>
                </w:rPr>
                <w:t>nestedList</w:t>
              </w:r>
              <w:proofErr w:type="spellEnd"/>
              <w:r>
                <w:rPr>
                  <w:rFonts w:eastAsiaTheme="minorHAnsi" w:cs="굴림"/>
                  <w:kern w:val="0"/>
                  <w:sz w:val="22"/>
                </w:rPr>
                <w:t>)):</w:t>
              </w:r>
            </w:ins>
          </w:p>
          <w:p w14:paraId="4B221955" w14:textId="77777777" w:rsidR="004308A9" w:rsidRDefault="004308A9" w:rsidP="00AE01D9">
            <w:pPr>
              <w:spacing w:after="0" w:line="240" w:lineRule="auto"/>
              <w:textAlignment w:val="baseline"/>
              <w:rPr>
                <w:ins w:id="1483" w:author="장교진" w:date="2022-01-18T22:59:00Z"/>
                <w:rFonts w:eastAsiaTheme="minorHAnsi" w:cs="굴림"/>
                <w:kern w:val="0"/>
                <w:sz w:val="22"/>
              </w:rPr>
            </w:pPr>
            <w:ins w:id="1484" w:author="장교진" w:date="2022-01-18T22:59:00Z">
              <w:r>
                <w:rPr>
                  <w:rFonts w:eastAsiaTheme="minorHAnsi" w:cs="굴림" w:hint="eastAsia"/>
                  <w:kern w:val="0"/>
                  <w:sz w:val="22"/>
                </w:rPr>
                <w:t xml:space="preserve"> </w:t>
              </w:r>
              <w:r>
                <w:rPr>
                  <w:rFonts w:eastAsiaTheme="minorHAnsi" w:cs="굴림"/>
                  <w:kern w:val="0"/>
                  <w:sz w:val="22"/>
                </w:rPr>
                <w:t xml:space="preserve">        if type(</w:t>
              </w:r>
              <w:proofErr w:type="spellStart"/>
              <w:r>
                <w:rPr>
                  <w:rFonts w:eastAsiaTheme="minorHAnsi" w:cs="굴림"/>
                  <w:kern w:val="0"/>
                  <w:sz w:val="22"/>
                </w:rPr>
                <w:t>nestedList</w:t>
              </w:r>
              <w:proofErr w:type="spellEnd"/>
              <w:r>
                <w:rPr>
                  <w:rFonts w:eastAsiaTheme="minorHAnsi" w:cs="굴림"/>
                  <w:kern w:val="0"/>
                  <w:sz w:val="22"/>
                </w:rPr>
                <w:t>[</w:t>
              </w:r>
              <w:proofErr w:type="spellStart"/>
              <w:r>
                <w:rPr>
                  <w:rFonts w:eastAsiaTheme="minorHAnsi" w:cs="굴림"/>
                  <w:kern w:val="0"/>
                  <w:sz w:val="22"/>
                </w:rPr>
                <w:t>i</w:t>
              </w:r>
              <w:proofErr w:type="spellEnd"/>
              <w:r>
                <w:rPr>
                  <w:rFonts w:eastAsiaTheme="minorHAnsi" w:cs="굴림"/>
                  <w:kern w:val="0"/>
                  <w:sz w:val="22"/>
                </w:rPr>
                <w:t>]) == int:</w:t>
              </w:r>
            </w:ins>
          </w:p>
          <w:p w14:paraId="7632A486" w14:textId="77777777" w:rsidR="004308A9" w:rsidRDefault="004308A9" w:rsidP="00AE01D9">
            <w:pPr>
              <w:spacing w:after="0" w:line="240" w:lineRule="auto"/>
              <w:textAlignment w:val="baseline"/>
              <w:rPr>
                <w:ins w:id="1485" w:author="장교진" w:date="2022-01-18T22:59:00Z"/>
                <w:rFonts w:eastAsiaTheme="minorHAnsi" w:cs="굴림"/>
                <w:kern w:val="0"/>
                <w:sz w:val="22"/>
              </w:rPr>
            </w:pPr>
            <w:ins w:id="1486" w:author="장교진" w:date="2022-01-18T22:59:00Z">
              <w:r>
                <w:rPr>
                  <w:rFonts w:eastAsiaTheme="minorHAnsi" w:cs="굴림" w:hint="eastAsia"/>
                  <w:kern w:val="0"/>
                  <w:sz w:val="22"/>
                </w:rPr>
                <w:t xml:space="preserve"> </w:t>
              </w:r>
              <w:r>
                <w:rPr>
                  <w:rFonts w:eastAsiaTheme="minorHAnsi" w:cs="굴림"/>
                  <w:kern w:val="0"/>
                  <w:sz w:val="22"/>
                </w:rPr>
                <w:t xml:space="preserve">           </w:t>
              </w:r>
              <w:proofErr w:type="spellStart"/>
              <w:r>
                <w:rPr>
                  <w:rFonts w:eastAsiaTheme="minorHAnsi" w:cs="굴림"/>
                  <w:kern w:val="0"/>
                  <w:sz w:val="22"/>
                </w:rPr>
                <w:t>newList.append</w:t>
              </w:r>
              <w:proofErr w:type="spellEnd"/>
              <w:r>
                <w:rPr>
                  <w:rFonts w:eastAsiaTheme="minorHAnsi" w:cs="굴림"/>
                  <w:kern w:val="0"/>
                  <w:sz w:val="22"/>
                </w:rPr>
                <w:t>(</w:t>
              </w:r>
              <w:proofErr w:type="spellStart"/>
              <w:r>
                <w:rPr>
                  <w:rFonts w:eastAsiaTheme="minorHAnsi" w:cs="굴림"/>
                  <w:kern w:val="0"/>
                  <w:sz w:val="22"/>
                </w:rPr>
                <w:t>nestedList</w:t>
              </w:r>
              <w:proofErr w:type="spellEnd"/>
              <w:r>
                <w:rPr>
                  <w:rFonts w:eastAsiaTheme="minorHAnsi" w:cs="굴림"/>
                  <w:kern w:val="0"/>
                  <w:sz w:val="22"/>
                </w:rPr>
                <w:t>[</w:t>
              </w:r>
              <w:proofErr w:type="spellStart"/>
              <w:r>
                <w:rPr>
                  <w:rFonts w:eastAsiaTheme="minorHAnsi" w:cs="굴림"/>
                  <w:kern w:val="0"/>
                  <w:sz w:val="22"/>
                </w:rPr>
                <w:t>i</w:t>
              </w:r>
              <w:proofErr w:type="spellEnd"/>
              <w:r>
                <w:rPr>
                  <w:rFonts w:eastAsiaTheme="minorHAnsi" w:cs="굴림"/>
                  <w:kern w:val="0"/>
                  <w:sz w:val="22"/>
                </w:rPr>
                <w:t>])</w:t>
              </w:r>
            </w:ins>
          </w:p>
          <w:p w14:paraId="0FDE8FEF" w14:textId="77777777" w:rsidR="004308A9" w:rsidRDefault="004308A9" w:rsidP="00AE01D9">
            <w:pPr>
              <w:spacing w:after="0" w:line="240" w:lineRule="auto"/>
              <w:textAlignment w:val="baseline"/>
              <w:rPr>
                <w:ins w:id="1487" w:author="장교진" w:date="2022-01-18T22:59:00Z"/>
                <w:rFonts w:eastAsiaTheme="minorHAnsi" w:cs="굴림"/>
                <w:kern w:val="0"/>
                <w:sz w:val="22"/>
              </w:rPr>
            </w:pPr>
            <w:ins w:id="1488" w:author="장교진" w:date="2022-01-18T22:59:00Z">
              <w:r>
                <w:rPr>
                  <w:rFonts w:eastAsiaTheme="minorHAnsi" w:cs="굴림" w:hint="eastAsia"/>
                  <w:kern w:val="0"/>
                  <w:sz w:val="22"/>
                </w:rPr>
                <w:t xml:space="preserve"> </w:t>
              </w:r>
              <w:r>
                <w:rPr>
                  <w:rFonts w:eastAsiaTheme="minorHAnsi" w:cs="굴림"/>
                  <w:kern w:val="0"/>
                  <w:sz w:val="22"/>
                </w:rPr>
                <w:t xml:space="preserve">        else:</w:t>
              </w:r>
            </w:ins>
          </w:p>
          <w:p w14:paraId="684482FD" w14:textId="77777777" w:rsidR="004308A9" w:rsidRDefault="004308A9" w:rsidP="00AE01D9">
            <w:pPr>
              <w:spacing w:after="0" w:line="240" w:lineRule="auto"/>
              <w:textAlignment w:val="baseline"/>
              <w:rPr>
                <w:ins w:id="1489" w:author="장교진" w:date="2022-01-18T22:59:00Z"/>
                <w:rFonts w:eastAsiaTheme="minorHAnsi" w:cs="굴림"/>
                <w:kern w:val="0"/>
                <w:sz w:val="22"/>
              </w:rPr>
            </w:pPr>
            <w:ins w:id="1490" w:author="장교진" w:date="2022-01-18T22:59:00Z">
              <w:r>
                <w:rPr>
                  <w:rFonts w:eastAsiaTheme="minorHAnsi" w:cs="굴림" w:hint="eastAsia"/>
                  <w:kern w:val="0"/>
                  <w:sz w:val="22"/>
                </w:rPr>
                <w:t xml:space="preserve"> </w:t>
              </w:r>
              <w:r>
                <w:rPr>
                  <w:rFonts w:eastAsiaTheme="minorHAnsi" w:cs="굴림"/>
                  <w:kern w:val="0"/>
                  <w:sz w:val="22"/>
                </w:rPr>
                <w:t xml:space="preserve">           </w:t>
              </w:r>
              <w:proofErr w:type="spellStart"/>
              <w:r>
                <w:rPr>
                  <w:rFonts w:eastAsiaTheme="minorHAnsi" w:cs="굴림"/>
                  <w:kern w:val="0"/>
                  <w:sz w:val="22"/>
                </w:rPr>
                <w:t>flatlist</w:t>
              </w:r>
              <w:proofErr w:type="spellEnd"/>
              <w:r>
                <w:rPr>
                  <w:rFonts w:eastAsiaTheme="minorHAnsi" w:cs="굴림"/>
                  <w:kern w:val="0"/>
                  <w:sz w:val="22"/>
                </w:rPr>
                <w:t>(</w:t>
              </w:r>
              <w:proofErr w:type="spellStart"/>
              <w:r>
                <w:rPr>
                  <w:rFonts w:eastAsiaTheme="minorHAnsi" w:cs="굴림"/>
                  <w:kern w:val="0"/>
                  <w:sz w:val="22"/>
                </w:rPr>
                <w:t>nestedList</w:t>
              </w:r>
              <w:proofErr w:type="spellEnd"/>
              <w:r>
                <w:rPr>
                  <w:rFonts w:eastAsiaTheme="minorHAnsi" w:cs="굴림"/>
                  <w:kern w:val="0"/>
                  <w:sz w:val="22"/>
                </w:rPr>
                <w:t>[</w:t>
              </w:r>
              <w:proofErr w:type="spellStart"/>
              <w:r>
                <w:rPr>
                  <w:rFonts w:eastAsiaTheme="minorHAnsi" w:cs="굴림"/>
                  <w:kern w:val="0"/>
                  <w:sz w:val="22"/>
                </w:rPr>
                <w:t>i</w:t>
              </w:r>
              <w:proofErr w:type="spellEnd"/>
              <w:r>
                <w:rPr>
                  <w:rFonts w:eastAsiaTheme="minorHAnsi" w:cs="굴림"/>
                  <w:kern w:val="0"/>
                  <w:sz w:val="22"/>
                </w:rPr>
                <w:t>])</w:t>
              </w:r>
            </w:ins>
          </w:p>
          <w:p w14:paraId="27620279" w14:textId="77777777" w:rsidR="004308A9" w:rsidRDefault="004308A9" w:rsidP="00AE01D9">
            <w:pPr>
              <w:spacing w:after="0" w:line="240" w:lineRule="auto"/>
              <w:textAlignment w:val="baseline"/>
              <w:rPr>
                <w:ins w:id="1491" w:author="장교진" w:date="2022-01-18T22:59:00Z"/>
                <w:rFonts w:eastAsiaTheme="minorHAnsi" w:cs="굴림"/>
                <w:kern w:val="0"/>
                <w:sz w:val="22"/>
              </w:rPr>
            </w:pPr>
            <w:ins w:id="1492" w:author="장교진" w:date="2022-01-18T22:59:00Z">
              <w:r>
                <w:rPr>
                  <w:rFonts w:eastAsiaTheme="minorHAnsi" w:cs="굴림" w:hint="eastAsia"/>
                  <w:kern w:val="0"/>
                  <w:sz w:val="22"/>
                </w:rPr>
                <w:t xml:space="preserve"> </w:t>
              </w:r>
              <w:r>
                <w:rPr>
                  <w:rFonts w:eastAsiaTheme="minorHAnsi" w:cs="굴림"/>
                  <w:kern w:val="0"/>
                  <w:sz w:val="22"/>
                </w:rPr>
                <w:t xml:space="preserve">     return </w:t>
              </w:r>
              <w:proofErr w:type="spellStart"/>
              <w:r>
                <w:rPr>
                  <w:rFonts w:eastAsiaTheme="minorHAnsi" w:cs="굴림"/>
                  <w:kern w:val="0"/>
                  <w:sz w:val="22"/>
                </w:rPr>
                <w:t>newList</w:t>
              </w:r>
              <w:proofErr w:type="spellEnd"/>
            </w:ins>
          </w:p>
          <w:p w14:paraId="76059845" w14:textId="77777777" w:rsidR="004308A9" w:rsidRDefault="004308A9" w:rsidP="00AE01D9">
            <w:pPr>
              <w:spacing w:after="0" w:line="240" w:lineRule="auto"/>
              <w:textAlignment w:val="baseline"/>
              <w:rPr>
                <w:ins w:id="1493" w:author="장교진" w:date="2022-01-18T22:59:00Z"/>
                <w:rFonts w:eastAsiaTheme="minorHAnsi" w:cs="굴림"/>
                <w:kern w:val="0"/>
                <w:sz w:val="22"/>
              </w:rPr>
            </w:pPr>
            <w:ins w:id="1494" w:author="장교진" w:date="2022-01-18T22:59:00Z">
              <w:r>
                <w:rPr>
                  <w:rFonts w:eastAsiaTheme="minorHAnsi" w:cs="굴림" w:hint="eastAsia"/>
                  <w:kern w:val="0"/>
                  <w:sz w:val="22"/>
                </w:rPr>
                <w:t xml:space="preserve"> </w:t>
              </w:r>
              <w:r>
                <w:rPr>
                  <w:rFonts w:eastAsiaTheme="minorHAnsi" w:cs="굴림"/>
                  <w:kern w:val="0"/>
                  <w:sz w:val="22"/>
                </w:rPr>
                <w:t xml:space="preserve">  </w:t>
              </w:r>
              <w:proofErr w:type="spellStart"/>
              <w:r>
                <w:rPr>
                  <w:rFonts w:eastAsiaTheme="minorHAnsi" w:cs="굴림"/>
                  <w:kern w:val="0"/>
                  <w:sz w:val="22"/>
                </w:rPr>
                <w:t>flatlist</w:t>
              </w:r>
              <w:proofErr w:type="spellEnd"/>
              <w:r>
                <w:rPr>
                  <w:rFonts w:eastAsiaTheme="minorHAnsi" w:cs="굴림"/>
                  <w:kern w:val="0"/>
                  <w:sz w:val="22"/>
                </w:rPr>
                <w:t>(</w:t>
              </w:r>
              <w:proofErr w:type="spellStart"/>
              <w:r>
                <w:rPr>
                  <w:rFonts w:eastAsiaTheme="minorHAnsi" w:cs="굴림"/>
                  <w:kern w:val="0"/>
                  <w:sz w:val="22"/>
                </w:rPr>
                <w:t>nestedList</w:t>
              </w:r>
              <w:proofErr w:type="spellEnd"/>
              <w:r>
                <w:rPr>
                  <w:rFonts w:eastAsiaTheme="minorHAnsi" w:cs="굴림"/>
                  <w:kern w:val="0"/>
                  <w:sz w:val="22"/>
                </w:rPr>
                <w:t>)</w:t>
              </w:r>
            </w:ins>
          </w:p>
          <w:p w14:paraId="4FAF97BC" w14:textId="77777777" w:rsidR="004308A9" w:rsidRPr="00351E7B" w:rsidRDefault="004308A9" w:rsidP="00AE01D9">
            <w:pPr>
              <w:spacing w:after="0" w:line="240" w:lineRule="auto"/>
              <w:textAlignment w:val="baseline"/>
              <w:rPr>
                <w:ins w:id="1495" w:author="장교진" w:date="2022-01-18T22:59:00Z"/>
                <w:rFonts w:eastAsiaTheme="minorHAnsi" w:cs="굴림"/>
                <w:kern w:val="0"/>
                <w:sz w:val="22"/>
              </w:rPr>
            </w:pPr>
            <w:ins w:id="1496" w:author="장교진" w:date="2022-01-18T22:59:00Z">
              <w:r>
                <w:rPr>
                  <w:rFonts w:eastAsiaTheme="minorHAnsi" w:cs="굴림" w:hint="eastAsia"/>
                  <w:kern w:val="0"/>
                  <w:sz w:val="22"/>
                </w:rPr>
                <w:t xml:space="preserve"> </w:t>
              </w:r>
              <w:r>
                <w:rPr>
                  <w:rFonts w:eastAsiaTheme="minorHAnsi" w:cs="굴림"/>
                  <w:kern w:val="0"/>
                  <w:sz w:val="22"/>
                </w:rPr>
                <w:t xml:space="preserve">  print(sum(</w:t>
              </w:r>
              <w:proofErr w:type="spellStart"/>
              <w:r>
                <w:rPr>
                  <w:rFonts w:eastAsiaTheme="minorHAnsi" w:cs="굴림"/>
                  <w:kern w:val="0"/>
                  <w:sz w:val="22"/>
                </w:rPr>
                <w:t>newList</w:t>
              </w:r>
              <w:proofErr w:type="spellEnd"/>
              <w:r>
                <w:rPr>
                  <w:rFonts w:eastAsiaTheme="minorHAnsi" w:cs="굴림"/>
                  <w:kern w:val="0"/>
                  <w:sz w:val="22"/>
                </w:rPr>
                <w:t>))</w:t>
              </w:r>
            </w:ins>
          </w:p>
        </w:tc>
      </w:tr>
    </w:tbl>
    <w:p w14:paraId="6E01B8B1" w14:textId="77777777" w:rsidR="004308A9" w:rsidRPr="00095008" w:rsidRDefault="004308A9" w:rsidP="004308A9">
      <w:pPr>
        <w:widowControl/>
        <w:wordWrap/>
        <w:autoSpaceDE/>
        <w:autoSpaceDN/>
        <w:rPr>
          <w:ins w:id="1497" w:author="장교진" w:date="2022-01-18T22:59:00Z"/>
          <w:rFonts w:hint="eastAsia"/>
          <w:bCs/>
          <w:sz w:val="22"/>
          <w:szCs w:val="24"/>
        </w:rPr>
      </w:pPr>
      <w:ins w:id="1498" w:author="장교진" w:date="2022-01-18T22:59:00Z">
        <w:r>
          <w:rPr>
            <w:rFonts w:hint="eastAsia"/>
            <w:bCs/>
            <w:sz w:val="22"/>
            <w:szCs w:val="24"/>
          </w:rPr>
          <w:t>먼저,</w:t>
        </w:r>
        <w:r>
          <w:rPr>
            <w:bCs/>
            <w:sz w:val="22"/>
            <w:szCs w:val="24"/>
          </w:rPr>
          <w:t xml:space="preserve"> </w:t>
        </w:r>
        <w:r>
          <w:rPr>
            <w:rFonts w:hint="eastAsia"/>
            <w:bCs/>
            <w:sz w:val="22"/>
            <w:szCs w:val="24"/>
          </w:rPr>
          <w:t>중첩 리스트에 들어있는 리스트</w:t>
        </w:r>
        <w:r>
          <w:rPr>
            <w:bCs/>
            <w:sz w:val="22"/>
            <w:szCs w:val="24"/>
          </w:rPr>
          <w:t xml:space="preserve"> </w:t>
        </w:r>
        <w:r>
          <w:rPr>
            <w:rFonts w:hint="eastAsia"/>
            <w:bCs/>
            <w:sz w:val="22"/>
            <w:szCs w:val="24"/>
          </w:rPr>
          <w:t xml:space="preserve">원소들의 포함 원소들을 모두 꺼내 하나의 리스트 안의 원소들로 만들어주는 </w:t>
        </w:r>
        <w:r>
          <w:rPr>
            <w:bCs/>
            <w:sz w:val="22"/>
            <w:szCs w:val="24"/>
          </w:rPr>
          <w:t>‘</w:t>
        </w:r>
        <w:proofErr w:type="spellStart"/>
        <w:r>
          <w:rPr>
            <w:bCs/>
            <w:sz w:val="22"/>
            <w:szCs w:val="24"/>
          </w:rPr>
          <w:t>flatlist</w:t>
        </w:r>
        <w:proofErr w:type="spellEnd"/>
        <w:r>
          <w:rPr>
            <w:bCs/>
            <w:sz w:val="22"/>
            <w:szCs w:val="24"/>
          </w:rPr>
          <w:t xml:space="preserve">’ </w:t>
        </w:r>
        <w:r>
          <w:rPr>
            <w:rFonts w:hint="eastAsia"/>
            <w:bCs/>
            <w:sz w:val="22"/>
            <w:szCs w:val="24"/>
          </w:rPr>
          <w:t>함수를 정의하고,</w:t>
        </w:r>
        <w:r>
          <w:rPr>
            <w:bCs/>
            <w:sz w:val="22"/>
            <w:szCs w:val="24"/>
          </w:rPr>
          <w:t xml:space="preserve"> ‘</w:t>
        </w:r>
        <w:proofErr w:type="spellStart"/>
        <w:r>
          <w:rPr>
            <w:bCs/>
            <w:sz w:val="22"/>
            <w:szCs w:val="24"/>
          </w:rPr>
          <w:t>flatlist</w:t>
        </w:r>
        <w:proofErr w:type="spellEnd"/>
        <w:r>
          <w:rPr>
            <w:bCs/>
            <w:sz w:val="22"/>
            <w:szCs w:val="24"/>
          </w:rPr>
          <w:t xml:space="preserve">’ </w:t>
        </w:r>
        <w:r>
          <w:rPr>
            <w:rFonts w:hint="eastAsia"/>
            <w:bCs/>
            <w:sz w:val="22"/>
            <w:szCs w:val="24"/>
          </w:rPr>
          <w:t>함수를 사용해</w:t>
        </w:r>
        <w:r>
          <w:rPr>
            <w:bCs/>
            <w:sz w:val="22"/>
            <w:szCs w:val="24"/>
          </w:rPr>
          <w:t xml:space="preserve"> </w:t>
        </w:r>
        <w:r>
          <w:rPr>
            <w:rFonts w:hint="eastAsia"/>
            <w:bCs/>
            <w:sz w:val="22"/>
            <w:szCs w:val="24"/>
          </w:rPr>
          <w:t xml:space="preserve">중첩 리스트를 하나의 리스트로 만들어 </w:t>
        </w:r>
        <w:r>
          <w:rPr>
            <w:bCs/>
            <w:sz w:val="22"/>
            <w:szCs w:val="24"/>
          </w:rPr>
          <w:t xml:space="preserve">sum </w:t>
        </w:r>
        <w:r>
          <w:rPr>
            <w:rFonts w:hint="eastAsia"/>
            <w:bCs/>
            <w:sz w:val="22"/>
            <w:szCs w:val="24"/>
          </w:rPr>
          <w:t>함수를 통해 원소들의 합을 구한다.</w:t>
        </w:r>
      </w:ins>
    </w:p>
    <w:p w14:paraId="531756DC" w14:textId="77777777" w:rsidR="004308A9" w:rsidRDefault="004308A9" w:rsidP="004308A9">
      <w:pPr>
        <w:widowControl/>
        <w:wordWrap/>
        <w:autoSpaceDE/>
        <w:autoSpaceDN/>
        <w:rPr>
          <w:ins w:id="1499" w:author="장교진" w:date="2022-01-18T22:59:00Z"/>
          <w:sz w:val="22"/>
        </w:rPr>
      </w:pPr>
      <w:ins w:id="1500" w:author="장교진" w:date="2022-01-18T22:59:00Z">
        <w:r>
          <w:rPr>
            <w:rFonts w:hint="eastAsia"/>
            <w:sz w:val="22"/>
          </w:rPr>
          <w:t xml:space="preserve">마지막으로 </w:t>
        </w:r>
        <w:proofErr w:type="spellStart"/>
        <w:r>
          <w:rPr>
            <w:rFonts w:hint="eastAsia"/>
            <w:sz w:val="22"/>
          </w:rPr>
          <w:t>튜플은</w:t>
        </w:r>
        <w:proofErr w:type="spellEnd"/>
        <w:r>
          <w:rPr>
            <w:rFonts w:hint="eastAsia"/>
            <w:sz w:val="22"/>
          </w:rPr>
          <w:t xml:space="preserve"> 몇 가지 점을 제외하면 리스트와 비슷하다. 리스트는 []으로 둘러싸이지만 </w:t>
        </w:r>
        <w:proofErr w:type="spellStart"/>
        <w:r>
          <w:rPr>
            <w:rFonts w:hint="eastAsia"/>
            <w:sz w:val="22"/>
          </w:rPr>
          <w:t>튜플은</w:t>
        </w:r>
        <w:proofErr w:type="spellEnd"/>
        <w:r>
          <w:rPr>
            <w:rFonts w:hint="eastAsia"/>
            <w:sz w:val="22"/>
          </w:rPr>
          <w:t xml:space="preserve"> </w:t>
        </w:r>
        <w:r>
          <w:rPr>
            <w:sz w:val="22"/>
          </w:rPr>
          <w:t>()</w:t>
        </w:r>
        <w:r>
          <w:rPr>
            <w:rFonts w:hint="eastAsia"/>
            <w:sz w:val="22"/>
          </w:rPr>
          <w:t>로 둘러싸인다.</w:t>
        </w:r>
        <w:r>
          <w:rPr>
            <w:sz w:val="22"/>
          </w:rPr>
          <w:t xml:space="preserve"> </w:t>
        </w:r>
        <w:r>
          <w:rPr>
            <w:rFonts w:hint="eastAsia"/>
            <w:sz w:val="22"/>
          </w:rPr>
          <w:t>그리고 리스트는 값의 생성,</w:t>
        </w:r>
        <w:r>
          <w:rPr>
            <w:sz w:val="22"/>
          </w:rPr>
          <w:t xml:space="preserve"> </w:t>
        </w:r>
        <w:r>
          <w:rPr>
            <w:rFonts w:hint="eastAsia"/>
            <w:sz w:val="22"/>
          </w:rPr>
          <w:t>삭제, 수정이 가능하지만,</w:t>
        </w:r>
        <w:r>
          <w:rPr>
            <w:sz w:val="22"/>
          </w:rPr>
          <w:t xml:space="preserve"> </w:t>
        </w:r>
        <w:proofErr w:type="spellStart"/>
        <w:r>
          <w:rPr>
            <w:rFonts w:hint="eastAsia"/>
            <w:sz w:val="22"/>
          </w:rPr>
          <w:t>튜플은</w:t>
        </w:r>
        <w:proofErr w:type="spellEnd"/>
        <w:r>
          <w:rPr>
            <w:rFonts w:hint="eastAsia"/>
            <w:sz w:val="22"/>
          </w:rPr>
          <w:t xml:space="preserve"> 값을 바꾸거나 삭제할 수 없다.</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6544DDA7" w14:textId="77777777" w:rsidTr="00AE01D9">
        <w:trPr>
          <w:trHeight w:val="215"/>
          <w:ins w:id="1501"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16C19CD" w14:textId="77777777" w:rsidR="004308A9" w:rsidRDefault="004308A9" w:rsidP="00AE01D9">
            <w:pPr>
              <w:spacing w:after="0" w:line="240" w:lineRule="auto"/>
              <w:textAlignment w:val="baseline"/>
              <w:rPr>
                <w:ins w:id="1502" w:author="장교진" w:date="2022-01-18T22:59:00Z"/>
                <w:rFonts w:eastAsiaTheme="minorHAnsi" w:cs="굴림"/>
                <w:kern w:val="0"/>
                <w:sz w:val="22"/>
              </w:rPr>
            </w:pPr>
            <w:ins w:id="1503" w:author="장교진" w:date="2022-01-18T22:59:00Z">
              <w:r>
                <w:rPr>
                  <w:rFonts w:eastAsiaTheme="minorHAnsi" w:cs="굴림"/>
                  <w:kern w:val="0"/>
                  <w:sz w:val="22"/>
                </w:rPr>
                <w:t xml:space="preserve">&gt;&gt;&gt; </w:t>
              </w:r>
              <w:r>
                <w:rPr>
                  <w:rFonts w:eastAsiaTheme="minorHAnsi" w:cs="굴림" w:hint="eastAsia"/>
                  <w:kern w:val="0"/>
                  <w:sz w:val="22"/>
                </w:rPr>
                <w:t xml:space="preserve">s1 = (4, 7, </w:t>
              </w:r>
              <w:r>
                <w:rPr>
                  <w:rFonts w:eastAsiaTheme="minorHAnsi" w:cs="굴림"/>
                  <w:kern w:val="0"/>
                  <w:sz w:val="22"/>
                </w:rPr>
                <w:t>‘p’, ‘q’)</w:t>
              </w:r>
            </w:ins>
          </w:p>
          <w:p w14:paraId="6B26AC2E" w14:textId="77777777" w:rsidR="004308A9" w:rsidRDefault="004308A9" w:rsidP="00AE01D9">
            <w:pPr>
              <w:spacing w:after="0" w:line="240" w:lineRule="auto"/>
              <w:textAlignment w:val="baseline"/>
              <w:rPr>
                <w:ins w:id="1504" w:author="장교진" w:date="2022-01-18T22:59:00Z"/>
                <w:rFonts w:eastAsiaTheme="minorHAnsi" w:cs="굴림"/>
                <w:kern w:val="0"/>
                <w:sz w:val="22"/>
              </w:rPr>
            </w:pPr>
            <w:ins w:id="1505" w:author="장교진" w:date="2022-01-18T22:59:00Z">
              <w:r>
                <w:rPr>
                  <w:rFonts w:eastAsiaTheme="minorHAnsi" w:cs="굴림"/>
                  <w:kern w:val="0"/>
                  <w:sz w:val="22"/>
                </w:rPr>
                <w:t>&gt;&gt;&gt; del s1[0]</w:t>
              </w:r>
            </w:ins>
          </w:p>
          <w:p w14:paraId="45A85154" w14:textId="77777777" w:rsidR="004308A9" w:rsidRPr="004061B2" w:rsidRDefault="004308A9" w:rsidP="00AE01D9">
            <w:pPr>
              <w:spacing w:after="0" w:line="240" w:lineRule="auto"/>
              <w:textAlignment w:val="baseline"/>
              <w:rPr>
                <w:ins w:id="1506" w:author="장교진" w:date="2022-01-18T22:59:00Z"/>
                <w:rFonts w:eastAsiaTheme="minorHAnsi" w:cs="굴림"/>
                <w:kern w:val="0"/>
                <w:sz w:val="22"/>
              </w:rPr>
            </w:pPr>
            <w:ins w:id="1507" w:author="장교진" w:date="2022-01-18T22:59:00Z">
              <w:r>
                <w:rPr>
                  <w:noProof/>
                </w:rPr>
                <w:drawing>
                  <wp:inline distT="0" distB="0" distL="0" distR="0" wp14:anchorId="64630428" wp14:editId="45A35CDB">
                    <wp:extent cx="3672992" cy="586740"/>
                    <wp:effectExtent l="0" t="0" r="3810" b="3810"/>
                    <wp:docPr id="11" name="그림 11"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rotWithShape="1">
                            <a:blip r:embed="rId20"/>
                            <a:srcRect l="3191" t="33684" r="55195" b="55984"/>
                            <a:stretch/>
                          </pic:blipFill>
                          <pic:spPr bwMode="auto">
                            <a:xfrm>
                              <a:off x="0" y="0"/>
                              <a:ext cx="3729551" cy="595775"/>
                            </a:xfrm>
                            <a:prstGeom prst="rect">
                              <a:avLst/>
                            </a:prstGeom>
                            <a:ln>
                              <a:noFill/>
                            </a:ln>
                            <a:extLst>
                              <a:ext uri="{53640926-AAD7-44D8-BBD7-CCE9431645EC}">
                                <a14:shadowObscured xmlns:a14="http://schemas.microsoft.com/office/drawing/2010/main"/>
                              </a:ext>
                            </a:extLst>
                          </pic:spPr>
                        </pic:pic>
                      </a:graphicData>
                    </a:graphic>
                  </wp:inline>
                </w:drawing>
              </w:r>
            </w:ins>
          </w:p>
        </w:tc>
      </w:tr>
    </w:tbl>
    <w:p w14:paraId="1DF83D37" w14:textId="77777777" w:rsidR="004308A9" w:rsidRDefault="004308A9" w:rsidP="004308A9">
      <w:pPr>
        <w:widowControl/>
        <w:wordWrap/>
        <w:autoSpaceDE/>
        <w:autoSpaceDN/>
        <w:rPr>
          <w:ins w:id="1508" w:author="장교진" w:date="2022-01-18T22:59:00Z"/>
          <w:sz w:val="22"/>
        </w:rPr>
      </w:pPr>
      <w:proofErr w:type="spellStart"/>
      <w:ins w:id="1509" w:author="장교진" w:date="2022-01-18T22:59:00Z">
        <w:r>
          <w:rPr>
            <w:rFonts w:hint="eastAsia"/>
            <w:sz w:val="22"/>
          </w:rPr>
          <w:t>튜플의</w:t>
        </w:r>
        <w:proofErr w:type="spellEnd"/>
        <w:r>
          <w:rPr>
            <w:rFonts w:hint="eastAsia"/>
            <w:sz w:val="22"/>
          </w:rPr>
          <w:t xml:space="preserve"> 원소</w:t>
        </w:r>
        <w:del w:id="1510" w:author="장교진" w:date="2022-01-18T22:52:00Z">
          <w:r w:rsidDel="00B76835">
            <w:rPr>
              <w:rFonts w:hint="eastAsia"/>
              <w:sz w:val="22"/>
            </w:rPr>
            <w:delText>요소</w:delText>
          </w:r>
        </w:del>
        <w:r>
          <w:rPr>
            <w:rFonts w:hint="eastAsia"/>
            <w:sz w:val="22"/>
          </w:rPr>
          <w:t>를 리스트처럼 del을 이용해서 지우려고 하면 위와 같이 오류가 발생함을 알 수 있다.</w:t>
        </w:r>
        <w:r>
          <w:rPr>
            <w:sz w:val="22"/>
          </w:rPr>
          <w:t xml:space="preserve"> </w:t>
        </w:r>
        <w:r>
          <w:rPr>
            <w:rFonts w:hint="eastAsia"/>
            <w:sz w:val="22"/>
          </w:rPr>
          <w:t>또한,</w:t>
        </w:r>
        <w:r>
          <w:rPr>
            <w:sz w:val="22"/>
          </w:rPr>
          <w:t xml:space="preserve"> </w:t>
        </w:r>
        <w:proofErr w:type="spellStart"/>
        <w:r>
          <w:rPr>
            <w:rFonts w:hint="eastAsia"/>
            <w:sz w:val="22"/>
          </w:rPr>
          <w:t>튜플의</w:t>
        </w:r>
        <w:proofErr w:type="spellEnd"/>
        <w:r>
          <w:rPr>
            <w:rFonts w:hint="eastAsia"/>
            <w:sz w:val="22"/>
          </w:rPr>
          <w:t xml:space="preserve"> 원소를</w:t>
        </w:r>
        <w:del w:id="1511" w:author="장교진" w:date="2022-01-18T22:52:00Z">
          <w:r w:rsidDel="00B76835">
            <w:rPr>
              <w:rFonts w:hint="eastAsia"/>
              <w:sz w:val="22"/>
            </w:rPr>
            <w:delText>요솟값을</w:delText>
          </w:r>
        </w:del>
        <w:r>
          <w:rPr>
            <w:rFonts w:hint="eastAsia"/>
            <w:sz w:val="22"/>
          </w:rPr>
          <w:t xml:space="preserve"> 변경하려고 한다면 아래와 같은 오류가 발생한다.</w:t>
        </w:r>
      </w:ins>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4308A9" w:rsidRPr="004061B2" w14:paraId="611EC1E0" w14:textId="77777777" w:rsidTr="00AE01D9">
        <w:trPr>
          <w:trHeight w:val="215"/>
          <w:ins w:id="1512" w:author="장교진" w:date="2022-01-18T22:59:00Z"/>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7512FE2" w14:textId="77777777" w:rsidR="004308A9" w:rsidRDefault="004308A9" w:rsidP="00AE01D9">
            <w:pPr>
              <w:spacing w:after="0" w:line="240" w:lineRule="auto"/>
              <w:textAlignment w:val="baseline"/>
              <w:rPr>
                <w:ins w:id="1513" w:author="장교진" w:date="2022-01-18T22:59:00Z"/>
                <w:rFonts w:eastAsiaTheme="minorHAnsi" w:cs="굴림"/>
                <w:kern w:val="0"/>
                <w:sz w:val="22"/>
              </w:rPr>
            </w:pPr>
            <w:ins w:id="1514" w:author="장교진" w:date="2022-01-18T22:59:00Z">
              <w:r>
                <w:rPr>
                  <w:rFonts w:eastAsiaTheme="minorHAnsi" w:cs="굴림"/>
                  <w:kern w:val="0"/>
                  <w:sz w:val="22"/>
                </w:rPr>
                <w:t xml:space="preserve">&gt;&gt;&gt; </w:t>
              </w:r>
              <w:r>
                <w:rPr>
                  <w:rFonts w:eastAsiaTheme="minorHAnsi" w:cs="굴림" w:hint="eastAsia"/>
                  <w:kern w:val="0"/>
                  <w:sz w:val="22"/>
                </w:rPr>
                <w:t xml:space="preserve">s1 = (4, 7, </w:t>
              </w:r>
              <w:r>
                <w:rPr>
                  <w:rFonts w:eastAsiaTheme="minorHAnsi" w:cs="굴림"/>
                  <w:kern w:val="0"/>
                  <w:sz w:val="22"/>
                </w:rPr>
                <w:t>‘p’, ‘q’)</w:t>
              </w:r>
            </w:ins>
          </w:p>
          <w:p w14:paraId="60A6E730" w14:textId="77777777" w:rsidR="004308A9" w:rsidRDefault="004308A9" w:rsidP="00AE01D9">
            <w:pPr>
              <w:spacing w:after="0" w:line="240" w:lineRule="auto"/>
              <w:textAlignment w:val="baseline"/>
              <w:rPr>
                <w:ins w:id="1515" w:author="장교진" w:date="2022-01-18T22:59:00Z"/>
                <w:rFonts w:eastAsiaTheme="minorHAnsi" w:cs="굴림"/>
                <w:kern w:val="0"/>
                <w:sz w:val="22"/>
              </w:rPr>
            </w:pPr>
            <w:ins w:id="1516" w:author="장교진" w:date="2022-01-18T22:59:00Z">
              <w:r>
                <w:rPr>
                  <w:rFonts w:eastAsiaTheme="minorHAnsi" w:cs="굴림"/>
                  <w:kern w:val="0"/>
                  <w:sz w:val="22"/>
                </w:rPr>
                <w:t>&gt;&gt;&gt; s1[0] = ‘</w:t>
              </w:r>
              <w:r>
                <w:rPr>
                  <w:rFonts w:eastAsiaTheme="minorHAnsi" w:cs="굴림" w:hint="eastAsia"/>
                  <w:kern w:val="0"/>
                  <w:sz w:val="22"/>
                </w:rPr>
                <w:t>a</w:t>
              </w:r>
              <w:r>
                <w:rPr>
                  <w:rFonts w:eastAsiaTheme="minorHAnsi" w:cs="굴림"/>
                  <w:kern w:val="0"/>
                  <w:sz w:val="22"/>
                </w:rPr>
                <w:t>’</w:t>
              </w:r>
            </w:ins>
          </w:p>
          <w:p w14:paraId="7E000077" w14:textId="77777777" w:rsidR="004308A9" w:rsidRPr="004061B2" w:rsidRDefault="004308A9" w:rsidP="00AE01D9">
            <w:pPr>
              <w:spacing w:after="0" w:line="240" w:lineRule="auto"/>
              <w:textAlignment w:val="baseline"/>
              <w:rPr>
                <w:ins w:id="1517" w:author="장교진" w:date="2022-01-18T22:59:00Z"/>
                <w:rFonts w:eastAsiaTheme="minorHAnsi" w:cs="굴림"/>
                <w:kern w:val="0"/>
                <w:sz w:val="22"/>
              </w:rPr>
            </w:pPr>
            <w:ins w:id="1518" w:author="장교진" w:date="2022-01-18T22:59:00Z">
              <w:r>
                <w:rPr>
                  <w:noProof/>
                </w:rPr>
                <w:lastRenderedPageBreak/>
                <w:drawing>
                  <wp:inline distT="0" distB="0" distL="0" distR="0" wp14:anchorId="272E0DBC" wp14:editId="2CD1A669">
                    <wp:extent cx="3637189" cy="617220"/>
                    <wp:effectExtent l="0" t="0" r="1905" b="0"/>
                    <wp:docPr id="14" name="그림 14"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rotWithShape="1">
                            <a:blip r:embed="rId20"/>
                            <a:srcRect l="3058" t="77906" r="53069" b="10522"/>
                            <a:stretch/>
                          </pic:blipFill>
                          <pic:spPr bwMode="auto">
                            <a:xfrm>
                              <a:off x="0" y="0"/>
                              <a:ext cx="3677591" cy="624076"/>
                            </a:xfrm>
                            <a:prstGeom prst="rect">
                              <a:avLst/>
                            </a:prstGeom>
                            <a:ln>
                              <a:noFill/>
                            </a:ln>
                            <a:extLst>
                              <a:ext uri="{53640926-AAD7-44D8-BBD7-CCE9431645EC}">
                                <a14:shadowObscured xmlns:a14="http://schemas.microsoft.com/office/drawing/2010/main"/>
                              </a:ext>
                            </a:extLst>
                          </pic:spPr>
                        </pic:pic>
                      </a:graphicData>
                    </a:graphic>
                  </wp:inline>
                </w:drawing>
              </w:r>
            </w:ins>
          </w:p>
        </w:tc>
      </w:tr>
    </w:tbl>
    <w:p w14:paraId="740096E6" w14:textId="77777777" w:rsidR="004308A9" w:rsidRPr="009577DE" w:rsidDel="00BE7913" w:rsidRDefault="004308A9" w:rsidP="004308A9">
      <w:pPr>
        <w:widowControl/>
        <w:wordWrap/>
        <w:autoSpaceDE/>
        <w:autoSpaceDN/>
        <w:rPr>
          <w:ins w:id="1519" w:author="장교진" w:date="2022-01-18T22:59:00Z"/>
          <w:del w:id="1520" w:author="장교진" w:date="2022-01-18T11:34:00Z"/>
          <w:b/>
          <w:bCs/>
          <w:sz w:val="22"/>
          <w:szCs w:val="24"/>
        </w:rPr>
      </w:pPr>
    </w:p>
    <w:p w14:paraId="55A9DE4E" w14:textId="77777777" w:rsidR="004308A9" w:rsidRPr="00095008" w:rsidDel="00BE7913" w:rsidRDefault="004308A9" w:rsidP="004308A9">
      <w:pPr>
        <w:widowControl/>
        <w:wordWrap/>
        <w:autoSpaceDE/>
        <w:autoSpaceDN/>
        <w:rPr>
          <w:ins w:id="1521" w:author="장교진" w:date="2022-01-18T22:59:00Z"/>
          <w:del w:id="1522" w:author="장교진" w:date="2022-01-18T11:34:00Z"/>
          <w:sz w:val="22"/>
        </w:rPr>
      </w:pPr>
    </w:p>
    <w:p w14:paraId="70C22DC6" w14:textId="77777777" w:rsidR="004308A9" w:rsidRPr="005F45F6" w:rsidRDefault="004308A9" w:rsidP="004308A9">
      <w:pPr>
        <w:spacing w:line="360" w:lineRule="auto"/>
        <w:outlineLvl w:val="0"/>
        <w:rPr>
          <w:ins w:id="1523" w:author="장교진" w:date="2022-01-18T22:59:00Z"/>
          <w:sz w:val="22"/>
          <w:szCs w:val="24"/>
        </w:rPr>
      </w:pPr>
    </w:p>
    <w:p w14:paraId="3C10F89A" w14:textId="6C196FAF" w:rsidR="00AC3B42" w:rsidDel="003D7788" w:rsidRDefault="00A8344C">
      <w:pPr>
        <w:spacing w:line="360" w:lineRule="auto"/>
        <w:outlineLvl w:val="0"/>
        <w:rPr>
          <w:del w:id="1524" w:author="장교진" w:date="2022-01-18T10:40:00Z"/>
          <w:rFonts w:eastAsiaTheme="minorHAnsi" w:cs="굴림"/>
          <w:color w:val="000000"/>
          <w:kern w:val="0"/>
          <w:sz w:val="22"/>
        </w:rPr>
        <w:pPrChange w:id="1525" w:author="장교진" w:date="2022-01-18T10:40:00Z">
          <w:pPr>
            <w:spacing w:line="360" w:lineRule="auto"/>
          </w:pPr>
        </w:pPrChange>
      </w:pPr>
      <w:del w:id="1526" w:author="장교진" w:date="2022-01-18T10:40:00Z">
        <w:r w:rsidRPr="00A8344C" w:rsidDel="003D7788">
          <w:rPr>
            <w:rFonts w:eastAsiaTheme="minorHAnsi" w:cs="굴림"/>
            <w:noProof/>
            <w:color w:val="000000"/>
            <w:kern w:val="0"/>
            <w:sz w:val="22"/>
          </w:rPr>
          <w:drawing>
            <wp:inline distT="0" distB="0" distL="0" distR="0" wp14:anchorId="5973F334" wp14:editId="50460368">
              <wp:extent cx="3735575" cy="2025225"/>
              <wp:effectExtent l="0" t="0" r="0" b="0"/>
              <wp:docPr id="33" name="그림 3" descr="테이블이(가) 표시된 사진&#10;&#10;자동 생성된 설명">
                <a:extLst xmlns:a="http://schemas.openxmlformats.org/drawingml/2006/main">
                  <a:ext uri="{FF2B5EF4-FFF2-40B4-BE49-F238E27FC236}">
                    <a16:creationId xmlns:a16="http://schemas.microsoft.com/office/drawing/2014/main" id="{C761FF28-E3BC-4325-89B4-86A44944F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 descr="테이블이(가) 표시된 사진&#10;&#10;자동 생성된 설명">
                        <a:extLst>
                          <a:ext uri="{FF2B5EF4-FFF2-40B4-BE49-F238E27FC236}">
                            <a16:creationId xmlns:a16="http://schemas.microsoft.com/office/drawing/2014/main" id="{C761FF28-E3BC-4325-89B4-86A44944F16C}"/>
                          </a:ext>
                        </a:extLst>
                      </pic:cNvPr>
                      <pic:cNvPicPr>
                        <a:picLocks noChangeAspect="1"/>
                      </pic:cNvPicPr>
                    </pic:nvPicPr>
                    <pic:blipFill>
                      <a:blip r:embed="rId30"/>
                      <a:stretch>
                        <a:fillRect/>
                      </a:stretch>
                    </pic:blipFill>
                    <pic:spPr>
                      <a:xfrm>
                        <a:off x="0" y="0"/>
                        <a:ext cx="3735575" cy="2025225"/>
                      </a:xfrm>
                      <a:prstGeom prst="rect">
                        <a:avLst/>
                      </a:prstGeom>
                    </pic:spPr>
                  </pic:pic>
                </a:graphicData>
              </a:graphic>
            </wp:inline>
          </w:drawing>
        </w:r>
      </w:del>
    </w:p>
    <w:p w14:paraId="1C71EA38" w14:textId="7BF20EF2" w:rsidR="001721A9" w:rsidDel="003D7788" w:rsidRDefault="001721A9">
      <w:pPr>
        <w:spacing w:line="360" w:lineRule="auto"/>
        <w:outlineLvl w:val="0"/>
        <w:rPr>
          <w:del w:id="1527" w:author="장교진" w:date="2022-01-18T10:40:00Z"/>
          <w:rFonts w:eastAsiaTheme="minorHAnsi" w:cs="굴림"/>
          <w:color w:val="000000"/>
          <w:kern w:val="0"/>
          <w:sz w:val="22"/>
        </w:rPr>
        <w:pPrChange w:id="1528" w:author="장교진" w:date="2022-01-18T10:40:00Z">
          <w:pPr>
            <w:spacing w:line="360" w:lineRule="auto"/>
          </w:pPr>
        </w:pPrChange>
      </w:pPr>
      <w:del w:id="1529" w:author="장교진" w:date="2022-01-18T10:40:00Z">
        <w:r w:rsidDel="003D7788">
          <w:rPr>
            <w:rFonts w:eastAsiaTheme="minorHAnsi" w:cs="굴림" w:hint="eastAsia"/>
            <w:color w:val="000000"/>
            <w:kern w:val="0"/>
            <w:sz w:val="22"/>
          </w:rPr>
          <w:delText>공정 열효율</w:delText>
        </w:r>
        <w:r w:rsidR="008A25B7" w:rsidDel="003D7788">
          <w:rPr>
            <w:rFonts w:eastAsiaTheme="minorHAnsi" w:cs="굴림" w:hint="eastAsia"/>
            <w:color w:val="000000"/>
            <w:kern w:val="0"/>
            <w:sz w:val="22"/>
          </w:rPr>
          <w:delText xml:space="preserve">이 최대가 되는 </w:delText>
        </w:r>
        <w:r w:rsidDel="003D7788">
          <w:rPr>
            <w:rFonts w:eastAsiaTheme="minorHAnsi" w:cs="굴림" w:hint="eastAsia"/>
            <w:color w:val="000000"/>
            <w:kern w:val="0"/>
            <w:sz w:val="22"/>
          </w:rPr>
          <w:delText>운전조건을 탐색한 결과</w:delText>
        </w:r>
        <w:r w:rsidR="00D778FA" w:rsidDel="003D7788">
          <w:rPr>
            <w:rFonts w:eastAsiaTheme="minorHAnsi" w:cs="굴림" w:hint="eastAsia"/>
            <w:color w:val="000000"/>
            <w:kern w:val="0"/>
            <w:sz w:val="22"/>
          </w:rPr>
          <w:delText>,</w:delText>
        </w:r>
        <w:r w:rsidDel="003D7788">
          <w:rPr>
            <w:rFonts w:eastAsiaTheme="minorHAnsi" w:cs="굴림"/>
            <w:color w:val="000000"/>
            <w:kern w:val="0"/>
            <w:sz w:val="22"/>
          </w:rPr>
          <w:delText xml:space="preserve"> </w:delText>
        </w:r>
        <w:r w:rsidR="00D778FA" w:rsidDel="003D7788">
          <w:rPr>
            <w:rFonts w:eastAsiaTheme="minorHAnsi" w:cs="굴림" w:hint="eastAsia"/>
            <w:color w:val="000000"/>
            <w:kern w:val="0"/>
            <w:sz w:val="22"/>
          </w:rPr>
          <w:delText>천연가스의 원료 및 연료</w:delText>
        </w:r>
        <w:r w:rsidR="000A1D69" w:rsidDel="003D7788">
          <w:rPr>
            <w:rFonts w:eastAsiaTheme="minorHAnsi" w:cs="굴림" w:hint="eastAsia"/>
            <w:color w:val="000000"/>
            <w:kern w:val="0"/>
            <w:sz w:val="22"/>
          </w:rPr>
          <w:delText>,</w:delText>
        </w:r>
        <w:r w:rsidR="000A1D69" w:rsidDel="003D7788">
          <w:rPr>
            <w:rFonts w:eastAsiaTheme="minorHAnsi" w:cs="굴림"/>
            <w:color w:val="000000"/>
            <w:kern w:val="0"/>
            <w:sz w:val="22"/>
          </w:rPr>
          <w:delText xml:space="preserve"> </w:delText>
        </w:r>
        <w:r w:rsidR="000A1D69" w:rsidDel="003D7788">
          <w:rPr>
            <w:rFonts w:eastAsiaTheme="minorHAnsi" w:cs="굴림" w:hint="eastAsia"/>
            <w:color w:val="000000"/>
            <w:kern w:val="0"/>
            <w:sz w:val="22"/>
          </w:rPr>
          <w:delText>공기</w:delText>
        </w:r>
        <w:r w:rsidR="00D778FA" w:rsidDel="003D7788">
          <w:rPr>
            <w:rFonts w:eastAsiaTheme="minorHAnsi" w:cs="굴림" w:hint="eastAsia"/>
            <w:color w:val="000000"/>
            <w:kern w:val="0"/>
            <w:sz w:val="22"/>
          </w:rPr>
          <w:delText xml:space="preserve">의 </w:delText>
        </w:r>
        <w:r w:rsidR="000A1D69" w:rsidDel="003D7788">
          <w:rPr>
            <w:rFonts w:eastAsiaTheme="minorHAnsi" w:cs="굴림" w:hint="eastAsia"/>
            <w:color w:val="000000"/>
            <w:kern w:val="0"/>
            <w:sz w:val="22"/>
          </w:rPr>
          <w:delText>유량</w:delText>
        </w:r>
        <w:r w:rsidR="008A25B7" w:rsidDel="003D7788">
          <w:rPr>
            <w:rFonts w:eastAsiaTheme="minorHAnsi" w:cs="굴림" w:hint="eastAsia"/>
            <w:color w:val="000000"/>
            <w:kern w:val="0"/>
            <w:sz w:val="22"/>
          </w:rPr>
          <w:delText>은</w:delText>
        </w:r>
        <w:r w:rsidR="00D778FA" w:rsidDel="003D7788">
          <w:rPr>
            <w:rFonts w:eastAsiaTheme="minorHAnsi" w:cs="굴림" w:hint="eastAsia"/>
            <w:color w:val="000000"/>
            <w:kern w:val="0"/>
            <w:sz w:val="22"/>
          </w:rPr>
          <w:delText xml:space="preserve"> 줄고 물과 </w:delText>
        </w:r>
        <w:r w:rsidR="000A1D69" w:rsidDel="003D7788">
          <w:rPr>
            <w:rFonts w:eastAsiaTheme="minorHAnsi" w:cs="굴림"/>
            <w:color w:val="000000"/>
            <w:kern w:val="0"/>
            <w:sz w:val="22"/>
          </w:rPr>
          <w:delText xml:space="preserve">PSA </w:delText>
        </w:r>
        <w:r w:rsidR="000A1D69" w:rsidDel="003D7788">
          <w:rPr>
            <w:rFonts w:eastAsiaTheme="minorHAnsi" w:cs="굴림" w:hint="eastAsia"/>
            <w:color w:val="000000"/>
            <w:kern w:val="0"/>
            <w:sz w:val="22"/>
          </w:rPr>
          <w:delText>장치의 회수율</w:delText>
        </w:r>
        <w:r w:rsidR="008A25B7" w:rsidDel="003D7788">
          <w:rPr>
            <w:rFonts w:eastAsiaTheme="minorHAnsi" w:cs="굴림" w:hint="eastAsia"/>
            <w:color w:val="000000"/>
            <w:kern w:val="0"/>
            <w:sz w:val="22"/>
          </w:rPr>
          <w:delText>은</w:delText>
        </w:r>
        <w:r w:rsidR="000A1D69" w:rsidDel="003D7788">
          <w:rPr>
            <w:rFonts w:eastAsiaTheme="minorHAnsi" w:cs="굴림" w:hint="eastAsia"/>
            <w:color w:val="000000"/>
            <w:kern w:val="0"/>
            <w:sz w:val="22"/>
          </w:rPr>
          <w:delText xml:space="preserve"> 증가</w:delText>
        </w:r>
        <w:r w:rsidR="00B44214" w:rsidDel="003D7788">
          <w:rPr>
            <w:rFonts w:eastAsiaTheme="minorHAnsi" w:cs="굴림" w:hint="eastAsia"/>
            <w:color w:val="000000"/>
            <w:kern w:val="0"/>
            <w:sz w:val="22"/>
          </w:rPr>
          <w:delText>하였</w:delText>
        </w:r>
        <w:r w:rsidR="00F754B7" w:rsidDel="003D7788">
          <w:rPr>
            <w:rFonts w:eastAsiaTheme="minorHAnsi" w:cs="굴림" w:hint="eastAsia"/>
            <w:color w:val="000000"/>
            <w:kern w:val="0"/>
            <w:sz w:val="22"/>
          </w:rPr>
          <w:delText>다.</w:delText>
        </w:r>
        <w:r w:rsidR="00AE36AD" w:rsidDel="003D7788">
          <w:rPr>
            <w:rFonts w:eastAsiaTheme="minorHAnsi" w:cs="굴림"/>
            <w:color w:val="000000"/>
            <w:kern w:val="0"/>
            <w:sz w:val="22"/>
          </w:rPr>
          <w:delText xml:space="preserve"> </w:delText>
        </w:r>
        <w:r w:rsidR="00AE36AD" w:rsidDel="003D7788">
          <w:rPr>
            <w:rFonts w:eastAsiaTheme="minorHAnsi" w:cs="굴림" w:hint="eastAsia"/>
            <w:color w:val="000000"/>
            <w:kern w:val="0"/>
            <w:sz w:val="22"/>
          </w:rPr>
          <w:delText>이와 같이</w:delText>
        </w:r>
        <w:r w:rsidR="00AE36AD" w:rsidDel="003D7788">
          <w:rPr>
            <w:rFonts w:eastAsiaTheme="minorHAnsi" w:cs="굴림"/>
            <w:color w:val="000000"/>
            <w:kern w:val="0"/>
            <w:sz w:val="22"/>
          </w:rPr>
          <w:delText xml:space="preserve"> </w:delText>
        </w:r>
        <w:r w:rsidR="00AE36AD" w:rsidDel="003D7788">
          <w:rPr>
            <w:rFonts w:eastAsiaTheme="minorHAnsi" w:cs="굴림" w:hint="eastAsia"/>
            <w:color w:val="000000"/>
            <w:kern w:val="0"/>
            <w:sz w:val="22"/>
          </w:rPr>
          <w:delText>격자탐색법을 이용하여 격자점을 한번 생성하고 나면,</w:delText>
        </w:r>
        <w:r w:rsidR="00AE36AD" w:rsidDel="003D7788">
          <w:rPr>
            <w:rFonts w:eastAsiaTheme="minorHAnsi" w:cs="굴림"/>
            <w:color w:val="000000"/>
            <w:kern w:val="0"/>
            <w:sz w:val="22"/>
          </w:rPr>
          <w:delText xml:space="preserve"> </w:delText>
        </w:r>
        <w:r w:rsidR="00AE36AD" w:rsidDel="003D7788">
          <w:rPr>
            <w:rFonts w:eastAsiaTheme="minorHAnsi" w:cs="굴림" w:hint="eastAsia"/>
            <w:color w:val="000000"/>
            <w:kern w:val="0"/>
            <w:sz w:val="22"/>
          </w:rPr>
          <w:delText xml:space="preserve">원하는 목적함수에 맞는 </w:delText>
        </w:r>
        <w:r w:rsidR="007A6A1D" w:rsidDel="003D7788">
          <w:rPr>
            <w:rFonts w:eastAsiaTheme="minorHAnsi" w:cs="굴림" w:hint="eastAsia"/>
            <w:color w:val="000000"/>
            <w:kern w:val="0"/>
            <w:sz w:val="22"/>
          </w:rPr>
          <w:delText>최적의 운전조건을 빠르게 탐색할 수 있다.</w:delText>
        </w:r>
      </w:del>
    </w:p>
    <w:p w14:paraId="4799ED92" w14:textId="403907B0" w:rsidR="00616903" w:rsidDel="003D7788" w:rsidRDefault="54E4C5C2">
      <w:pPr>
        <w:pStyle w:val="a3"/>
        <w:spacing w:line="360" w:lineRule="auto"/>
        <w:ind w:leftChars="0" w:left="0"/>
        <w:outlineLvl w:val="0"/>
        <w:rPr>
          <w:del w:id="1530" w:author="장교진" w:date="2022-01-18T10:40:00Z"/>
          <w:color w:val="000000"/>
          <w:kern w:val="0"/>
          <w:sz w:val="22"/>
        </w:rPr>
        <w:pPrChange w:id="1531" w:author="장교진" w:date="2022-01-18T10:40:00Z">
          <w:pPr>
            <w:pStyle w:val="a3"/>
            <w:numPr>
              <w:numId w:val="1"/>
            </w:numPr>
            <w:spacing w:line="360" w:lineRule="auto"/>
            <w:ind w:leftChars="0" w:left="425" w:hanging="425"/>
          </w:pPr>
        </w:pPrChange>
      </w:pPr>
      <w:del w:id="1532" w:author="장교진" w:date="2022-01-18T10:40:00Z">
        <w:r w:rsidRPr="0886C2E6" w:rsidDel="003D7788">
          <w:rPr>
            <w:rFonts w:cs="굴림"/>
            <w:color w:val="000000" w:themeColor="text1"/>
            <w:sz w:val="22"/>
          </w:rPr>
          <w:delText>결론</w:delText>
        </w:r>
      </w:del>
    </w:p>
    <w:p w14:paraId="4B1CE8DA" w14:textId="35FC5CAF" w:rsidR="00616903" w:rsidRPr="00904F54" w:rsidRDefault="00046F8D">
      <w:pPr>
        <w:spacing w:line="360" w:lineRule="auto"/>
        <w:outlineLvl w:val="0"/>
        <w:rPr>
          <w:rFonts w:eastAsiaTheme="minorHAnsi" w:cs="굴림"/>
          <w:color w:val="000000"/>
          <w:kern w:val="0"/>
          <w:sz w:val="22"/>
        </w:rPr>
        <w:pPrChange w:id="1533" w:author="장교진" w:date="2022-01-18T10:40:00Z">
          <w:pPr>
            <w:spacing w:line="360" w:lineRule="auto"/>
          </w:pPr>
        </w:pPrChange>
      </w:pPr>
      <w:del w:id="1534" w:author="장교진" w:date="2022-01-18T10:40:00Z">
        <w:r w:rsidDel="003D7788">
          <w:rPr>
            <w:rFonts w:eastAsiaTheme="minorHAnsi" w:cs="굴림" w:hint="eastAsia"/>
            <w:color w:val="000000"/>
            <w:kern w:val="0"/>
            <w:sz w:val="22"/>
          </w:rPr>
          <w:delText>본 장에서는 수소 생산을 위한 수증기 개질 공정을 인공신경망 기법을 이용하여 모델링하고,</w:delText>
        </w:r>
        <w:r w:rsidDel="003D7788">
          <w:rPr>
            <w:rFonts w:eastAsiaTheme="minorHAnsi" w:cs="굴림"/>
            <w:color w:val="000000"/>
            <w:kern w:val="0"/>
            <w:sz w:val="22"/>
          </w:rPr>
          <w:delText xml:space="preserve"> </w:delText>
        </w:r>
        <w:r w:rsidR="00D0266A" w:rsidDel="003D7788">
          <w:rPr>
            <w:rFonts w:eastAsiaTheme="minorHAnsi" w:cs="굴림" w:hint="eastAsia"/>
            <w:color w:val="000000"/>
            <w:kern w:val="0"/>
            <w:sz w:val="22"/>
          </w:rPr>
          <w:delText>최적의 운전조건을 탐색하</w:delText>
        </w:r>
        <w:r w:rsidR="007D5307" w:rsidDel="003D7788">
          <w:rPr>
            <w:rFonts w:eastAsiaTheme="minorHAnsi" w:cs="굴림" w:hint="eastAsia"/>
            <w:color w:val="000000"/>
            <w:kern w:val="0"/>
            <w:sz w:val="22"/>
          </w:rPr>
          <w:delText xml:space="preserve">는 </w:delText>
        </w:r>
        <w:r w:rsidR="00280E83" w:rsidDel="003D7788">
          <w:rPr>
            <w:rFonts w:eastAsiaTheme="minorHAnsi" w:cs="굴림" w:hint="eastAsia"/>
            <w:color w:val="000000"/>
            <w:kern w:val="0"/>
            <w:sz w:val="22"/>
          </w:rPr>
          <w:delText xml:space="preserve">최적화 </w:delText>
        </w:r>
        <w:r w:rsidR="007D5307" w:rsidDel="003D7788">
          <w:rPr>
            <w:rFonts w:eastAsiaTheme="minorHAnsi" w:cs="굴림" w:hint="eastAsia"/>
            <w:color w:val="000000"/>
            <w:kern w:val="0"/>
            <w:sz w:val="22"/>
          </w:rPr>
          <w:delText>문제를 해결하였다</w:delText>
        </w:r>
        <w:r w:rsidR="006E518A" w:rsidDel="003D7788">
          <w:rPr>
            <w:rFonts w:eastAsiaTheme="minorHAnsi" w:cs="굴림" w:hint="eastAsia"/>
            <w:color w:val="000000"/>
            <w:kern w:val="0"/>
            <w:sz w:val="22"/>
          </w:rPr>
          <w:delText>.</w:delText>
        </w:r>
        <w:r w:rsidR="006E518A" w:rsidDel="003D7788">
          <w:rPr>
            <w:rFonts w:eastAsiaTheme="minorHAnsi" w:cs="굴림"/>
            <w:color w:val="000000"/>
            <w:kern w:val="0"/>
            <w:sz w:val="22"/>
          </w:rPr>
          <w:delText xml:space="preserve"> </w:delText>
        </w:r>
        <w:r w:rsidR="00280E83" w:rsidDel="003D7788">
          <w:rPr>
            <w:rFonts w:eastAsiaTheme="minorHAnsi" w:cs="굴림" w:hint="eastAsia"/>
            <w:color w:val="000000"/>
            <w:kern w:val="0"/>
            <w:sz w:val="22"/>
          </w:rPr>
          <w:delText>개발된 모델</w:delText>
        </w:r>
        <w:r w:rsidR="00513816" w:rsidDel="003D7788">
          <w:rPr>
            <w:rFonts w:eastAsiaTheme="minorHAnsi" w:cs="굴림" w:hint="eastAsia"/>
            <w:color w:val="000000"/>
            <w:kern w:val="0"/>
            <w:sz w:val="22"/>
          </w:rPr>
          <w:delText>의 신뢰성 및 타당성을 검증하기 위하여</w:delText>
        </w:r>
        <w:r w:rsidR="00D52552" w:rsidDel="003D7788">
          <w:rPr>
            <w:rFonts w:eastAsiaTheme="minorHAnsi" w:cs="굴림" w:hint="eastAsia"/>
            <w:color w:val="000000"/>
            <w:kern w:val="0"/>
            <w:sz w:val="22"/>
          </w:rPr>
          <w:delText xml:space="preserve"> 검증 데이터</w:delText>
        </w:r>
        <w:r w:rsidR="006D4430" w:rsidDel="003D7788">
          <w:rPr>
            <w:rFonts w:eastAsiaTheme="minorHAnsi" w:cs="굴림" w:hint="eastAsia"/>
            <w:color w:val="000000"/>
            <w:kern w:val="0"/>
            <w:sz w:val="22"/>
          </w:rPr>
          <w:delText>에 대한</w:delText>
        </w:r>
        <w:r w:rsidR="00D52552" w:rsidDel="003D7788">
          <w:rPr>
            <w:rFonts w:eastAsiaTheme="minorHAnsi" w:cs="굴림" w:hint="eastAsia"/>
            <w:color w:val="000000"/>
            <w:kern w:val="0"/>
            <w:sz w:val="22"/>
          </w:rPr>
          <w:delText xml:space="preserve"> </w:delText>
        </w:r>
        <w:r w:rsidR="006D4430" w:rsidDel="003D7788">
          <w:rPr>
            <w:rFonts w:eastAsiaTheme="minorHAnsi" w:cs="굴림" w:hint="eastAsia"/>
            <w:color w:val="000000"/>
            <w:kern w:val="0"/>
            <w:sz w:val="22"/>
          </w:rPr>
          <w:delText xml:space="preserve">모델의 </w:delText>
        </w:r>
        <w:r w:rsidR="00D52552" w:rsidDel="003D7788">
          <w:rPr>
            <w:rFonts w:eastAsiaTheme="minorHAnsi" w:cs="굴림"/>
            <w:color w:val="000000"/>
            <w:kern w:val="0"/>
            <w:sz w:val="22"/>
          </w:rPr>
          <w:delText>R</w:delText>
        </w:r>
        <w:r w:rsidR="00D52552" w:rsidRPr="0071169B" w:rsidDel="003D7788">
          <w:rPr>
            <w:rFonts w:eastAsiaTheme="minorHAnsi" w:cs="굴림"/>
            <w:color w:val="000000"/>
            <w:kern w:val="0"/>
            <w:sz w:val="22"/>
            <w:vertAlign w:val="superscript"/>
          </w:rPr>
          <w:delText>2</w:delText>
        </w:r>
        <w:r w:rsidR="00D52552" w:rsidDel="003D7788">
          <w:rPr>
            <w:rFonts w:eastAsiaTheme="minorHAnsi" w:cs="굴림"/>
            <w:color w:val="000000"/>
            <w:kern w:val="0"/>
            <w:sz w:val="22"/>
          </w:rPr>
          <w:delText xml:space="preserve"> </w:delText>
        </w:r>
        <w:r w:rsidR="00D52552" w:rsidDel="003D7788">
          <w:rPr>
            <w:rFonts w:eastAsiaTheme="minorHAnsi" w:cs="굴림" w:hint="eastAsia"/>
            <w:color w:val="000000"/>
            <w:kern w:val="0"/>
            <w:sz w:val="22"/>
          </w:rPr>
          <w:delText xml:space="preserve">및 </w:delText>
        </w:r>
        <w:r w:rsidR="00D52552" w:rsidDel="003D7788">
          <w:rPr>
            <w:rFonts w:eastAsiaTheme="minorHAnsi" w:cs="굴림"/>
            <w:color w:val="000000"/>
            <w:kern w:val="0"/>
            <w:sz w:val="22"/>
          </w:rPr>
          <w:delText xml:space="preserve">RMSE </w:delText>
        </w:r>
        <w:r w:rsidR="00D52552" w:rsidDel="003D7788">
          <w:rPr>
            <w:rFonts w:eastAsiaTheme="minorHAnsi" w:cs="굴림" w:hint="eastAsia"/>
            <w:color w:val="000000"/>
            <w:kern w:val="0"/>
            <w:sz w:val="22"/>
          </w:rPr>
          <w:delText xml:space="preserve">값을 </w:delText>
        </w:r>
        <w:r w:rsidR="002414E7" w:rsidDel="003D7788">
          <w:rPr>
            <w:rFonts w:eastAsiaTheme="minorHAnsi" w:cs="굴림" w:hint="eastAsia"/>
            <w:color w:val="000000"/>
            <w:kern w:val="0"/>
            <w:sz w:val="22"/>
          </w:rPr>
          <w:delText>계산하였고</w:delText>
        </w:r>
        <w:r w:rsidR="005D3A1A" w:rsidDel="003D7788">
          <w:rPr>
            <w:rFonts w:eastAsiaTheme="minorHAnsi" w:cs="굴림" w:hint="eastAsia"/>
            <w:color w:val="000000"/>
            <w:kern w:val="0"/>
            <w:sz w:val="22"/>
          </w:rPr>
          <w:delText>,</w:delText>
        </w:r>
        <w:r w:rsidR="005D3A1A" w:rsidDel="003D7788">
          <w:rPr>
            <w:rFonts w:eastAsiaTheme="minorHAnsi" w:cs="굴림"/>
            <w:color w:val="000000"/>
            <w:kern w:val="0"/>
            <w:sz w:val="22"/>
          </w:rPr>
          <w:delText xml:space="preserve"> </w:delText>
        </w:r>
        <w:r w:rsidR="005D3A1A" w:rsidDel="003D7788">
          <w:rPr>
            <w:rFonts w:eastAsiaTheme="minorHAnsi" w:cs="굴림" w:hint="eastAsia"/>
            <w:color w:val="000000"/>
            <w:kern w:val="0"/>
            <w:sz w:val="22"/>
          </w:rPr>
          <w:delText xml:space="preserve">민감도 분석을 통해 </w:delText>
        </w:r>
        <w:r w:rsidR="00513816" w:rsidDel="003D7788">
          <w:rPr>
            <w:rFonts w:eastAsiaTheme="minorHAnsi" w:cs="굴림" w:hint="eastAsia"/>
            <w:color w:val="000000"/>
            <w:kern w:val="0"/>
            <w:sz w:val="22"/>
          </w:rPr>
          <w:delText xml:space="preserve">예측 변수에 가장 영향력 있는 입력 </w:delText>
        </w:r>
        <w:r w:rsidR="007C64CB" w:rsidDel="003D7788">
          <w:rPr>
            <w:rFonts w:eastAsiaTheme="minorHAnsi" w:cs="굴림" w:hint="eastAsia"/>
            <w:color w:val="000000"/>
            <w:kern w:val="0"/>
            <w:sz w:val="22"/>
          </w:rPr>
          <w:delText>변수를 분석하였다</w:delText>
        </w:r>
        <w:r w:rsidR="00513816" w:rsidDel="003D7788">
          <w:rPr>
            <w:rFonts w:eastAsiaTheme="minorHAnsi" w:cs="굴림" w:hint="eastAsia"/>
            <w:color w:val="000000"/>
            <w:kern w:val="0"/>
            <w:sz w:val="22"/>
          </w:rPr>
          <w:delText>.</w:delText>
        </w:r>
        <w:r w:rsidR="00513816" w:rsidDel="003D7788">
          <w:rPr>
            <w:rFonts w:eastAsiaTheme="minorHAnsi" w:cs="굴림"/>
            <w:color w:val="000000"/>
            <w:kern w:val="0"/>
            <w:sz w:val="22"/>
          </w:rPr>
          <w:delText xml:space="preserve"> </w:delText>
        </w:r>
        <w:r w:rsidR="005E62A1" w:rsidDel="003D7788">
          <w:rPr>
            <w:rFonts w:eastAsiaTheme="minorHAnsi" w:cs="굴림" w:hint="eastAsia"/>
            <w:color w:val="000000"/>
            <w:kern w:val="0"/>
            <w:sz w:val="22"/>
          </w:rPr>
          <w:delText>민감도 분석 결과</w:delText>
        </w:r>
        <w:r w:rsidR="008016AF" w:rsidDel="003D7788">
          <w:rPr>
            <w:rFonts w:eastAsiaTheme="minorHAnsi" w:cs="굴림" w:hint="eastAsia"/>
            <w:color w:val="000000"/>
            <w:kern w:val="0"/>
            <w:sz w:val="22"/>
          </w:rPr>
          <w:delText>에서는</w:delText>
        </w:r>
        <w:r w:rsidR="005E62A1" w:rsidDel="003D7788">
          <w:rPr>
            <w:rFonts w:eastAsiaTheme="minorHAnsi" w:cs="굴림" w:hint="eastAsia"/>
            <w:color w:val="000000"/>
            <w:kern w:val="0"/>
            <w:sz w:val="22"/>
          </w:rPr>
          <w:delText xml:space="preserve"> </w:delText>
        </w:r>
        <w:r w:rsidR="00180FE9" w:rsidDel="003D7788">
          <w:rPr>
            <w:rFonts w:eastAsiaTheme="minorHAnsi" w:cs="굴림" w:hint="eastAsia"/>
            <w:color w:val="000000"/>
            <w:kern w:val="0"/>
            <w:sz w:val="22"/>
          </w:rPr>
          <w:delText xml:space="preserve">영향력의 크기가 </w:delText>
        </w:r>
        <w:r w:rsidR="00C15833" w:rsidDel="003D7788">
          <w:rPr>
            <w:rFonts w:eastAsiaTheme="minorHAnsi" w:cs="굴림" w:hint="eastAsia"/>
            <w:color w:val="000000"/>
            <w:kern w:val="0"/>
            <w:sz w:val="22"/>
          </w:rPr>
          <w:delText>PSA</w:delText>
        </w:r>
        <w:r w:rsidR="00C15833" w:rsidDel="003D7788">
          <w:rPr>
            <w:rFonts w:eastAsiaTheme="minorHAnsi" w:cs="굴림"/>
            <w:color w:val="000000"/>
            <w:kern w:val="0"/>
            <w:sz w:val="22"/>
          </w:rPr>
          <w:delText xml:space="preserve"> </w:delText>
        </w:r>
        <w:r w:rsidR="00C15833" w:rsidDel="003D7788">
          <w:rPr>
            <w:rFonts w:eastAsiaTheme="minorHAnsi" w:cs="굴림" w:hint="eastAsia"/>
            <w:color w:val="000000"/>
            <w:kern w:val="0"/>
            <w:sz w:val="22"/>
          </w:rPr>
          <w:delText>장치의 회수율,</w:delText>
        </w:r>
        <w:r w:rsidR="00C15833" w:rsidDel="003D7788">
          <w:rPr>
            <w:rFonts w:eastAsiaTheme="minorHAnsi" w:cs="굴림"/>
            <w:color w:val="000000"/>
            <w:kern w:val="0"/>
            <w:sz w:val="22"/>
          </w:rPr>
          <w:delText xml:space="preserve"> </w:delText>
        </w:r>
        <w:r w:rsidR="00C15833" w:rsidDel="003D7788">
          <w:rPr>
            <w:rFonts w:eastAsiaTheme="minorHAnsi" w:cs="굴림" w:hint="eastAsia"/>
            <w:color w:val="000000"/>
            <w:kern w:val="0"/>
            <w:sz w:val="22"/>
          </w:rPr>
          <w:delText>천연가스 원료 유량,</w:delText>
        </w:r>
        <w:r w:rsidR="00C15833" w:rsidDel="003D7788">
          <w:rPr>
            <w:rFonts w:eastAsiaTheme="minorHAnsi" w:cs="굴림"/>
            <w:color w:val="000000"/>
            <w:kern w:val="0"/>
            <w:sz w:val="22"/>
          </w:rPr>
          <w:delText xml:space="preserve"> </w:delText>
        </w:r>
        <w:r w:rsidR="005E72C2" w:rsidDel="003D7788">
          <w:rPr>
            <w:rFonts w:eastAsiaTheme="minorHAnsi" w:cs="굴림" w:hint="eastAsia"/>
            <w:color w:val="000000"/>
            <w:kern w:val="0"/>
            <w:sz w:val="22"/>
          </w:rPr>
          <w:delText>증기 유량,</w:delText>
        </w:r>
        <w:r w:rsidR="005E72C2" w:rsidDel="003D7788">
          <w:rPr>
            <w:rFonts w:eastAsiaTheme="minorHAnsi" w:cs="굴림"/>
            <w:color w:val="000000"/>
            <w:kern w:val="0"/>
            <w:sz w:val="22"/>
          </w:rPr>
          <w:delText xml:space="preserve"> </w:delText>
        </w:r>
        <w:r w:rsidR="005E72C2" w:rsidDel="003D7788">
          <w:rPr>
            <w:rFonts w:eastAsiaTheme="minorHAnsi" w:cs="굴림" w:hint="eastAsia"/>
            <w:color w:val="000000"/>
            <w:kern w:val="0"/>
            <w:sz w:val="22"/>
          </w:rPr>
          <w:delText>공기 유량,</w:delText>
        </w:r>
        <w:r w:rsidR="005E72C2" w:rsidDel="003D7788">
          <w:rPr>
            <w:rFonts w:eastAsiaTheme="minorHAnsi" w:cs="굴림"/>
            <w:color w:val="000000"/>
            <w:kern w:val="0"/>
            <w:sz w:val="22"/>
          </w:rPr>
          <w:delText xml:space="preserve"> </w:delText>
        </w:r>
        <w:r w:rsidR="005E72C2" w:rsidDel="003D7788">
          <w:rPr>
            <w:rFonts w:eastAsiaTheme="minorHAnsi" w:cs="굴림" w:hint="eastAsia"/>
            <w:color w:val="000000"/>
            <w:kern w:val="0"/>
            <w:sz w:val="22"/>
          </w:rPr>
          <w:delText xml:space="preserve">천연가스 연료 유량 </w:delText>
        </w:r>
        <w:r w:rsidR="00180FE9" w:rsidDel="003D7788">
          <w:rPr>
            <w:rFonts w:eastAsiaTheme="minorHAnsi" w:cs="굴림" w:hint="eastAsia"/>
            <w:color w:val="000000"/>
            <w:kern w:val="0"/>
            <w:sz w:val="22"/>
          </w:rPr>
          <w:delText>순서대로 나타났다.</w:delText>
        </w:r>
        <w:r w:rsidR="005E72C2" w:rsidDel="003D7788">
          <w:rPr>
            <w:rFonts w:eastAsiaTheme="minorHAnsi" w:cs="굴림"/>
            <w:color w:val="000000"/>
            <w:kern w:val="0"/>
            <w:sz w:val="22"/>
          </w:rPr>
          <w:delText xml:space="preserve"> </w:delText>
        </w:r>
        <w:r w:rsidR="00CD3599" w:rsidDel="003D7788">
          <w:rPr>
            <w:rFonts w:eastAsiaTheme="minorHAnsi" w:cs="굴림" w:hint="eastAsia"/>
            <w:color w:val="000000"/>
            <w:kern w:val="0"/>
            <w:sz w:val="22"/>
          </w:rPr>
          <w:delText xml:space="preserve">이를 통해 공정 운전 시 </w:delText>
        </w:r>
        <w:r w:rsidR="00122857" w:rsidDel="003D7788">
          <w:rPr>
            <w:rFonts w:eastAsiaTheme="minorHAnsi" w:cs="굴림" w:hint="eastAsia"/>
            <w:color w:val="000000"/>
            <w:kern w:val="0"/>
            <w:sz w:val="22"/>
          </w:rPr>
          <w:delText xml:space="preserve">중심적으로 </w:delText>
        </w:r>
        <w:r w:rsidR="00CD3599" w:rsidDel="003D7788">
          <w:rPr>
            <w:rFonts w:eastAsiaTheme="minorHAnsi" w:cs="굴림" w:hint="eastAsia"/>
            <w:color w:val="000000"/>
            <w:kern w:val="0"/>
            <w:sz w:val="22"/>
          </w:rPr>
          <w:delText>모니터링하고 제어</w:delText>
        </w:r>
        <w:r w:rsidR="00122857" w:rsidDel="003D7788">
          <w:rPr>
            <w:rFonts w:eastAsiaTheme="minorHAnsi" w:cs="굴림" w:hint="eastAsia"/>
            <w:color w:val="000000"/>
            <w:kern w:val="0"/>
            <w:sz w:val="22"/>
          </w:rPr>
          <w:delText xml:space="preserve">할 변수를 </w:delText>
        </w:r>
        <w:r w:rsidR="007C64CB" w:rsidDel="003D7788">
          <w:rPr>
            <w:rFonts w:eastAsiaTheme="minorHAnsi" w:cs="굴림" w:hint="eastAsia"/>
            <w:color w:val="000000"/>
            <w:kern w:val="0"/>
            <w:sz w:val="22"/>
          </w:rPr>
          <w:delText>쉽게 결정할 수 있다.</w:delText>
        </w:r>
        <w:r w:rsidR="007C64CB" w:rsidDel="003D7788">
          <w:rPr>
            <w:rFonts w:eastAsiaTheme="minorHAnsi" w:cs="굴림"/>
            <w:color w:val="000000"/>
            <w:kern w:val="0"/>
            <w:sz w:val="22"/>
          </w:rPr>
          <w:delText xml:space="preserve"> </w:delText>
        </w:r>
        <w:r w:rsidR="007C64CB" w:rsidDel="003D7788">
          <w:rPr>
            <w:rFonts w:eastAsiaTheme="minorHAnsi" w:cs="굴림" w:hint="eastAsia"/>
            <w:color w:val="000000"/>
            <w:kern w:val="0"/>
            <w:sz w:val="22"/>
          </w:rPr>
          <w:delText>마지막으로,</w:delText>
        </w:r>
        <w:r w:rsidR="007C64CB" w:rsidDel="003D7788">
          <w:rPr>
            <w:rFonts w:eastAsiaTheme="minorHAnsi" w:cs="굴림"/>
            <w:color w:val="000000"/>
            <w:kern w:val="0"/>
            <w:sz w:val="22"/>
          </w:rPr>
          <w:delText xml:space="preserve"> </w:delText>
        </w:r>
        <w:r w:rsidR="007C64CB" w:rsidDel="003D7788">
          <w:rPr>
            <w:rFonts w:eastAsiaTheme="minorHAnsi" w:cs="굴림" w:hint="eastAsia"/>
            <w:color w:val="000000"/>
            <w:kern w:val="0"/>
            <w:sz w:val="22"/>
          </w:rPr>
          <w:delText xml:space="preserve">격자탐색법을 기반으로 탐색공간 내에서 </w:delText>
        </w:r>
        <w:r w:rsidR="00BE71EC" w:rsidDel="003D7788">
          <w:rPr>
            <w:rFonts w:eastAsiaTheme="minorHAnsi" w:cs="굴림" w:hint="eastAsia"/>
            <w:color w:val="000000"/>
            <w:kern w:val="0"/>
            <w:sz w:val="22"/>
          </w:rPr>
          <w:delText>SMR</w:delText>
        </w:r>
        <w:r w:rsidR="00BE71EC" w:rsidDel="003D7788">
          <w:rPr>
            <w:rFonts w:eastAsiaTheme="minorHAnsi" w:cs="굴림"/>
            <w:color w:val="000000"/>
            <w:kern w:val="0"/>
            <w:sz w:val="22"/>
          </w:rPr>
          <w:delText xml:space="preserve"> </w:delText>
        </w:r>
        <w:r w:rsidR="00BE71EC" w:rsidDel="003D7788">
          <w:rPr>
            <w:rFonts w:eastAsiaTheme="minorHAnsi" w:cs="굴림" w:hint="eastAsia"/>
            <w:color w:val="000000"/>
            <w:kern w:val="0"/>
            <w:sz w:val="22"/>
          </w:rPr>
          <w:delText xml:space="preserve">공정의 </w:delText>
        </w:r>
        <w:r w:rsidR="007C64CB" w:rsidDel="003D7788">
          <w:rPr>
            <w:rFonts w:eastAsiaTheme="minorHAnsi" w:cs="굴림" w:hint="eastAsia"/>
            <w:color w:val="000000"/>
            <w:kern w:val="0"/>
            <w:sz w:val="22"/>
          </w:rPr>
          <w:delText xml:space="preserve">운전조건을 </w:delText>
        </w:r>
        <w:r w:rsidR="00BE71EC" w:rsidDel="003D7788">
          <w:rPr>
            <w:rFonts w:eastAsiaTheme="minorHAnsi" w:cs="굴림" w:hint="eastAsia"/>
            <w:color w:val="000000"/>
            <w:kern w:val="0"/>
            <w:sz w:val="22"/>
          </w:rPr>
          <w:delText>최적화하였다.</w:delText>
        </w:r>
        <w:r w:rsidR="00BE71EC" w:rsidDel="003D7788">
          <w:rPr>
            <w:rFonts w:eastAsiaTheme="minorHAnsi" w:cs="굴림"/>
            <w:color w:val="000000"/>
            <w:kern w:val="0"/>
            <w:sz w:val="22"/>
          </w:rPr>
          <w:delText xml:space="preserve"> </w:delText>
        </w:r>
        <w:r w:rsidR="00D27F4C" w:rsidDel="003D7788">
          <w:rPr>
            <w:rFonts w:eastAsiaTheme="minorHAnsi" w:cs="굴림" w:hint="eastAsia"/>
            <w:color w:val="000000"/>
            <w:kern w:val="0"/>
            <w:sz w:val="22"/>
          </w:rPr>
          <w:delText>수소 생산량을 최대화하는 경우,</w:delText>
        </w:r>
        <w:r w:rsidR="00D27F4C" w:rsidDel="003D7788">
          <w:rPr>
            <w:rFonts w:eastAsiaTheme="minorHAnsi" w:cs="굴림"/>
            <w:color w:val="000000"/>
            <w:kern w:val="0"/>
            <w:sz w:val="22"/>
          </w:rPr>
          <w:delText xml:space="preserve"> </w:delText>
        </w:r>
        <w:r w:rsidR="00D27F4C" w:rsidDel="003D7788">
          <w:rPr>
            <w:rFonts w:eastAsiaTheme="minorHAnsi" w:cs="굴림" w:hint="eastAsia"/>
            <w:color w:val="000000"/>
            <w:kern w:val="0"/>
            <w:sz w:val="22"/>
          </w:rPr>
          <w:delText>천연가스</w:delText>
        </w:r>
        <w:r w:rsidR="00D27F4C" w:rsidDel="003D7788">
          <w:rPr>
            <w:rFonts w:eastAsiaTheme="minorHAnsi" w:cs="굴림"/>
            <w:color w:val="000000"/>
            <w:kern w:val="0"/>
            <w:sz w:val="22"/>
          </w:rPr>
          <w:delText xml:space="preserve"> </w:delText>
        </w:r>
        <w:r w:rsidR="00D27F4C" w:rsidDel="003D7788">
          <w:rPr>
            <w:rFonts w:eastAsiaTheme="minorHAnsi" w:cs="굴림" w:hint="eastAsia"/>
            <w:color w:val="000000"/>
            <w:kern w:val="0"/>
            <w:sz w:val="22"/>
          </w:rPr>
          <w:delText xml:space="preserve">원료와 연료의 유량을 늘려 </w:delText>
        </w:r>
        <w:r w:rsidR="006903E8" w:rsidDel="003D7788">
          <w:rPr>
            <w:rFonts w:eastAsiaTheme="minorHAnsi" w:cs="굴림" w:hint="eastAsia"/>
            <w:color w:val="000000"/>
            <w:kern w:val="0"/>
            <w:sz w:val="22"/>
          </w:rPr>
          <w:delText>최대한 많은 개질 반응이 일어나도록 해야</w:delText>
        </w:r>
        <w:r w:rsidR="0002126E" w:rsidDel="003D7788">
          <w:rPr>
            <w:rFonts w:eastAsiaTheme="minorHAnsi" w:cs="굴림" w:hint="eastAsia"/>
            <w:color w:val="000000"/>
            <w:kern w:val="0"/>
            <w:sz w:val="22"/>
          </w:rPr>
          <w:delText xml:space="preserve"> </w:delText>
        </w:r>
        <w:r w:rsidR="006903E8" w:rsidDel="003D7788">
          <w:rPr>
            <w:rFonts w:eastAsiaTheme="minorHAnsi" w:cs="굴림" w:hint="eastAsia"/>
            <w:color w:val="000000"/>
            <w:kern w:val="0"/>
            <w:sz w:val="22"/>
          </w:rPr>
          <w:delText>한다.</w:delText>
        </w:r>
        <w:r w:rsidR="006903E8" w:rsidDel="003D7788">
          <w:rPr>
            <w:rFonts w:eastAsiaTheme="minorHAnsi" w:cs="굴림"/>
            <w:color w:val="000000"/>
            <w:kern w:val="0"/>
            <w:sz w:val="22"/>
          </w:rPr>
          <w:delText xml:space="preserve"> </w:delText>
        </w:r>
        <w:r w:rsidR="006903E8" w:rsidDel="003D7788">
          <w:rPr>
            <w:rFonts w:eastAsiaTheme="minorHAnsi" w:cs="굴림" w:hint="eastAsia"/>
            <w:color w:val="000000"/>
            <w:kern w:val="0"/>
            <w:sz w:val="22"/>
          </w:rPr>
          <w:delText>반면에 공정 열효율을 최대화하는 경우,</w:delText>
        </w:r>
        <w:r w:rsidR="006903E8" w:rsidDel="003D7788">
          <w:rPr>
            <w:rFonts w:eastAsiaTheme="minorHAnsi" w:cs="굴림"/>
            <w:color w:val="000000"/>
            <w:kern w:val="0"/>
            <w:sz w:val="22"/>
          </w:rPr>
          <w:delText xml:space="preserve"> </w:delText>
        </w:r>
        <w:r w:rsidR="006903E8" w:rsidDel="003D7788">
          <w:rPr>
            <w:rFonts w:eastAsiaTheme="minorHAnsi" w:cs="굴림" w:hint="eastAsia"/>
            <w:color w:val="000000"/>
            <w:kern w:val="0"/>
            <w:sz w:val="22"/>
          </w:rPr>
          <w:delText>천연가스 원료와 연료의 유량을 줄임으로써</w:delText>
        </w:r>
        <w:r w:rsidR="0071169B" w:rsidDel="003D7788">
          <w:rPr>
            <w:rFonts w:eastAsiaTheme="minorHAnsi" w:cs="굴림"/>
            <w:color w:val="000000"/>
            <w:kern w:val="0"/>
            <w:sz w:val="22"/>
          </w:rPr>
          <w:delText xml:space="preserve"> </w:delText>
        </w:r>
        <w:r w:rsidR="0071169B" w:rsidDel="003D7788">
          <w:rPr>
            <w:rFonts w:eastAsiaTheme="minorHAnsi" w:cs="굴림" w:hint="eastAsia"/>
            <w:color w:val="000000"/>
            <w:kern w:val="0"/>
            <w:sz w:val="22"/>
          </w:rPr>
          <w:delText>개질 반응의 전환율이 높아지기 때문에 투입되는 천연가스 대비 더 많은 수소를 생산할 수 있다.</w:delText>
        </w:r>
        <w:r w:rsidR="0071169B" w:rsidDel="003D7788">
          <w:rPr>
            <w:rFonts w:eastAsiaTheme="minorHAnsi" w:cs="굴림"/>
            <w:color w:val="000000"/>
            <w:kern w:val="0"/>
            <w:sz w:val="22"/>
          </w:rPr>
          <w:delText xml:space="preserve"> </w:delText>
        </w:r>
        <w:r w:rsidR="00EF345A" w:rsidDel="003D7788">
          <w:rPr>
            <w:rFonts w:eastAsiaTheme="minorHAnsi" w:cs="굴림" w:hint="eastAsia"/>
            <w:color w:val="000000"/>
            <w:kern w:val="0"/>
            <w:sz w:val="22"/>
          </w:rPr>
          <w:delText xml:space="preserve">이와 같이, 인공신경망 모델과 격자탐색법을 공정 최적화에 적용하면 다양한 목적함수에 대해 신속하고 </w:delText>
        </w:r>
        <w:r w:rsidR="0002126E" w:rsidDel="003D7788">
          <w:rPr>
            <w:rFonts w:eastAsiaTheme="minorHAnsi" w:cs="굴림" w:hint="eastAsia"/>
            <w:color w:val="000000"/>
            <w:kern w:val="0"/>
            <w:sz w:val="22"/>
          </w:rPr>
          <w:delText>정확하게 최적의 솔루션을 얻을 수 있다.</w:delText>
        </w:r>
      </w:del>
    </w:p>
    <w:sectPr w:rsidR="00616903" w:rsidRPr="00904F54">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장교진" w:date="2022-01-10T15:51:00Z" w:initials="장">
    <w:p w14:paraId="79B8F62E" w14:textId="61A7A8E5" w:rsidR="000863BB" w:rsidRDefault="000863BB">
      <w:pPr>
        <w:pStyle w:val="a9"/>
      </w:pPr>
      <w:r>
        <w:rPr>
          <w:rStyle w:val="a8"/>
        </w:rPr>
        <w:annotationRef/>
      </w:r>
      <w:r w:rsidRPr="00664655">
        <w:rPr>
          <w:highlight w:val="yellow"/>
        </w:rPr>
        <w:t>Offered as a free service from Google, Colaboratory (or Colab)</w:t>
      </w:r>
      <w:r w:rsidRPr="00664655">
        <w:rPr>
          <w:noProof/>
          <w:highlight w:val="yellow"/>
        </w:rPr>
        <w:t xml:space="preserve"> </w:t>
      </w:r>
      <w:r w:rsidRPr="00664655">
        <w:rPr>
          <w:highlight w:val="yellow"/>
        </w:rPr>
        <w:t>provides a Jupyter Notebook interface with access to Google hardware.</w:t>
      </w:r>
      <w:r>
        <w:t xml:space="preserve"> </w:t>
      </w:r>
      <w:r w:rsidRPr="00664655">
        <w:rPr>
          <w:highlight w:val="yellow"/>
        </w:rPr>
        <w:t>Notebooks are run in Linux-based virtual machines (VMs) provided and maintained by Google where computation can be performed with central processing units (CPUs), or accelerated through specialized graphical processing units (GPUs) and tensor processing units (TPUs).</w:t>
      </w:r>
      <w:r>
        <w:t xml:space="preserve"> Available hardware for each VM varies by session, but typically includes top-of-the-line of NVIDIA GPUs (K80, T4, or P100), around 8–12GB of RAM, and 50–70 GB of free space on the VM hard drive. </w:t>
      </w:r>
      <w:r w:rsidRPr="00664655">
        <w:rPr>
          <w:highlight w:val="yellow"/>
        </w:rPr>
        <w:t>Since Colab notebooks are intended for interactive use rather than long-running experiments, VMs disconnect after an idle timeout, and limit sessions to 12 hours.</w:t>
      </w:r>
      <w:r>
        <w:t xml:space="preserve"> </w:t>
      </w:r>
      <w:r w:rsidRPr="00664655">
        <w:rPr>
          <w:highlight w:val="yellow"/>
        </w:rPr>
        <w:t>Besides providing computational resources, the cloud-based VMs backing Colab notebooks are pre-loaded with common AI packages (numpy, torch, tensorflow, etc.).</w:t>
      </w:r>
      <w:r>
        <w:t xml:space="preserve"> While a potentially attractive alternative to Colab is a framework for managing packages (e.g., Anaconda), they often overwhelm those students already under heavy cognitive load. Running in-class examples that rely on a variety of </w:t>
      </w:r>
      <w:r w:rsidRPr="00664655">
        <w:rPr>
          <w:highlight w:val="yellow"/>
        </w:rPr>
        <w:t>Python package dependencies presents configuration and debugging challenges for each student’s operating system and general environment (e.g., “dependency hell”).</w:t>
      </w:r>
      <w:r>
        <w:t xml:space="preserve"> In our experience, students can begin to perceive simply installing and configuring packages to be the main content of the course rather than a limitation of the tools for experiential learning. While even the Colab VMs occasionally need additional updating, the standardized environment significantly reduces the burden on the instructor and lets us focus classroom time on the course material. As Colab notebooks are hosted Jupyter Notebooks, they follow a typical notebook workflow that intermixes narrative explanations and code-based interactive demonstrations. Besides gaining some use in AI education, </w:t>
      </w:r>
      <w:r w:rsidRPr="00664655">
        <w:rPr>
          <w:highlight w:val="yellow"/>
        </w:rPr>
        <w:t>notebook-based workflows are becoming an popular medium for AI and data science researchers to disseminate their new approaches and results.</w:t>
      </w:r>
      <w:r>
        <w:t xml:space="preserve"> Our hope therefore is that not only is Colab convenient for us as instructors, but also helps prepare students for research and academic environments that often require more advanced navigation of these workflows. While Jupyter Notebooks, package managers, containers, etc., are already present in some classrooms, we’ve found the combination of easy-to-use tools provided by Google Colab to provide an ideal environment for classroom instruction.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8F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D46E" w16cex:dateUtc="2022-01-10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8F62E" w16cid:durableId="2586D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C994" w14:textId="77777777" w:rsidR="00325C8A" w:rsidRDefault="00325C8A" w:rsidP="00C73C19">
      <w:pPr>
        <w:spacing w:after="0" w:line="240" w:lineRule="auto"/>
      </w:pPr>
      <w:r>
        <w:separator/>
      </w:r>
    </w:p>
  </w:endnote>
  <w:endnote w:type="continuationSeparator" w:id="0">
    <w:p w14:paraId="46AB3C78" w14:textId="77777777" w:rsidR="00325C8A" w:rsidRDefault="00325C8A" w:rsidP="00C7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한컴바탕">
    <w:altName w:val="바탕"/>
    <w:panose1 w:val="02030600000101010101"/>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휴먼고딕">
    <w:altName w:val="맑은 고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7C83" w14:textId="77777777" w:rsidR="00325C8A" w:rsidRDefault="00325C8A" w:rsidP="00C73C19">
      <w:pPr>
        <w:spacing w:after="0" w:line="240" w:lineRule="auto"/>
      </w:pPr>
      <w:r>
        <w:separator/>
      </w:r>
    </w:p>
  </w:footnote>
  <w:footnote w:type="continuationSeparator" w:id="0">
    <w:p w14:paraId="20FA75C6" w14:textId="77777777" w:rsidR="00325C8A" w:rsidRDefault="00325C8A" w:rsidP="00C73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3CDF"/>
    <w:multiLevelType w:val="hybridMultilevel"/>
    <w:tmpl w:val="EA72D43E"/>
    <w:lvl w:ilvl="0" w:tplc="24EA8FFC">
      <w:start w:val="1"/>
      <w:numFmt w:val="decimal"/>
      <w:lvlText w:val="1.%1."/>
      <w:lvlJc w:val="left"/>
      <w:pPr>
        <w:ind w:left="400" w:hanging="400"/>
      </w:pPr>
      <w:rPr>
        <w:rFonts w:hint="eastAsia"/>
      </w:rPr>
    </w:lvl>
    <w:lvl w:ilvl="1" w:tplc="04090019" w:tentative="1">
      <w:start w:val="1"/>
      <w:numFmt w:val="upperLetter"/>
      <w:lvlText w:val="%2."/>
      <w:lvlJc w:val="left"/>
      <w:pPr>
        <w:ind w:left="375" w:hanging="400"/>
      </w:pPr>
    </w:lvl>
    <w:lvl w:ilvl="2" w:tplc="0409001B" w:tentative="1">
      <w:start w:val="1"/>
      <w:numFmt w:val="lowerRoman"/>
      <w:lvlText w:val="%3."/>
      <w:lvlJc w:val="right"/>
      <w:pPr>
        <w:ind w:left="775" w:hanging="400"/>
      </w:pPr>
    </w:lvl>
    <w:lvl w:ilvl="3" w:tplc="0409000F" w:tentative="1">
      <w:start w:val="1"/>
      <w:numFmt w:val="decimal"/>
      <w:lvlText w:val="%4."/>
      <w:lvlJc w:val="left"/>
      <w:pPr>
        <w:ind w:left="1175" w:hanging="400"/>
      </w:pPr>
    </w:lvl>
    <w:lvl w:ilvl="4" w:tplc="04090019" w:tentative="1">
      <w:start w:val="1"/>
      <w:numFmt w:val="upperLetter"/>
      <w:lvlText w:val="%5."/>
      <w:lvlJc w:val="left"/>
      <w:pPr>
        <w:ind w:left="1575" w:hanging="400"/>
      </w:pPr>
    </w:lvl>
    <w:lvl w:ilvl="5" w:tplc="0409001B" w:tentative="1">
      <w:start w:val="1"/>
      <w:numFmt w:val="lowerRoman"/>
      <w:lvlText w:val="%6."/>
      <w:lvlJc w:val="right"/>
      <w:pPr>
        <w:ind w:left="1975" w:hanging="400"/>
      </w:pPr>
    </w:lvl>
    <w:lvl w:ilvl="6" w:tplc="0409000F" w:tentative="1">
      <w:start w:val="1"/>
      <w:numFmt w:val="decimal"/>
      <w:lvlText w:val="%7."/>
      <w:lvlJc w:val="left"/>
      <w:pPr>
        <w:ind w:left="2375" w:hanging="400"/>
      </w:pPr>
    </w:lvl>
    <w:lvl w:ilvl="7" w:tplc="04090019" w:tentative="1">
      <w:start w:val="1"/>
      <w:numFmt w:val="upperLetter"/>
      <w:lvlText w:val="%8."/>
      <w:lvlJc w:val="left"/>
      <w:pPr>
        <w:ind w:left="2775" w:hanging="400"/>
      </w:pPr>
    </w:lvl>
    <w:lvl w:ilvl="8" w:tplc="0409001B" w:tentative="1">
      <w:start w:val="1"/>
      <w:numFmt w:val="lowerRoman"/>
      <w:lvlText w:val="%9."/>
      <w:lvlJc w:val="right"/>
      <w:pPr>
        <w:ind w:left="3175" w:hanging="400"/>
      </w:pPr>
    </w:lvl>
  </w:abstractNum>
  <w:abstractNum w:abstractNumId="1" w15:restartNumberingAfterBreak="0">
    <w:nsid w:val="3B2C349E"/>
    <w:multiLevelType w:val="multilevel"/>
    <w:tmpl w:val="21041A40"/>
    <w:lvl w:ilvl="0">
      <w:start w:val="1"/>
      <w:numFmt w:val="decimal"/>
      <w:lvlText w:val="%1"/>
      <w:lvlJc w:val="left"/>
      <w:pPr>
        <w:ind w:left="4678" w:hanging="425"/>
      </w:pPr>
      <w:rPr>
        <w:rFonts w:hint="eastAsia"/>
      </w:rPr>
    </w:lvl>
    <w:lvl w:ilvl="1">
      <w:start w:val="2"/>
      <w:numFmt w:val="decimal"/>
      <w:lvlRestart w:val="0"/>
      <w:suff w:val="space"/>
      <w:lvlText w:val="%1.%2"/>
      <w:lvlJc w:val="left"/>
      <w:pPr>
        <w:ind w:left="4253" w:firstLine="0"/>
      </w:pPr>
      <w:rPr>
        <w:rFonts w:hint="eastAsia"/>
        <w:b/>
        <w:i w:val="0"/>
        <w:sz w:val="20"/>
      </w:rPr>
    </w:lvl>
    <w:lvl w:ilvl="2">
      <w:start w:val="1"/>
      <w:numFmt w:val="decimal"/>
      <w:lvlText w:val="%1.%2.%3"/>
      <w:lvlJc w:val="left"/>
      <w:pPr>
        <w:ind w:left="5671" w:hanging="567"/>
      </w:pPr>
      <w:rPr>
        <w:rFonts w:hint="eastAsia"/>
      </w:rPr>
    </w:lvl>
    <w:lvl w:ilvl="3">
      <w:start w:val="1"/>
      <w:numFmt w:val="decimal"/>
      <w:lvlText w:val="%1.%2.%3.%4"/>
      <w:lvlJc w:val="left"/>
      <w:pPr>
        <w:ind w:left="6237" w:hanging="708"/>
      </w:pPr>
      <w:rPr>
        <w:rFonts w:hint="eastAsia"/>
      </w:rPr>
    </w:lvl>
    <w:lvl w:ilvl="4">
      <w:start w:val="1"/>
      <w:numFmt w:val="decimal"/>
      <w:lvlText w:val="%1.%2.%3.%4.%5"/>
      <w:lvlJc w:val="left"/>
      <w:pPr>
        <w:ind w:left="6804" w:hanging="850"/>
      </w:pPr>
      <w:rPr>
        <w:rFonts w:hint="eastAsia"/>
      </w:rPr>
    </w:lvl>
    <w:lvl w:ilvl="5">
      <w:start w:val="1"/>
      <w:numFmt w:val="decimal"/>
      <w:lvlText w:val="%1.%2.%3.%4.%5.%6"/>
      <w:lvlJc w:val="left"/>
      <w:pPr>
        <w:ind w:left="7513" w:hanging="1134"/>
      </w:pPr>
      <w:rPr>
        <w:rFonts w:hint="eastAsia"/>
      </w:rPr>
    </w:lvl>
    <w:lvl w:ilvl="6">
      <w:start w:val="1"/>
      <w:numFmt w:val="decimal"/>
      <w:lvlText w:val="%1.%2.%3.%4.%5.%6.%7"/>
      <w:lvlJc w:val="left"/>
      <w:pPr>
        <w:ind w:left="8080" w:hanging="1276"/>
      </w:pPr>
      <w:rPr>
        <w:rFonts w:hint="eastAsia"/>
      </w:rPr>
    </w:lvl>
    <w:lvl w:ilvl="7">
      <w:start w:val="1"/>
      <w:numFmt w:val="decimal"/>
      <w:lvlText w:val="%1.%2.%3.%4.%5.%6.%7.%8"/>
      <w:lvlJc w:val="left"/>
      <w:pPr>
        <w:ind w:left="8647" w:hanging="1418"/>
      </w:pPr>
      <w:rPr>
        <w:rFonts w:hint="eastAsia"/>
      </w:rPr>
    </w:lvl>
    <w:lvl w:ilvl="8">
      <w:start w:val="1"/>
      <w:numFmt w:val="decimal"/>
      <w:lvlText w:val="%1.%2.%3.%4.%5.%6.%7.%8.%9"/>
      <w:lvlJc w:val="left"/>
      <w:pPr>
        <w:ind w:left="9355" w:hanging="1700"/>
      </w:pPr>
      <w:rPr>
        <w:rFonts w:hint="eastAsia"/>
      </w:rPr>
    </w:lvl>
  </w:abstractNum>
  <w:abstractNum w:abstractNumId="2" w15:restartNumberingAfterBreak="0">
    <w:nsid w:val="51A32488"/>
    <w:multiLevelType w:val="hybridMultilevel"/>
    <w:tmpl w:val="1C7E548E"/>
    <w:lvl w:ilvl="0" w:tplc="8E2CBB6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7510E87"/>
    <w:multiLevelType w:val="multilevel"/>
    <w:tmpl w:val="F214837A"/>
    <w:lvl w:ilvl="0">
      <w:start w:val="1"/>
      <w:numFmt w:val="decimal"/>
      <w:lvlText w:val="%1."/>
      <w:lvlJc w:val="left"/>
      <w:pPr>
        <w:ind w:left="425" w:hanging="425"/>
      </w:pPr>
      <w:rPr>
        <w:rFonts w:hint="eastAsia"/>
        <w:b/>
        <w:sz w:val="22"/>
      </w:rPr>
    </w:lvl>
    <w:lvl w:ilvl="1">
      <w:start w:val="1"/>
      <w:numFmt w:val="decimal"/>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CFA28FC"/>
    <w:multiLevelType w:val="multilevel"/>
    <w:tmpl w:val="7BF254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EC86FCB"/>
    <w:multiLevelType w:val="hybridMultilevel"/>
    <w:tmpl w:val="A30C7924"/>
    <w:lvl w:ilvl="0" w:tplc="606812F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5082DAD"/>
    <w:multiLevelType w:val="hybridMultilevel"/>
    <w:tmpl w:val="0958AFC4"/>
    <w:lvl w:ilvl="0" w:tplc="C002B76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3BA7A3F"/>
    <w:multiLevelType w:val="hybridMultilevel"/>
    <w:tmpl w:val="198A2784"/>
    <w:lvl w:ilvl="0" w:tplc="CB30720E">
      <w:start w:val="1"/>
      <w:numFmt w:val="decimal"/>
      <w:lvlText w:val="2.%1."/>
      <w:lvlJc w:val="left"/>
      <w:pPr>
        <w:ind w:left="400" w:hanging="400"/>
      </w:pPr>
      <w:rPr>
        <w:rFonts w:hint="eastAsia"/>
      </w:rPr>
    </w:lvl>
    <w:lvl w:ilvl="1" w:tplc="04090019" w:tentative="1">
      <w:start w:val="1"/>
      <w:numFmt w:val="upperLetter"/>
      <w:lvlText w:val="%2."/>
      <w:lvlJc w:val="left"/>
      <w:pPr>
        <w:ind w:left="375" w:hanging="400"/>
      </w:pPr>
    </w:lvl>
    <w:lvl w:ilvl="2" w:tplc="0409001B" w:tentative="1">
      <w:start w:val="1"/>
      <w:numFmt w:val="lowerRoman"/>
      <w:lvlText w:val="%3."/>
      <w:lvlJc w:val="right"/>
      <w:pPr>
        <w:ind w:left="775" w:hanging="400"/>
      </w:pPr>
    </w:lvl>
    <w:lvl w:ilvl="3" w:tplc="0409000F" w:tentative="1">
      <w:start w:val="1"/>
      <w:numFmt w:val="decimal"/>
      <w:lvlText w:val="%4."/>
      <w:lvlJc w:val="left"/>
      <w:pPr>
        <w:ind w:left="1175" w:hanging="400"/>
      </w:pPr>
    </w:lvl>
    <w:lvl w:ilvl="4" w:tplc="04090019" w:tentative="1">
      <w:start w:val="1"/>
      <w:numFmt w:val="upperLetter"/>
      <w:lvlText w:val="%5."/>
      <w:lvlJc w:val="left"/>
      <w:pPr>
        <w:ind w:left="1575" w:hanging="400"/>
      </w:pPr>
    </w:lvl>
    <w:lvl w:ilvl="5" w:tplc="0409001B" w:tentative="1">
      <w:start w:val="1"/>
      <w:numFmt w:val="lowerRoman"/>
      <w:lvlText w:val="%6."/>
      <w:lvlJc w:val="right"/>
      <w:pPr>
        <w:ind w:left="1975" w:hanging="400"/>
      </w:pPr>
    </w:lvl>
    <w:lvl w:ilvl="6" w:tplc="0409000F" w:tentative="1">
      <w:start w:val="1"/>
      <w:numFmt w:val="decimal"/>
      <w:lvlText w:val="%7."/>
      <w:lvlJc w:val="left"/>
      <w:pPr>
        <w:ind w:left="2375" w:hanging="400"/>
      </w:pPr>
    </w:lvl>
    <w:lvl w:ilvl="7" w:tplc="04090019" w:tentative="1">
      <w:start w:val="1"/>
      <w:numFmt w:val="upperLetter"/>
      <w:lvlText w:val="%8."/>
      <w:lvlJc w:val="left"/>
      <w:pPr>
        <w:ind w:left="2775" w:hanging="400"/>
      </w:pPr>
    </w:lvl>
    <w:lvl w:ilvl="8" w:tplc="0409001B" w:tentative="1">
      <w:start w:val="1"/>
      <w:numFmt w:val="lowerRoman"/>
      <w:lvlText w:val="%9."/>
      <w:lvlJc w:val="right"/>
      <w:pPr>
        <w:ind w:left="3175" w:hanging="400"/>
      </w:pPr>
    </w:lvl>
  </w:abstractNum>
  <w:num w:numId="1">
    <w:abstractNumId w:val="3"/>
  </w:num>
  <w:num w:numId="2">
    <w:abstractNumId w:val="4"/>
  </w:num>
  <w:num w:numId="3">
    <w:abstractNumId w:val="1"/>
  </w:num>
  <w:num w:numId="4">
    <w:abstractNumId w:val="0"/>
  </w:num>
  <w:num w:numId="5">
    <w:abstractNumId w:val="7"/>
  </w:num>
  <w:num w:numId="6">
    <w:abstractNumId w:val="2"/>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정호진">
    <w15:presenceInfo w15:providerId="AD" w15:userId="S::howziin@o365.yonsei.ac.kr::4a0cb13c-7051-4f0d-af97-f88477625ff4"/>
  </w15:person>
  <w15:person w15:author="장교진">
    <w15:presenceInfo w15:providerId="None" w15:userId="장교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yMzYytTQ3N7E0sDBQ0lEKTi0uzszPAykwrgUAL+8PgSwAAAA="/>
  </w:docVars>
  <w:rsids>
    <w:rsidRoot w:val="00AC3B42"/>
    <w:rsid w:val="000031F9"/>
    <w:rsid w:val="0001157C"/>
    <w:rsid w:val="0002126E"/>
    <w:rsid w:val="00046F8D"/>
    <w:rsid w:val="00064FC9"/>
    <w:rsid w:val="000669FE"/>
    <w:rsid w:val="000863BB"/>
    <w:rsid w:val="00095008"/>
    <w:rsid w:val="000951A5"/>
    <w:rsid w:val="000A1D69"/>
    <w:rsid w:val="000A2112"/>
    <w:rsid w:val="000B7583"/>
    <w:rsid w:val="000D0A69"/>
    <w:rsid w:val="000E4F10"/>
    <w:rsid w:val="00105C6D"/>
    <w:rsid w:val="0010724B"/>
    <w:rsid w:val="00112547"/>
    <w:rsid w:val="00113D8D"/>
    <w:rsid w:val="00120DF4"/>
    <w:rsid w:val="00122857"/>
    <w:rsid w:val="00123380"/>
    <w:rsid w:val="00124142"/>
    <w:rsid w:val="001251B1"/>
    <w:rsid w:val="00130567"/>
    <w:rsid w:val="001458AA"/>
    <w:rsid w:val="001721A9"/>
    <w:rsid w:val="00180FE9"/>
    <w:rsid w:val="00181A3E"/>
    <w:rsid w:val="0019723D"/>
    <w:rsid w:val="001D3195"/>
    <w:rsid w:val="001D5CB1"/>
    <w:rsid w:val="001F46E3"/>
    <w:rsid w:val="0020729C"/>
    <w:rsid w:val="00226F0C"/>
    <w:rsid w:val="00231A65"/>
    <w:rsid w:val="00236ECB"/>
    <w:rsid w:val="002403FC"/>
    <w:rsid w:val="002414E7"/>
    <w:rsid w:val="002549D8"/>
    <w:rsid w:val="00264FD8"/>
    <w:rsid w:val="00280E83"/>
    <w:rsid w:val="002B5468"/>
    <w:rsid w:val="002C49DE"/>
    <w:rsid w:val="002D50D7"/>
    <w:rsid w:val="002F06F4"/>
    <w:rsid w:val="0030544B"/>
    <w:rsid w:val="00325C8A"/>
    <w:rsid w:val="00352FCC"/>
    <w:rsid w:val="00370AD7"/>
    <w:rsid w:val="00383C11"/>
    <w:rsid w:val="00391197"/>
    <w:rsid w:val="003916B6"/>
    <w:rsid w:val="003B31B9"/>
    <w:rsid w:val="003B4625"/>
    <w:rsid w:val="003C01AE"/>
    <w:rsid w:val="003C31F2"/>
    <w:rsid w:val="003D7788"/>
    <w:rsid w:val="00403F4E"/>
    <w:rsid w:val="004061B2"/>
    <w:rsid w:val="004308A9"/>
    <w:rsid w:val="0044055A"/>
    <w:rsid w:val="0045092D"/>
    <w:rsid w:val="004947D0"/>
    <w:rsid w:val="004B5161"/>
    <w:rsid w:val="004D6DE9"/>
    <w:rsid w:val="004D7609"/>
    <w:rsid w:val="004F2503"/>
    <w:rsid w:val="005037B6"/>
    <w:rsid w:val="00513816"/>
    <w:rsid w:val="005173F5"/>
    <w:rsid w:val="005175F3"/>
    <w:rsid w:val="005338DF"/>
    <w:rsid w:val="00555542"/>
    <w:rsid w:val="005651B1"/>
    <w:rsid w:val="005662FA"/>
    <w:rsid w:val="0057495B"/>
    <w:rsid w:val="00577F28"/>
    <w:rsid w:val="00593E67"/>
    <w:rsid w:val="005953E9"/>
    <w:rsid w:val="00597313"/>
    <w:rsid w:val="005B5DE2"/>
    <w:rsid w:val="005C4513"/>
    <w:rsid w:val="005D0CBC"/>
    <w:rsid w:val="005D3A1A"/>
    <w:rsid w:val="005D5CEA"/>
    <w:rsid w:val="005E470F"/>
    <w:rsid w:val="005E62A1"/>
    <w:rsid w:val="005E72C2"/>
    <w:rsid w:val="005F45D5"/>
    <w:rsid w:val="005F45F6"/>
    <w:rsid w:val="0060232D"/>
    <w:rsid w:val="00616903"/>
    <w:rsid w:val="00623AF1"/>
    <w:rsid w:val="00633034"/>
    <w:rsid w:val="006353D4"/>
    <w:rsid w:val="00641A1F"/>
    <w:rsid w:val="006542E4"/>
    <w:rsid w:val="00655B2A"/>
    <w:rsid w:val="00661B6E"/>
    <w:rsid w:val="00664655"/>
    <w:rsid w:val="00673F22"/>
    <w:rsid w:val="006778A5"/>
    <w:rsid w:val="00685D96"/>
    <w:rsid w:val="006903E8"/>
    <w:rsid w:val="006A469E"/>
    <w:rsid w:val="006A6349"/>
    <w:rsid w:val="006B449E"/>
    <w:rsid w:val="006C19A8"/>
    <w:rsid w:val="006D4430"/>
    <w:rsid w:val="006E518A"/>
    <w:rsid w:val="00703C3B"/>
    <w:rsid w:val="0071169B"/>
    <w:rsid w:val="007427BA"/>
    <w:rsid w:val="007705B5"/>
    <w:rsid w:val="00775ED9"/>
    <w:rsid w:val="007826BB"/>
    <w:rsid w:val="007953D5"/>
    <w:rsid w:val="007A6A1D"/>
    <w:rsid w:val="007B1651"/>
    <w:rsid w:val="007C64CB"/>
    <w:rsid w:val="007D5307"/>
    <w:rsid w:val="007D5EF0"/>
    <w:rsid w:val="007F6524"/>
    <w:rsid w:val="008016AF"/>
    <w:rsid w:val="00805770"/>
    <w:rsid w:val="008712B0"/>
    <w:rsid w:val="008A041A"/>
    <w:rsid w:val="008A10BD"/>
    <w:rsid w:val="008A25B7"/>
    <w:rsid w:val="008A67A6"/>
    <w:rsid w:val="008B77D8"/>
    <w:rsid w:val="008C3504"/>
    <w:rsid w:val="008C5162"/>
    <w:rsid w:val="008D2044"/>
    <w:rsid w:val="008D35D5"/>
    <w:rsid w:val="008F7599"/>
    <w:rsid w:val="00904F54"/>
    <w:rsid w:val="00914C84"/>
    <w:rsid w:val="00917ADF"/>
    <w:rsid w:val="00936F5F"/>
    <w:rsid w:val="009534AA"/>
    <w:rsid w:val="00955190"/>
    <w:rsid w:val="009577DE"/>
    <w:rsid w:val="00964B3A"/>
    <w:rsid w:val="00967528"/>
    <w:rsid w:val="009802F8"/>
    <w:rsid w:val="00985E75"/>
    <w:rsid w:val="009A2552"/>
    <w:rsid w:val="009B4910"/>
    <w:rsid w:val="009B5701"/>
    <w:rsid w:val="009C54F1"/>
    <w:rsid w:val="009D1D2A"/>
    <w:rsid w:val="009E3666"/>
    <w:rsid w:val="009F7725"/>
    <w:rsid w:val="00A03AC6"/>
    <w:rsid w:val="00A33908"/>
    <w:rsid w:val="00A53021"/>
    <w:rsid w:val="00A711F6"/>
    <w:rsid w:val="00A756BE"/>
    <w:rsid w:val="00A75AC6"/>
    <w:rsid w:val="00A761CE"/>
    <w:rsid w:val="00A76C9A"/>
    <w:rsid w:val="00A8344C"/>
    <w:rsid w:val="00AA2954"/>
    <w:rsid w:val="00AA74EB"/>
    <w:rsid w:val="00AB0989"/>
    <w:rsid w:val="00AC3B42"/>
    <w:rsid w:val="00AD3E26"/>
    <w:rsid w:val="00AD7C71"/>
    <w:rsid w:val="00AE0881"/>
    <w:rsid w:val="00AE36AD"/>
    <w:rsid w:val="00B008DF"/>
    <w:rsid w:val="00B041F6"/>
    <w:rsid w:val="00B07D09"/>
    <w:rsid w:val="00B13BD1"/>
    <w:rsid w:val="00B24783"/>
    <w:rsid w:val="00B34B12"/>
    <w:rsid w:val="00B430E0"/>
    <w:rsid w:val="00B44214"/>
    <w:rsid w:val="00B65CE4"/>
    <w:rsid w:val="00B76835"/>
    <w:rsid w:val="00B821B6"/>
    <w:rsid w:val="00B8233B"/>
    <w:rsid w:val="00BC19C1"/>
    <w:rsid w:val="00BC665C"/>
    <w:rsid w:val="00BE3FFE"/>
    <w:rsid w:val="00BE71EC"/>
    <w:rsid w:val="00BE7913"/>
    <w:rsid w:val="00C15833"/>
    <w:rsid w:val="00C27570"/>
    <w:rsid w:val="00C62A22"/>
    <w:rsid w:val="00C6730C"/>
    <w:rsid w:val="00C67B71"/>
    <w:rsid w:val="00C70460"/>
    <w:rsid w:val="00C73C19"/>
    <w:rsid w:val="00C81736"/>
    <w:rsid w:val="00C93A69"/>
    <w:rsid w:val="00CB024D"/>
    <w:rsid w:val="00CB62A5"/>
    <w:rsid w:val="00CC7561"/>
    <w:rsid w:val="00CD0561"/>
    <w:rsid w:val="00CD3599"/>
    <w:rsid w:val="00CF0413"/>
    <w:rsid w:val="00CF14E1"/>
    <w:rsid w:val="00D0266A"/>
    <w:rsid w:val="00D27F4C"/>
    <w:rsid w:val="00D33850"/>
    <w:rsid w:val="00D52552"/>
    <w:rsid w:val="00D778FA"/>
    <w:rsid w:val="00D83DD0"/>
    <w:rsid w:val="00D91837"/>
    <w:rsid w:val="00D92303"/>
    <w:rsid w:val="00DA692D"/>
    <w:rsid w:val="00DE32BC"/>
    <w:rsid w:val="00DE38C0"/>
    <w:rsid w:val="00E01F3A"/>
    <w:rsid w:val="00E3136A"/>
    <w:rsid w:val="00E328CA"/>
    <w:rsid w:val="00E50943"/>
    <w:rsid w:val="00E54CF9"/>
    <w:rsid w:val="00E60188"/>
    <w:rsid w:val="00E771CB"/>
    <w:rsid w:val="00E815D9"/>
    <w:rsid w:val="00E8411F"/>
    <w:rsid w:val="00E91897"/>
    <w:rsid w:val="00EB2732"/>
    <w:rsid w:val="00EC1803"/>
    <w:rsid w:val="00ED3DD1"/>
    <w:rsid w:val="00ED472E"/>
    <w:rsid w:val="00EE538B"/>
    <w:rsid w:val="00EF345A"/>
    <w:rsid w:val="00EF668D"/>
    <w:rsid w:val="00F1216B"/>
    <w:rsid w:val="00F13871"/>
    <w:rsid w:val="00F231E8"/>
    <w:rsid w:val="00F32BDD"/>
    <w:rsid w:val="00F34EDC"/>
    <w:rsid w:val="00F65208"/>
    <w:rsid w:val="00F754B7"/>
    <w:rsid w:val="00F758DD"/>
    <w:rsid w:val="00F759E0"/>
    <w:rsid w:val="00F81CCD"/>
    <w:rsid w:val="00F83A68"/>
    <w:rsid w:val="00F9063E"/>
    <w:rsid w:val="00F90EFF"/>
    <w:rsid w:val="00FA3943"/>
    <w:rsid w:val="00FB6563"/>
    <w:rsid w:val="00FE6B5B"/>
    <w:rsid w:val="00FF1240"/>
    <w:rsid w:val="0886C2E6"/>
    <w:rsid w:val="20398839"/>
    <w:rsid w:val="221B9A25"/>
    <w:rsid w:val="2B2EDEF9"/>
    <w:rsid w:val="3FC2474F"/>
    <w:rsid w:val="443C1951"/>
    <w:rsid w:val="44CD214E"/>
    <w:rsid w:val="54E4C5C2"/>
    <w:rsid w:val="6331521B"/>
    <w:rsid w:val="68975B68"/>
    <w:rsid w:val="6FE9156B"/>
    <w:rsid w:val="7595246C"/>
    <w:rsid w:val="760391B8"/>
    <w:rsid w:val="7FFE08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500B"/>
  <w15:chartTrackingRefBased/>
  <w15:docId w15:val="{4B8D2560-D202-4627-9202-08FEA6A6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468"/>
    <w:pPr>
      <w:widowControl w:val="0"/>
      <w:wordWrap w:val="0"/>
      <w:autoSpaceDE w:val="0"/>
      <w:autoSpaceDN w:val="0"/>
    </w:pPr>
  </w:style>
  <w:style w:type="paragraph" w:styleId="1">
    <w:name w:val="heading 1"/>
    <w:basedOn w:val="a"/>
    <w:next w:val="a"/>
    <w:link w:val="1Char"/>
    <w:uiPriority w:val="9"/>
    <w:qFormat/>
    <w:rsid w:val="00AC3B42"/>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3B42"/>
    <w:pPr>
      <w:ind w:leftChars="400" w:left="800"/>
    </w:pPr>
  </w:style>
  <w:style w:type="character" w:customStyle="1" w:styleId="1Char">
    <w:name w:val="제목 1 Char"/>
    <w:basedOn w:val="a0"/>
    <w:link w:val="1"/>
    <w:uiPriority w:val="9"/>
    <w:rsid w:val="00AC3B42"/>
    <w:rPr>
      <w:rFonts w:asciiTheme="majorHAnsi" w:eastAsiaTheme="majorEastAsia" w:hAnsiTheme="majorHAnsi" w:cstheme="majorBidi"/>
      <w:sz w:val="28"/>
      <w:szCs w:val="28"/>
    </w:rPr>
  </w:style>
  <w:style w:type="paragraph" w:styleId="TOC">
    <w:name w:val="TOC Heading"/>
    <w:basedOn w:val="1"/>
    <w:next w:val="a"/>
    <w:uiPriority w:val="39"/>
    <w:unhideWhenUsed/>
    <w:qFormat/>
    <w:rsid w:val="00AC3B42"/>
    <w:pPr>
      <w:keepLines/>
      <w:widowControl/>
      <w:wordWrap/>
      <w:autoSpaceDE/>
      <w:autoSpaceDN/>
      <w:spacing w:before="240" w:after="0"/>
      <w:jc w:val="left"/>
      <w:outlineLvl w:val="9"/>
    </w:pPr>
    <w:rPr>
      <w:color w:val="2F5496" w:themeColor="accent1" w:themeShade="BF"/>
      <w:kern w:val="0"/>
      <w:sz w:val="32"/>
      <w:szCs w:val="32"/>
    </w:rPr>
  </w:style>
  <w:style w:type="paragraph" w:styleId="2">
    <w:name w:val="toc 2"/>
    <w:basedOn w:val="a"/>
    <w:next w:val="a"/>
    <w:autoRedefine/>
    <w:uiPriority w:val="39"/>
    <w:unhideWhenUsed/>
    <w:rsid w:val="00AC3B42"/>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936F5F"/>
    <w:pPr>
      <w:widowControl/>
      <w:tabs>
        <w:tab w:val="right" w:leader="dot" w:pos="9016"/>
      </w:tabs>
      <w:wordWrap/>
      <w:autoSpaceDE/>
      <w:autoSpaceDN/>
      <w:spacing w:after="100" w:line="360" w:lineRule="auto"/>
      <w:jc w:val="left"/>
    </w:pPr>
    <w:rPr>
      <w:rFonts w:cs="Times New Roman"/>
      <w:b/>
      <w:bCs/>
      <w:noProof/>
      <w:kern w:val="0"/>
      <w:sz w:val="22"/>
    </w:rPr>
  </w:style>
  <w:style w:type="paragraph" w:styleId="3">
    <w:name w:val="toc 3"/>
    <w:basedOn w:val="a"/>
    <w:next w:val="a"/>
    <w:autoRedefine/>
    <w:uiPriority w:val="39"/>
    <w:unhideWhenUsed/>
    <w:rsid w:val="00AC3B42"/>
    <w:pPr>
      <w:widowControl/>
      <w:wordWrap/>
      <w:autoSpaceDE/>
      <w:autoSpaceDN/>
      <w:spacing w:after="100"/>
      <w:ind w:left="440"/>
      <w:jc w:val="left"/>
    </w:pPr>
    <w:rPr>
      <w:rFonts w:cs="Times New Roman"/>
      <w:kern w:val="0"/>
      <w:sz w:val="22"/>
    </w:rPr>
  </w:style>
  <w:style w:type="character" w:styleId="a4">
    <w:name w:val="Hyperlink"/>
    <w:basedOn w:val="a0"/>
    <w:uiPriority w:val="99"/>
    <w:unhideWhenUsed/>
    <w:rsid w:val="00AC3B42"/>
    <w:rPr>
      <w:color w:val="0563C1" w:themeColor="hyperlink"/>
      <w:u w:val="single"/>
    </w:rPr>
  </w:style>
  <w:style w:type="paragraph" w:customStyle="1" w:styleId="a5">
    <w:name w:val="바탕글"/>
    <w:basedOn w:val="a"/>
    <w:rsid w:val="00BC19C1"/>
    <w:pPr>
      <w:spacing w:after="0" w:line="384" w:lineRule="auto"/>
      <w:textAlignment w:val="baseline"/>
    </w:pPr>
    <w:rPr>
      <w:rFonts w:ascii="한컴바탕" w:eastAsia="굴림" w:hAnsi="굴림" w:cs="굴림"/>
      <w:color w:val="000000"/>
      <w:kern w:val="0"/>
      <w:szCs w:val="20"/>
    </w:rPr>
  </w:style>
  <w:style w:type="paragraph" w:styleId="a6">
    <w:name w:val="caption"/>
    <w:basedOn w:val="a"/>
    <w:next w:val="a"/>
    <w:uiPriority w:val="35"/>
    <w:unhideWhenUsed/>
    <w:qFormat/>
    <w:rsid w:val="00BC19C1"/>
    <w:rPr>
      <w:b/>
      <w:bCs/>
      <w:szCs w:val="20"/>
    </w:rPr>
  </w:style>
  <w:style w:type="paragraph" w:styleId="a7">
    <w:name w:val="Revision"/>
    <w:hidden/>
    <w:uiPriority w:val="99"/>
    <w:semiHidden/>
    <w:rsid w:val="006A6349"/>
    <w:pPr>
      <w:spacing w:after="0" w:line="240" w:lineRule="auto"/>
      <w:jc w:val="left"/>
    </w:pPr>
  </w:style>
  <w:style w:type="character" w:styleId="a8">
    <w:name w:val="annotation reference"/>
    <w:basedOn w:val="a0"/>
    <w:uiPriority w:val="99"/>
    <w:semiHidden/>
    <w:unhideWhenUsed/>
    <w:rsid w:val="00CC7561"/>
    <w:rPr>
      <w:sz w:val="18"/>
      <w:szCs w:val="18"/>
    </w:rPr>
  </w:style>
  <w:style w:type="paragraph" w:styleId="a9">
    <w:name w:val="annotation text"/>
    <w:basedOn w:val="a"/>
    <w:link w:val="Char"/>
    <w:uiPriority w:val="99"/>
    <w:semiHidden/>
    <w:unhideWhenUsed/>
    <w:rsid w:val="00CC7561"/>
    <w:pPr>
      <w:jc w:val="left"/>
    </w:pPr>
  </w:style>
  <w:style w:type="character" w:customStyle="1" w:styleId="Char">
    <w:name w:val="메모 텍스트 Char"/>
    <w:basedOn w:val="a0"/>
    <w:link w:val="a9"/>
    <w:uiPriority w:val="99"/>
    <w:semiHidden/>
    <w:rsid w:val="00CC7561"/>
  </w:style>
  <w:style w:type="paragraph" w:styleId="aa">
    <w:name w:val="annotation subject"/>
    <w:basedOn w:val="a9"/>
    <w:next w:val="a9"/>
    <w:link w:val="Char0"/>
    <w:uiPriority w:val="99"/>
    <w:semiHidden/>
    <w:unhideWhenUsed/>
    <w:rsid w:val="00CC7561"/>
    <w:rPr>
      <w:b/>
      <w:bCs/>
    </w:rPr>
  </w:style>
  <w:style w:type="character" w:customStyle="1" w:styleId="Char0">
    <w:name w:val="메모 주제 Char"/>
    <w:basedOn w:val="Char"/>
    <w:link w:val="aa"/>
    <w:uiPriority w:val="99"/>
    <w:semiHidden/>
    <w:rsid w:val="00CC7561"/>
    <w:rPr>
      <w:b/>
      <w:bCs/>
    </w:rPr>
  </w:style>
  <w:style w:type="paragraph" w:styleId="ab">
    <w:name w:val="header"/>
    <w:basedOn w:val="a"/>
    <w:link w:val="Char1"/>
    <w:uiPriority w:val="99"/>
    <w:unhideWhenUsed/>
    <w:rsid w:val="00C73C19"/>
    <w:pPr>
      <w:tabs>
        <w:tab w:val="center" w:pos="4513"/>
        <w:tab w:val="right" w:pos="9026"/>
      </w:tabs>
      <w:snapToGrid w:val="0"/>
    </w:pPr>
  </w:style>
  <w:style w:type="character" w:customStyle="1" w:styleId="Char1">
    <w:name w:val="머리글 Char"/>
    <w:basedOn w:val="a0"/>
    <w:link w:val="ab"/>
    <w:uiPriority w:val="99"/>
    <w:rsid w:val="00C73C19"/>
  </w:style>
  <w:style w:type="paragraph" w:styleId="ac">
    <w:name w:val="footer"/>
    <w:basedOn w:val="a"/>
    <w:link w:val="Char2"/>
    <w:uiPriority w:val="99"/>
    <w:unhideWhenUsed/>
    <w:rsid w:val="00C73C19"/>
    <w:pPr>
      <w:tabs>
        <w:tab w:val="center" w:pos="4513"/>
        <w:tab w:val="right" w:pos="9026"/>
      </w:tabs>
      <w:snapToGrid w:val="0"/>
    </w:pPr>
  </w:style>
  <w:style w:type="character" w:customStyle="1" w:styleId="Char2">
    <w:name w:val="바닥글 Char"/>
    <w:basedOn w:val="a0"/>
    <w:link w:val="ac"/>
    <w:uiPriority w:val="99"/>
    <w:rsid w:val="00C73C19"/>
  </w:style>
  <w:style w:type="character" w:customStyle="1" w:styleId="11">
    <w:name w:val="확인되지 않은 멘션1"/>
    <w:basedOn w:val="a0"/>
    <w:uiPriority w:val="99"/>
    <w:semiHidden/>
    <w:unhideWhenUsed/>
    <w:rsid w:val="00664655"/>
    <w:rPr>
      <w:color w:val="605E5C"/>
      <w:shd w:val="clear" w:color="auto" w:fill="E1DFDD"/>
    </w:rPr>
  </w:style>
  <w:style w:type="paragraph" w:styleId="ad">
    <w:name w:val="Balloon Text"/>
    <w:basedOn w:val="a"/>
    <w:link w:val="Char3"/>
    <w:uiPriority w:val="99"/>
    <w:semiHidden/>
    <w:unhideWhenUsed/>
    <w:rsid w:val="004F2503"/>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4F250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7597">
      <w:bodyDiv w:val="1"/>
      <w:marLeft w:val="0"/>
      <w:marRight w:val="0"/>
      <w:marTop w:val="0"/>
      <w:marBottom w:val="0"/>
      <w:divBdr>
        <w:top w:val="none" w:sz="0" w:space="0" w:color="auto"/>
        <w:left w:val="none" w:sz="0" w:space="0" w:color="auto"/>
        <w:bottom w:val="none" w:sz="0" w:space="0" w:color="auto"/>
        <w:right w:val="none" w:sz="0" w:space="0" w:color="auto"/>
      </w:divBdr>
    </w:div>
    <w:div w:id="158422625">
      <w:bodyDiv w:val="1"/>
      <w:marLeft w:val="0"/>
      <w:marRight w:val="0"/>
      <w:marTop w:val="0"/>
      <w:marBottom w:val="0"/>
      <w:divBdr>
        <w:top w:val="none" w:sz="0" w:space="0" w:color="auto"/>
        <w:left w:val="none" w:sz="0" w:space="0" w:color="auto"/>
        <w:bottom w:val="none" w:sz="0" w:space="0" w:color="auto"/>
        <w:right w:val="none" w:sz="0" w:space="0" w:color="auto"/>
      </w:divBdr>
      <w:divsChild>
        <w:div w:id="1176534595">
          <w:marLeft w:val="0"/>
          <w:marRight w:val="0"/>
          <w:marTop w:val="0"/>
          <w:marBottom w:val="0"/>
          <w:divBdr>
            <w:top w:val="none" w:sz="0" w:space="0" w:color="auto"/>
            <w:left w:val="none" w:sz="0" w:space="0" w:color="auto"/>
            <w:bottom w:val="none" w:sz="0" w:space="0" w:color="auto"/>
            <w:right w:val="none" w:sz="0" w:space="0" w:color="auto"/>
          </w:divBdr>
          <w:divsChild>
            <w:div w:id="561140170">
              <w:marLeft w:val="0"/>
              <w:marRight w:val="0"/>
              <w:marTop w:val="0"/>
              <w:marBottom w:val="0"/>
              <w:divBdr>
                <w:top w:val="none" w:sz="0" w:space="0" w:color="auto"/>
                <w:left w:val="none" w:sz="0" w:space="0" w:color="auto"/>
                <w:bottom w:val="none" w:sz="0" w:space="0" w:color="auto"/>
                <w:right w:val="none" w:sz="0" w:space="0" w:color="auto"/>
              </w:divBdr>
            </w:div>
            <w:div w:id="13625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677">
      <w:bodyDiv w:val="1"/>
      <w:marLeft w:val="0"/>
      <w:marRight w:val="0"/>
      <w:marTop w:val="0"/>
      <w:marBottom w:val="0"/>
      <w:divBdr>
        <w:top w:val="none" w:sz="0" w:space="0" w:color="auto"/>
        <w:left w:val="none" w:sz="0" w:space="0" w:color="auto"/>
        <w:bottom w:val="none" w:sz="0" w:space="0" w:color="auto"/>
        <w:right w:val="none" w:sz="0" w:space="0" w:color="auto"/>
      </w:divBdr>
      <w:divsChild>
        <w:div w:id="2139689192">
          <w:marLeft w:val="0"/>
          <w:marRight w:val="0"/>
          <w:marTop w:val="0"/>
          <w:marBottom w:val="0"/>
          <w:divBdr>
            <w:top w:val="none" w:sz="0" w:space="0" w:color="auto"/>
            <w:left w:val="none" w:sz="0" w:space="0" w:color="auto"/>
            <w:bottom w:val="none" w:sz="0" w:space="0" w:color="auto"/>
            <w:right w:val="none" w:sz="0" w:space="0" w:color="auto"/>
          </w:divBdr>
          <w:divsChild>
            <w:div w:id="312102602">
              <w:marLeft w:val="0"/>
              <w:marRight w:val="0"/>
              <w:marTop w:val="0"/>
              <w:marBottom w:val="0"/>
              <w:divBdr>
                <w:top w:val="none" w:sz="0" w:space="0" w:color="auto"/>
                <w:left w:val="none" w:sz="0" w:space="0" w:color="auto"/>
                <w:bottom w:val="none" w:sz="0" w:space="0" w:color="auto"/>
                <w:right w:val="none" w:sz="0" w:space="0" w:color="auto"/>
              </w:divBdr>
            </w:div>
            <w:div w:id="1072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576">
      <w:bodyDiv w:val="1"/>
      <w:marLeft w:val="0"/>
      <w:marRight w:val="0"/>
      <w:marTop w:val="0"/>
      <w:marBottom w:val="0"/>
      <w:divBdr>
        <w:top w:val="none" w:sz="0" w:space="0" w:color="auto"/>
        <w:left w:val="none" w:sz="0" w:space="0" w:color="auto"/>
        <w:bottom w:val="none" w:sz="0" w:space="0" w:color="auto"/>
        <w:right w:val="none" w:sz="0" w:space="0" w:color="auto"/>
      </w:divBdr>
      <w:divsChild>
        <w:div w:id="1107971330">
          <w:marLeft w:val="0"/>
          <w:marRight w:val="0"/>
          <w:marTop w:val="0"/>
          <w:marBottom w:val="0"/>
          <w:divBdr>
            <w:top w:val="none" w:sz="0" w:space="0" w:color="auto"/>
            <w:left w:val="none" w:sz="0" w:space="0" w:color="auto"/>
            <w:bottom w:val="none" w:sz="0" w:space="0" w:color="auto"/>
            <w:right w:val="none" w:sz="0" w:space="0" w:color="auto"/>
          </w:divBdr>
        </w:div>
        <w:div w:id="1986273554">
          <w:marLeft w:val="0"/>
          <w:marRight w:val="0"/>
          <w:marTop w:val="0"/>
          <w:marBottom w:val="0"/>
          <w:divBdr>
            <w:top w:val="none" w:sz="0" w:space="0" w:color="auto"/>
            <w:left w:val="none" w:sz="0" w:space="0" w:color="auto"/>
            <w:bottom w:val="none" w:sz="0" w:space="0" w:color="auto"/>
            <w:right w:val="none" w:sz="0" w:space="0" w:color="auto"/>
          </w:divBdr>
        </w:div>
        <w:div w:id="907150504">
          <w:marLeft w:val="0"/>
          <w:marRight w:val="0"/>
          <w:marTop w:val="0"/>
          <w:marBottom w:val="0"/>
          <w:divBdr>
            <w:top w:val="none" w:sz="0" w:space="0" w:color="auto"/>
            <w:left w:val="none" w:sz="0" w:space="0" w:color="auto"/>
            <w:bottom w:val="none" w:sz="0" w:space="0" w:color="auto"/>
            <w:right w:val="none" w:sz="0" w:space="0" w:color="auto"/>
          </w:divBdr>
        </w:div>
        <w:div w:id="775366645">
          <w:marLeft w:val="0"/>
          <w:marRight w:val="0"/>
          <w:marTop w:val="0"/>
          <w:marBottom w:val="0"/>
          <w:divBdr>
            <w:top w:val="none" w:sz="0" w:space="0" w:color="auto"/>
            <w:left w:val="none" w:sz="0" w:space="0" w:color="auto"/>
            <w:bottom w:val="none" w:sz="0" w:space="0" w:color="auto"/>
            <w:right w:val="none" w:sz="0" w:space="0" w:color="auto"/>
          </w:divBdr>
        </w:div>
        <w:div w:id="2113939648">
          <w:marLeft w:val="0"/>
          <w:marRight w:val="0"/>
          <w:marTop w:val="0"/>
          <w:marBottom w:val="0"/>
          <w:divBdr>
            <w:top w:val="none" w:sz="0" w:space="0" w:color="auto"/>
            <w:left w:val="none" w:sz="0" w:space="0" w:color="auto"/>
            <w:bottom w:val="none" w:sz="0" w:space="0" w:color="auto"/>
            <w:right w:val="none" w:sz="0" w:space="0" w:color="auto"/>
          </w:divBdr>
        </w:div>
        <w:div w:id="1562712681">
          <w:marLeft w:val="0"/>
          <w:marRight w:val="0"/>
          <w:marTop w:val="0"/>
          <w:marBottom w:val="0"/>
          <w:divBdr>
            <w:top w:val="none" w:sz="0" w:space="0" w:color="auto"/>
            <w:left w:val="none" w:sz="0" w:space="0" w:color="auto"/>
            <w:bottom w:val="none" w:sz="0" w:space="0" w:color="auto"/>
            <w:right w:val="none" w:sz="0" w:space="0" w:color="auto"/>
          </w:divBdr>
        </w:div>
        <w:div w:id="939681320">
          <w:marLeft w:val="0"/>
          <w:marRight w:val="0"/>
          <w:marTop w:val="0"/>
          <w:marBottom w:val="0"/>
          <w:divBdr>
            <w:top w:val="none" w:sz="0" w:space="0" w:color="auto"/>
            <w:left w:val="none" w:sz="0" w:space="0" w:color="auto"/>
            <w:bottom w:val="none" w:sz="0" w:space="0" w:color="auto"/>
            <w:right w:val="none" w:sz="0" w:space="0" w:color="auto"/>
          </w:divBdr>
        </w:div>
        <w:div w:id="995837885">
          <w:marLeft w:val="0"/>
          <w:marRight w:val="0"/>
          <w:marTop w:val="0"/>
          <w:marBottom w:val="0"/>
          <w:divBdr>
            <w:top w:val="none" w:sz="0" w:space="0" w:color="auto"/>
            <w:left w:val="none" w:sz="0" w:space="0" w:color="auto"/>
            <w:bottom w:val="none" w:sz="0" w:space="0" w:color="auto"/>
            <w:right w:val="none" w:sz="0" w:space="0" w:color="auto"/>
          </w:divBdr>
        </w:div>
        <w:div w:id="1225875870">
          <w:marLeft w:val="0"/>
          <w:marRight w:val="0"/>
          <w:marTop w:val="0"/>
          <w:marBottom w:val="0"/>
          <w:divBdr>
            <w:top w:val="none" w:sz="0" w:space="0" w:color="auto"/>
            <w:left w:val="none" w:sz="0" w:space="0" w:color="auto"/>
            <w:bottom w:val="none" w:sz="0" w:space="0" w:color="auto"/>
            <w:right w:val="none" w:sz="0" w:space="0" w:color="auto"/>
          </w:divBdr>
        </w:div>
        <w:div w:id="231935444">
          <w:marLeft w:val="0"/>
          <w:marRight w:val="0"/>
          <w:marTop w:val="0"/>
          <w:marBottom w:val="0"/>
          <w:divBdr>
            <w:top w:val="none" w:sz="0" w:space="0" w:color="auto"/>
            <w:left w:val="none" w:sz="0" w:space="0" w:color="auto"/>
            <w:bottom w:val="none" w:sz="0" w:space="0" w:color="auto"/>
            <w:right w:val="none" w:sz="0" w:space="0" w:color="auto"/>
          </w:divBdr>
        </w:div>
        <w:div w:id="7757409">
          <w:marLeft w:val="0"/>
          <w:marRight w:val="0"/>
          <w:marTop w:val="0"/>
          <w:marBottom w:val="0"/>
          <w:divBdr>
            <w:top w:val="none" w:sz="0" w:space="0" w:color="auto"/>
            <w:left w:val="none" w:sz="0" w:space="0" w:color="auto"/>
            <w:bottom w:val="none" w:sz="0" w:space="0" w:color="auto"/>
            <w:right w:val="none" w:sz="0" w:space="0" w:color="auto"/>
          </w:divBdr>
        </w:div>
        <w:div w:id="1237857631">
          <w:marLeft w:val="0"/>
          <w:marRight w:val="0"/>
          <w:marTop w:val="0"/>
          <w:marBottom w:val="0"/>
          <w:divBdr>
            <w:top w:val="none" w:sz="0" w:space="0" w:color="auto"/>
            <w:left w:val="none" w:sz="0" w:space="0" w:color="auto"/>
            <w:bottom w:val="none" w:sz="0" w:space="0" w:color="auto"/>
            <w:right w:val="none" w:sz="0" w:space="0" w:color="auto"/>
          </w:divBdr>
        </w:div>
        <w:div w:id="249580009">
          <w:marLeft w:val="0"/>
          <w:marRight w:val="0"/>
          <w:marTop w:val="0"/>
          <w:marBottom w:val="0"/>
          <w:divBdr>
            <w:top w:val="none" w:sz="0" w:space="0" w:color="auto"/>
            <w:left w:val="none" w:sz="0" w:space="0" w:color="auto"/>
            <w:bottom w:val="none" w:sz="0" w:space="0" w:color="auto"/>
            <w:right w:val="none" w:sz="0" w:space="0" w:color="auto"/>
          </w:divBdr>
        </w:div>
        <w:div w:id="95516021">
          <w:marLeft w:val="0"/>
          <w:marRight w:val="0"/>
          <w:marTop w:val="0"/>
          <w:marBottom w:val="0"/>
          <w:divBdr>
            <w:top w:val="none" w:sz="0" w:space="0" w:color="auto"/>
            <w:left w:val="none" w:sz="0" w:space="0" w:color="auto"/>
            <w:bottom w:val="none" w:sz="0" w:space="0" w:color="auto"/>
            <w:right w:val="none" w:sz="0" w:space="0" w:color="auto"/>
          </w:divBdr>
        </w:div>
        <w:div w:id="837307591">
          <w:marLeft w:val="0"/>
          <w:marRight w:val="0"/>
          <w:marTop w:val="0"/>
          <w:marBottom w:val="0"/>
          <w:divBdr>
            <w:top w:val="none" w:sz="0" w:space="0" w:color="auto"/>
            <w:left w:val="none" w:sz="0" w:space="0" w:color="auto"/>
            <w:bottom w:val="none" w:sz="0" w:space="0" w:color="auto"/>
            <w:right w:val="none" w:sz="0" w:space="0" w:color="auto"/>
          </w:divBdr>
        </w:div>
        <w:div w:id="367025663">
          <w:marLeft w:val="0"/>
          <w:marRight w:val="0"/>
          <w:marTop w:val="0"/>
          <w:marBottom w:val="0"/>
          <w:divBdr>
            <w:top w:val="none" w:sz="0" w:space="0" w:color="auto"/>
            <w:left w:val="none" w:sz="0" w:space="0" w:color="auto"/>
            <w:bottom w:val="none" w:sz="0" w:space="0" w:color="auto"/>
            <w:right w:val="none" w:sz="0" w:space="0" w:color="auto"/>
          </w:divBdr>
        </w:div>
        <w:div w:id="447286827">
          <w:marLeft w:val="0"/>
          <w:marRight w:val="0"/>
          <w:marTop w:val="0"/>
          <w:marBottom w:val="0"/>
          <w:divBdr>
            <w:top w:val="none" w:sz="0" w:space="0" w:color="auto"/>
            <w:left w:val="none" w:sz="0" w:space="0" w:color="auto"/>
            <w:bottom w:val="none" w:sz="0" w:space="0" w:color="auto"/>
            <w:right w:val="none" w:sz="0" w:space="0" w:color="auto"/>
          </w:divBdr>
        </w:div>
        <w:div w:id="268125508">
          <w:marLeft w:val="0"/>
          <w:marRight w:val="0"/>
          <w:marTop w:val="0"/>
          <w:marBottom w:val="0"/>
          <w:divBdr>
            <w:top w:val="none" w:sz="0" w:space="0" w:color="auto"/>
            <w:left w:val="none" w:sz="0" w:space="0" w:color="auto"/>
            <w:bottom w:val="none" w:sz="0" w:space="0" w:color="auto"/>
            <w:right w:val="none" w:sz="0" w:space="0" w:color="auto"/>
          </w:divBdr>
        </w:div>
        <w:div w:id="1526675901">
          <w:marLeft w:val="0"/>
          <w:marRight w:val="0"/>
          <w:marTop w:val="0"/>
          <w:marBottom w:val="0"/>
          <w:divBdr>
            <w:top w:val="none" w:sz="0" w:space="0" w:color="auto"/>
            <w:left w:val="none" w:sz="0" w:space="0" w:color="auto"/>
            <w:bottom w:val="none" w:sz="0" w:space="0" w:color="auto"/>
            <w:right w:val="none" w:sz="0" w:space="0" w:color="auto"/>
          </w:divBdr>
        </w:div>
        <w:div w:id="745765929">
          <w:marLeft w:val="0"/>
          <w:marRight w:val="0"/>
          <w:marTop w:val="0"/>
          <w:marBottom w:val="0"/>
          <w:divBdr>
            <w:top w:val="none" w:sz="0" w:space="0" w:color="auto"/>
            <w:left w:val="none" w:sz="0" w:space="0" w:color="auto"/>
            <w:bottom w:val="none" w:sz="0" w:space="0" w:color="auto"/>
            <w:right w:val="none" w:sz="0" w:space="0" w:color="auto"/>
          </w:divBdr>
        </w:div>
        <w:div w:id="1256091136">
          <w:marLeft w:val="0"/>
          <w:marRight w:val="0"/>
          <w:marTop w:val="0"/>
          <w:marBottom w:val="0"/>
          <w:divBdr>
            <w:top w:val="none" w:sz="0" w:space="0" w:color="auto"/>
            <w:left w:val="none" w:sz="0" w:space="0" w:color="auto"/>
            <w:bottom w:val="none" w:sz="0" w:space="0" w:color="auto"/>
            <w:right w:val="none" w:sz="0" w:space="0" w:color="auto"/>
          </w:divBdr>
        </w:div>
        <w:div w:id="202058119">
          <w:marLeft w:val="0"/>
          <w:marRight w:val="0"/>
          <w:marTop w:val="0"/>
          <w:marBottom w:val="0"/>
          <w:divBdr>
            <w:top w:val="none" w:sz="0" w:space="0" w:color="auto"/>
            <w:left w:val="none" w:sz="0" w:space="0" w:color="auto"/>
            <w:bottom w:val="none" w:sz="0" w:space="0" w:color="auto"/>
            <w:right w:val="none" w:sz="0" w:space="0" w:color="auto"/>
          </w:divBdr>
        </w:div>
        <w:div w:id="607198571">
          <w:marLeft w:val="0"/>
          <w:marRight w:val="0"/>
          <w:marTop w:val="0"/>
          <w:marBottom w:val="0"/>
          <w:divBdr>
            <w:top w:val="none" w:sz="0" w:space="0" w:color="auto"/>
            <w:left w:val="none" w:sz="0" w:space="0" w:color="auto"/>
            <w:bottom w:val="none" w:sz="0" w:space="0" w:color="auto"/>
            <w:right w:val="none" w:sz="0" w:space="0" w:color="auto"/>
          </w:divBdr>
        </w:div>
        <w:div w:id="260115852">
          <w:marLeft w:val="0"/>
          <w:marRight w:val="0"/>
          <w:marTop w:val="0"/>
          <w:marBottom w:val="0"/>
          <w:divBdr>
            <w:top w:val="none" w:sz="0" w:space="0" w:color="auto"/>
            <w:left w:val="none" w:sz="0" w:space="0" w:color="auto"/>
            <w:bottom w:val="none" w:sz="0" w:space="0" w:color="auto"/>
            <w:right w:val="none" w:sz="0" w:space="0" w:color="auto"/>
          </w:divBdr>
        </w:div>
        <w:div w:id="1349910896">
          <w:marLeft w:val="0"/>
          <w:marRight w:val="0"/>
          <w:marTop w:val="0"/>
          <w:marBottom w:val="0"/>
          <w:divBdr>
            <w:top w:val="none" w:sz="0" w:space="0" w:color="auto"/>
            <w:left w:val="none" w:sz="0" w:space="0" w:color="auto"/>
            <w:bottom w:val="none" w:sz="0" w:space="0" w:color="auto"/>
            <w:right w:val="none" w:sz="0" w:space="0" w:color="auto"/>
          </w:divBdr>
        </w:div>
        <w:div w:id="596866914">
          <w:marLeft w:val="0"/>
          <w:marRight w:val="0"/>
          <w:marTop w:val="0"/>
          <w:marBottom w:val="0"/>
          <w:divBdr>
            <w:top w:val="none" w:sz="0" w:space="0" w:color="auto"/>
            <w:left w:val="none" w:sz="0" w:space="0" w:color="auto"/>
            <w:bottom w:val="none" w:sz="0" w:space="0" w:color="auto"/>
            <w:right w:val="none" w:sz="0" w:space="0" w:color="auto"/>
          </w:divBdr>
        </w:div>
        <w:div w:id="688337555">
          <w:marLeft w:val="0"/>
          <w:marRight w:val="0"/>
          <w:marTop w:val="0"/>
          <w:marBottom w:val="0"/>
          <w:divBdr>
            <w:top w:val="none" w:sz="0" w:space="0" w:color="auto"/>
            <w:left w:val="none" w:sz="0" w:space="0" w:color="auto"/>
            <w:bottom w:val="none" w:sz="0" w:space="0" w:color="auto"/>
            <w:right w:val="none" w:sz="0" w:space="0" w:color="auto"/>
          </w:divBdr>
        </w:div>
        <w:div w:id="1107697871">
          <w:marLeft w:val="0"/>
          <w:marRight w:val="0"/>
          <w:marTop w:val="0"/>
          <w:marBottom w:val="0"/>
          <w:divBdr>
            <w:top w:val="none" w:sz="0" w:space="0" w:color="auto"/>
            <w:left w:val="none" w:sz="0" w:space="0" w:color="auto"/>
            <w:bottom w:val="none" w:sz="0" w:space="0" w:color="auto"/>
            <w:right w:val="none" w:sz="0" w:space="0" w:color="auto"/>
          </w:divBdr>
        </w:div>
        <w:div w:id="887910858">
          <w:marLeft w:val="0"/>
          <w:marRight w:val="0"/>
          <w:marTop w:val="0"/>
          <w:marBottom w:val="0"/>
          <w:divBdr>
            <w:top w:val="none" w:sz="0" w:space="0" w:color="auto"/>
            <w:left w:val="none" w:sz="0" w:space="0" w:color="auto"/>
            <w:bottom w:val="none" w:sz="0" w:space="0" w:color="auto"/>
            <w:right w:val="none" w:sz="0" w:space="0" w:color="auto"/>
          </w:divBdr>
        </w:div>
        <w:div w:id="1951283041">
          <w:marLeft w:val="0"/>
          <w:marRight w:val="0"/>
          <w:marTop w:val="0"/>
          <w:marBottom w:val="0"/>
          <w:divBdr>
            <w:top w:val="none" w:sz="0" w:space="0" w:color="auto"/>
            <w:left w:val="none" w:sz="0" w:space="0" w:color="auto"/>
            <w:bottom w:val="none" w:sz="0" w:space="0" w:color="auto"/>
            <w:right w:val="none" w:sz="0" w:space="0" w:color="auto"/>
          </w:divBdr>
        </w:div>
        <w:div w:id="668487690">
          <w:marLeft w:val="0"/>
          <w:marRight w:val="0"/>
          <w:marTop w:val="0"/>
          <w:marBottom w:val="0"/>
          <w:divBdr>
            <w:top w:val="none" w:sz="0" w:space="0" w:color="auto"/>
            <w:left w:val="none" w:sz="0" w:space="0" w:color="auto"/>
            <w:bottom w:val="none" w:sz="0" w:space="0" w:color="auto"/>
            <w:right w:val="none" w:sz="0" w:space="0" w:color="auto"/>
          </w:divBdr>
        </w:div>
        <w:div w:id="860974387">
          <w:marLeft w:val="0"/>
          <w:marRight w:val="0"/>
          <w:marTop w:val="0"/>
          <w:marBottom w:val="0"/>
          <w:divBdr>
            <w:top w:val="none" w:sz="0" w:space="0" w:color="auto"/>
            <w:left w:val="none" w:sz="0" w:space="0" w:color="auto"/>
            <w:bottom w:val="none" w:sz="0" w:space="0" w:color="auto"/>
            <w:right w:val="none" w:sz="0" w:space="0" w:color="auto"/>
          </w:divBdr>
        </w:div>
        <w:div w:id="1888880923">
          <w:marLeft w:val="0"/>
          <w:marRight w:val="0"/>
          <w:marTop w:val="0"/>
          <w:marBottom w:val="0"/>
          <w:divBdr>
            <w:top w:val="none" w:sz="0" w:space="0" w:color="auto"/>
            <w:left w:val="none" w:sz="0" w:space="0" w:color="auto"/>
            <w:bottom w:val="none" w:sz="0" w:space="0" w:color="auto"/>
            <w:right w:val="none" w:sz="0" w:space="0" w:color="auto"/>
          </w:divBdr>
        </w:div>
        <w:div w:id="1556158636">
          <w:marLeft w:val="0"/>
          <w:marRight w:val="0"/>
          <w:marTop w:val="0"/>
          <w:marBottom w:val="0"/>
          <w:divBdr>
            <w:top w:val="none" w:sz="0" w:space="0" w:color="auto"/>
            <w:left w:val="none" w:sz="0" w:space="0" w:color="auto"/>
            <w:bottom w:val="none" w:sz="0" w:space="0" w:color="auto"/>
            <w:right w:val="none" w:sz="0" w:space="0" w:color="auto"/>
          </w:divBdr>
        </w:div>
        <w:div w:id="9646087">
          <w:marLeft w:val="0"/>
          <w:marRight w:val="0"/>
          <w:marTop w:val="0"/>
          <w:marBottom w:val="0"/>
          <w:divBdr>
            <w:top w:val="none" w:sz="0" w:space="0" w:color="auto"/>
            <w:left w:val="none" w:sz="0" w:space="0" w:color="auto"/>
            <w:bottom w:val="none" w:sz="0" w:space="0" w:color="auto"/>
            <w:right w:val="none" w:sz="0" w:space="0" w:color="auto"/>
          </w:divBdr>
        </w:div>
        <w:div w:id="307169993">
          <w:marLeft w:val="0"/>
          <w:marRight w:val="0"/>
          <w:marTop w:val="0"/>
          <w:marBottom w:val="0"/>
          <w:divBdr>
            <w:top w:val="none" w:sz="0" w:space="0" w:color="auto"/>
            <w:left w:val="none" w:sz="0" w:space="0" w:color="auto"/>
            <w:bottom w:val="none" w:sz="0" w:space="0" w:color="auto"/>
            <w:right w:val="none" w:sz="0" w:space="0" w:color="auto"/>
          </w:divBdr>
        </w:div>
        <w:div w:id="1385715522">
          <w:marLeft w:val="0"/>
          <w:marRight w:val="0"/>
          <w:marTop w:val="0"/>
          <w:marBottom w:val="0"/>
          <w:divBdr>
            <w:top w:val="none" w:sz="0" w:space="0" w:color="auto"/>
            <w:left w:val="none" w:sz="0" w:space="0" w:color="auto"/>
            <w:bottom w:val="none" w:sz="0" w:space="0" w:color="auto"/>
            <w:right w:val="none" w:sz="0" w:space="0" w:color="auto"/>
          </w:divBdr>
        </w:div>
        <w:div w:id="601373508">
          <w:marLeft w:val="0"/>
          <w:marRight w:val="0"/>
          <w:marTop w:val="0"/>
          <w:marBottom w:val="0"/>
          <w:divBdr>
            <w:top w:val="none" w:sz="0" w:space="0" w:color="auto"/>
            <w:left w:val="none" w:sz="0" w:space="0" w:color="auto"/>
            <w:bottom w:val="none" w:sz="0" w:space="0" w:color="auto"/>
            <w:right w:val="none" w:sz="0" w:space="0" w:color="auto"/>
          </w:divBdr>
        </w:div>
        <w:div w:id="875120703">
          <w:marLeft w:val="0"/>
          <w:marRight w:val="0"/>
          <w:marTop w:val="0"/>
          <w:marBottom w:val="0"/>
          <w:divBdr>
            <w:top w:val="none" w:sz="0" w:space="0" w:color="auto"/>
            <w:left w:val="none" w:sz="0" w:space="0" w:color="auto"/>
            <w:bottom w:val="none" w:sz="0" w:space="0" w:color="auto"/>
            <w:right w:val="none" w:sz="0" w:space="0" w:color="auto"/>
          </w:divBdr>
        </w:div>
        <w:div w:id="1086733102">
          <w:marLeft w:val="0"/>
          <w:marRight w:val="0"/>
          <w:marTop w:val="0"/>
          <w:marBottom w:val="0"/>
          <w:divBdr>
            <w:top w:val="none" w:sz="0" w:space="0" w:color="auto"/>
            <w:left w:val="none" w:sz="0" w:space="0" w:color="auto"/>
            <w:bottom w:val="none" w:sz="0" w:space="0" w:color="auto"/>
            <w:right w:val="none" w:sz="0" w:space="0" w:color="auto"/>
          </w:divBdr>
        </w:div>
        <w:div w:id="2031178455">
          <w:marLeft w:val="0"/>
          <w:marRight w:val="0"/>
          <w:marTop w:val="0"/>
          <w:marBottom w:val="0"/>
          <w:divBdr>
            <w:top w:val="none" w:sz="0" w:space="0" w:color="auto"/>
            <w:left w:val="none" w:sz="0" w:space="0" w:color="auto"/>
            <w:bottom w:val="none" w:sz="0" w:space="0" w:color="auto"/>
            <w:right w:val="none" w:sz="0" w:space="0" w:color="auto"/>
          </w:divBdr>
        </w:div>
        <w:div w:id="717700389">
          <w:marLeft w:val="0"/>
          <w:marRight w:val="0"/>
          <w:marTop w:val="0"/>
          <w:marBottom w:val="0"/>
          <w:divBdr>
            <w:top w:val="none" w:sz="0" w:space="0" w:color="auto"/>
            <w:left w:val="none" w:sz="0" w:space="0" w:color="auto"/>
            <w:bottom w:val="none" w:sz="0" w:space="0" w:color="auto"/>
            <w:right w:val="none" w:sz="0" w:space="0" w:color="auto"/>
          </w:divBdr>
        </w:div>
        <w:div w:id="1620799465">
          <w:marLeft w:val="0"/>
          <w:marRight w:val="0"/>
          <w:marTop w:val="0"/>
          <w:marBottom w:val="0"/>
          <w:divBdr>
            <w:top w:val="none" w:sz="0" w:space="0" w:color="auto"/>
            <w:left w:val="none" w:sz="0" w:space="0" w:color="auto"/>
            <w:bottom w:val="none" w:sz="0" w:space="0" w:color="auto"/>
            <w:right w:val="none" w:sz="0" w:space="0" w:color="auto"/>
          </w:divBdr>
        </w:div>
        <w:div w:id="1580165811">
          <w:marLeft w:val="0"/>
          <w:marRight w:val="0"/>
          <w:marTop w:val="0"/>
          <w:marBottom w:val="0"/>
          <w:divBdr>
            <w:top w:val="none" w:sz="0" w:space="0" w:color="auto"/>
            <w:left w:val="none" w:sz="0" w:space="0" w:color="auto"/>
            <w:bottom w:val="none" w:sz="0" w:space="0" w:color="auto"/>
            <w:right w:val="none" w:sz="0" w:space="0" w:color="auto"/>
          </w:divBdr>
        </w:div>
        <w:div w:id="192429206">
          <w:marLeft w:val="0"/>
          <w:marRight w:val="0"/>
          <w:marTop w:val="0"/>
          <w:marBottom w:val="0"/>
          <w:divBdr>
            <w:top w:val="none" w:sz="0" w:space="0" w:color="auto"/>
            <w:left w:val="none" w:sz="0" w:space="0" w:color="auto"/>
            <w:bottom w:val="none" w:sz="0" w:space="0" w:color="auto"/>
            <w:right w:val="none" w:sz="0" w:space="0" w:color="auto"/>
          </w:divBdr>
        </w:div>
        <w:div w:id="1512065176">
          <w:marLeft w:val="0"/>
          <w:marRight w:val="0"/>
          <w:marTop w:val="0"/>
          <w:marBottom w:val="0"/>
          <w:divBdr>
            <w:top w:val="none" w:sz="0" w:space="0" w:color="auto"/>
            <w:left w:val="none" w:sz="0" w:space="0" w:color="auto"/>
            <w:bottom w:val="none" w:sz="0" w:space="0" w:color="auto"/>
            <w:right w:val="none" w:sz="0" w:space="0" w:color="auto"/>
          </w:divBdr>
        </w:div>
        <w:div w:id="492181848">
          <w:marLeft w:val="0"/>
          <w:marRight w:val="0"/>
          <w:marTop w:val="0"/>
          <w:marBottom w:val="0"/>
          <w:divBdr>
            <w:top w:val="none" w:sz="0" w:space="0" w:color="auto"/>
            <w:left w:val="none" w:sz="0" w:space="0" w:color="auto"/>
            <w:bottom w:val="none" w:sz="0" w:space="0" w:color="auto"/>
            <w:right w:val="none" w:sz="0" w:space="0" w:color="auto"/>
          </w:divBdr>
        </w:div>
        <w:div w:id="1187868293">
          <w:marLeft w:val="0"/>
          <w:marRight w:val="0"/>
          <w:marTop w:val="0"/>
          <w:marBottom w:val="0"/>
          <w:divBdr>
            <w:top w:val="none" w:sz="0" w:space="0" w:color="auto"/>
            <w:left w:val="none" w:sz="0" w:space="0" w:color="auto"/>
            <w:bottom w:val="none" w:sz="0" w:space="0" w:color="auto"/>
            <w:right w:val="none" w:sz="0" w:space="0" w:color="auto"/>
          </w:divBdr>
        </w:div>
      </w:divsChild>
    </w:div>
    <w:div w:id="351809255">
      <w:bodyDiv w:val="1"/>
      <w:marLeft w:val="0"/>
      <w:marRight w:val="0"/>
      <w:marTop w:val="0"/>
      <w:marBottom w:val="0"/>
      <w:divBdr>
        <w:top w:val="none" w:sz="0" w:space="0" w:color="auto"/>
        <w:left w:val="none" w:sz="0" w:space="0" w:color="auto"/>
        <w:bottom w:val="none" w:sz="0" w:space="0" w:color="auto"/>
        <w:right w:val="none" w:sz="0" w:space="0" w:color="auto"/>
      </w:divBdr>
    </w:div>
    <w:div w:id="435715602">
      <w:bodyDiv w:val="1"/>
      <w:marLeft w:val="0"/>
      <w:marRight w:val="0"/>
      <w:marTop w:val="0"/>
      <w:marBottom w:val="0"/>
      <w:divBdr>
        <w:top w:val="none" w:sz="0" w:space="0" w:color="auto"/>
        <w:left w:val="none" w:sz="0" w:space="0" w:color="auto"/>
        <w:bottom w:val="none" w:sz="0" w:space="0" w:color="auto"/>
        <w:right w:val="none" w:sz="0" w:space="0" w:color="auto"/>
      </w:divBdr>
      <w:divsChild>
        <w:div w:id="544683063">
          <w:marLeft w:val="0"/>
          <w:marRight w:val="0"/>
          <w:marTop w:val="0"/>
          <w:marBottom w:val="0"/>
          <w:divBdr>
            <w:top w:val="none" w:sz="0" w:space="0" w:color="auto"/>
            <w:left w:val="none" w:sz="0" w:space="0" w:color="auto"/>
            <w:bottom w:val="none" w:sz="0" w:space="0" w:color="auto"/>
            <w:right w:val="none" w:sz="0" w:space="0" w:color="auto"/>
          </w:divBdr>
        </w:div>
        <w:div w:id="1246378182">
          <w:marLeft w:val="0"/>
          <w:marRight w:val="0"/>
          <w:marTop w:val="0"/>
          <w:marBottom w:val="0"/>
          <w:divBdr>
            <w:top w:val="none" w:sz="0" w:space="0" w:color="auto"/>
            <w:left w:val="none" w:sz="0" w:space="0" w:color="auto"/>
            <w:bottom w:val="none" w:sz="0" w:space="0" w:color="auto"/>
            <w:right w:val="none" w:sz="0" w:space="0" w:color="auto"/>
          </w:divBdr>
        </w:div>
        <w:div w:id="794718177">
          <w:marLeft w:val="0"/>
          <w:marRight w:val="0"/>
          <w:marTop w:val="0"/>
          <w:marBottom w:val="0"/>
          <w:divBdr>
            <w:top w:val="none" w:sz="0" w:space="0" w:color="auto"/>
            <w:left w:val="none" w:sz="0" w:space="0" w:color="auto"/>
            <w:bottom w:val="none" w:sz="0" w:space="0" w:color="auto"/>
            <w:right w:val="none" w:sz="0" w:space="0" w:color="auto"/>
          </w:divBdr>
        </w:div>
        <w:div w:id="857502528">
          <w:marLeft w:val="0"/>
          <w:marRight w:val="0"/>
          <w:marTop w:val="0"/>
          <w:marBottom w:val="0"/>
          <w:divBdr>
            <w:top w:val="none" w:sz="0" w:space="0" w:color="auto"/>
            <w:left w:val="none" w:sz="0" w:space="0" w:color="auto"/>
            <w:bottom w:val="none" w:sz="0" w:space="0" w:color="auto"/>
            <w:right w:val="none" w:sz="0" w:space="0" w:color="auto"/>
          </w:divBdr>
        </w:div>
        <w:div w:id="256447334">
          <w:marLeft w:val="0"/>
          <w:marRight w:val="0"/>
          <w:marTop w:val="0"/>
          <w:marBottom w:val="0"/>
          <w:divBdr>
            <w:top w:val="none" w:sz="0" w:space="0" w:color="auto"/>
            <w:left w:val="none" w:sz="0" w:space="0" w:color="auto"/>
            <w:bottom w:val="none" w:sz="0" w:space="0" w:color="auto"/>
            <w:right w:val="none" w:sz="0" w:space="0" w:color="auto"/>
          </w:divBdr>
        </w:div>
        <w:div w:id="1195534312">
          <w:marLeft w:val="0"/>
          <w:marRight w:val="0"/>
          <w:marTop w:val="0"/>
          <w:marBottom w:val="0"/>
          <w:divBdr>
            <w:top w:val="none" w:sz="0" w:space="0" w:color="auto"/>
            <w:left w:val="none" w:sz="0" w:space="0" w:color="auto"/>
            <w:bottom w:val="none" w:sz="0" w:space="0" w:color="auto"/>
            <w:right w:val="none" w:sz="0" w:space="0" w:color="auto"/>
          </w:divBdr>
        </w:div>
        <w:div w:id="1246380796">
          <w:marLeft w:val="0"/>
          <w:marRight w:val="0"/>
          <w:marTop w:val="0"/>
          <w:marBottom w:val="0"/>
          <w:divBdr>
            <w:top w:val="none" w:sz="0" w:space="0" w:color="auto"/>
            <w:left w:val="none" w:sz="0" w:space="0" w:color="auto"/>
            <w:bottom w:val="none" w:sz="0" w:space="0" w:color="auto"/>
            <w:right w:val="none" w:sz="0" w:space="0" w:color="auto"/>
          </w:divBdr>
        </w:div>
        <w:div w:id="1394348249">
          <w:marLeft w:val="0"/>
          <w:marRight w:val="0"/>
          <w:marTop w:val="0"/>
          <w:marBottom w:val="0"/>
          <w:divBdr>
            <w:top w:val="none" w:sz="0" w:space="0" w:color="auto"/>
            <w:left w:val="none" w:sz="0" w:space="0" w:color="auto"/>
            <w:bottom w:val="none" w:sz="0" w:space="0" w:color="auto"/>
            <w:right w:val="none" w:sz="0" w:space="0" w:color="auto"/>
          </w:divBdr>
        </w:div>
        <w:div w:id="1538162081">
          <w:marLeft w:val="0"/>
          <w:marRight w:val="0"/>
          <w:marTop w:val="0"/>
          <w:marBottom w:val="0"/>
          <w:divBdr>
            <w:top w:val="none" w:sz="0" w:space="0" w:color="auto"/>
            <w:left w:val="none" w:sz="0" w:space="0" w:color="auto"/>
            <w:bottom w:val="none" w:sz="0" w:space="0" w:color="auto"/>
            <w:right w:val="none" w:sz="0" w:space="0" w:color="auto"/>
          </w:divBdr>
        </w:div>
        <w:div w:id="895970846">
          <w:marLeft w:val="0"/>
          <w:marRight w:val="0"/>
          <w:marTop w:val="0"/>
          <w:marBottom w:val="0"/>
          <w:divBdr>
            <w:top w:val="none" w:sz="0" w:space="0" w:color="auto"/>
            <w:left w:val="none" w:sz="0" w:space="0" w:color="auto"/>
            <w:bottom w:val="none" w:sz="0" w:space="0" w:color="auto"/>
            <w:right w:val="none" w:sz="0" w:space="0" w:color="auto"/>
          </w:divBdr>
        </w:div>
        <w:div w:id="626545140">
          <w:marLeft w:val="0"/>
          <w:marRight w:val="0"/>
          <w:marTop w:val="0"/>
          <w:marBottom w:val="0"/>
          <w:divBdr>
            <w:top w:val="none" w:sz="0" w:space="0" w:color="auto"/>
            <w:left w:val="none" w:sz="0" w:space="0" w:color="auto"/>
            <w:bottom w:val="none" w:sz="0" w:space="0" w:color="auto"/>
            <w:right w:val="none" w:sz="0" w:space="0" w:color="auto"/>
          </w:divBdr>
        </w:div>
        <w:div w:id="720062311">
          <w:marLeft w:val="0"/>
          <w:marRight w:val="0"/>
          <w:marTop w:val="0"/>
          <w:marBottom w:val="0"/>
          <w:divBdr>
            <w:top w:val="none" w:sz="0" w:space="0" w:color="auto"/>
            <w:left w:val="none" w:sz="0" w:space="0" w:color="auto"/>
            <w:bottom w:val="none" w:sz="0" w:space="0" w:color="auto"/>
            <w:right w:val="none" w:sz="0" w:space="0" w:color="auto"/>
          </w:divBdr>
        </w:div>
        <w:div w:id="1723483858">
          <w:marLeft w:val="0"/>
          <w:marRight w:val="0"/>
          <w:marTop w:val="0"/>
          <w:marBottom w:val="0"/>
          <w:divBdr>
            <w:top w:val="none" w:sz="0" w:space="0" w:color="auto"/>
            <w:left w:val="none" w:sz="0" w:space="0" w:color="auto"/>
            <w:bottom w:val="none" w:sz="0" w:space="0" w:color="auto"/>
            <w:right w:val="none" w:sz="0" w:space="0" w:color="auto"/>
          </w:divBdr>
        </w:div>
        <w:div w:id="2003969620">
          <w:marLeft w:val="0"/>
          <w:marRight w:val="0"/>
          <w:marTop w:val="0"/>
          <w:marBottom w:val="0"/>
          <w:divBdr>
            <w:top w:val="none" w:sz="0" w:space="0" w:color="auto"/>
            <w:left w:val="none" w:sz="0" w:space="0" w:color="auto"/>
            <w:bottom w:val="none" w:sz="0" w:space="0" w:color="auto"/>
            <w:right w:val="none" w:sz="0" w:space="0" w:color="auto"/>
          </w:divBdr>
        </w:div>
        <w:div w:id="15665594">
          <w:marLeft w:val="0"/>
          <w:marRight w:val="0"/>
          <w:marTop w:val="0"/>
          <w:marBottom w:val="0"/>
          <w:divBdr>
            <w:top w:val="none" w:sz="0" w:space="0" w:color="auto"/>
            <w:left w:val="none" w:sz="0" w:space="0" w:color="auto"/>
            <w:bottom w:val="none" w:sz="0" w:space="0" w:color="auto"/>
            <w:right w:val="none" w:sz="0" w:space="0" w:color="auto"/>
          </w:divBdr>
        </w:div>
        <w:div w:id="1016810061">
          <w:marLeft w:val="0"/>
          <w:marRight w:val="0"/>
          <w:marTop w:val="0"/>
          <w:marBottom w:val="0"/>
          <w:divBdr>
            <w:top w:val="none" w:sz="0" w:space="0" w:color="auto"/>
            <w:left w:val="none" w:sz="0" w:space="0" w:color="auto"/>
            <w:bottom w:val="none" w:sz="0" w:space="0" w:color="auto"/>
            <w:right w:val="none" w:sz="0" w:space="0" w:color="auto"/>
          </w:divBdr>
        </w:div>
        <w:div w:id="2126383778">
          <w:marLeft w:val="0"/>
          <w:marRight w:val="0"/>
          <w:marTop w:val="0"/>
          <w:marBottom w:val="0"/>
          <w:divBdr>
            <w:top w:val="none" w:sz="0" w:space="0" w:color="auto"/>
            <w:left w:val="none" w:sz="0" w:space="0" w:color="auto"/>
            <w:bottom w:val="none" w:sz="0" w:space="0" w:color="auto"/>
            <w:right w:val="none" w:sz="0" w:space="0" w:color="auto"/>
          </w:divBdr>
        </w:div>
        <w:div w:id="1835299990">
          <w:marLeft w:val="0"/>
          <w:marRight w:val="0"/>
          <w:marTop w:val="0"/>
          <w:marBottom w:val="0"/>
          <w:divBdr>
            <w:top w:val="none" w:sz="0" w:space="0" w:color="auto"/>
            <w:left w:val="none" w:sz="0" w:space="0" w:color="auto"/>
            <w:bottom w:val="none" w:sz="0" w:space="0" w:color="auto"/>
            <w:right w:val="none" w:sz="0" w:space="0" w:color="auto"/>
          </w:divBdr>
        </w:div>
        <w:div w:id="936525010">
          <w:marLeft w:val="0"/>
          <w:marRight w:val="0"/>
          <w:marTop w:val="0"/>
          <w:marBottom w:val="0"/>
          <w:divBdr>
            <w:top w:val="none" w:sz="0" w:space="0" w:color="auto"/>
            <w:left w:val="none" w:sz="0" w:space="0" w:color="auto"/>
            <w:bottom w:val="none" w:sz="0" w:space="0" w:color="auto"/>
            <w:right w:val="none" w:sz="0" w:space="0" w:color="auto"/>
          </w:divBdr>
        </w:div>
        <w:div w:id="1397358772">
          <w:marLeft w:val="0"/>
          <w:marRight w:val="0"/>
          <w:marTop w:val="0"/>
          <w:marBottom w:val="0"/>
          <w:divBdr>
            <w:top w:val="none" w:sz="0" w:space="0" w:color="auto"/>
            <w:left w:val="none" w:sz="0" w:space="0" w:color="auto"/>
            <w:bottom w:val="none" w:sz="0" w:space="0" w:color="auto"/>
            <w:right w:val="none" w:sz="0" w:space="0" w:color="auto"/>
          </w:divBdr>
        </w:div>
        <w:div w:id="113981785">
          <w:marLeft w:val="0"/>
          <w:marRight w:val="0"/>
          <w:marTop w:val="0"/>
          <w:marBottom w:val="0"/>
          <w:divBdr>
            <w:top w:val="none" w:sz="0" w:space="0" w:color="auto"/>
            <w:left w:val="none" w:sz="0" w:space="0" w:color="auto"/>
            <w:bottom w:val="none" w:sz="0" w:space="0" w:color="auto"/>
            <w:right w:val="none" w:sz="0" w:space="0" w:color="auto"/>
          </w:divBdr>
        </w:div>
        <w:div w:id="586503030">
          <w:marLeft w:val="0"/>
          <w:marRight w:val="0"/>
          <w:marTop w:val="0"/>
          <w:marBottom w:val="0"/>
          <w:divBdr>
            <w:top w:val="none" w:sz="0" w:space="0" w:color="auto"/>
            <w:left w:val="none" w:sz="0" w:space="0" w:color="auto"/>
            <w:bottom w:val="none" w:sz="0" w:space="0" w:color="auto"/>
            <w:right w:val="none" w:sz="0" w:space="0" w:color="auto"/>
          </w:divBdr>
        </w:div>
        <w:div w:id="52775434">
          <w:marLeft w:val="0"/>
          <w:marRight w:val="0"/>
          <w:marTop w:val="0"/>
          <w:marBottom w:val="0"/>
          <w:divBdr>
            <w:top w:val="none" w:sz="0" w:space="0" w:color="auto"/>
            <w:left w:val="none" w:sz="0" w:space="0" w:color="auto"/>
            <w:bottom w:val="none" w:sz="0" w:space="0" w:color="auto"/>
            <w:right w:val="none" w:sz="0" w:space="0" w:color="auto"/>
          </w:divBdr>
        </w:div>
        <w:div w:id="2126657168">
          <w:marLeft w:val="0"/>
          <w:marRight w:val="0"/>
          <w:marTop w:val="0"/>
          <w:marBottom w:val="0"/>
          <w:divBdr>
            <w:top w:val="none" w:sz="0" w:space="0" w:color="auto"/>
            <w:left w:val="none" w:sz="0" w:space="0" w:color="auto"/>
            <w:bottom w:val="none" w:sz="0" w:space="0" w:color="auto"/>
            <w:right w:val="none" w:sz="0" w:space="0" w:color="auto"/>
          </w:divBdr>
        </w:div>
        <w:div w:id="933174050">
          <w:marLeft w:val="0"/>
          <w:marRight w:val="0"/>
          <w:marTop w:val="0"/>
          <w:marBottom w:val="0"/>
          <w:divBdr>
            <w:top w:val="none" w:sz="0" w:space="0" w:color="auto"/>
            <w:left w:val="none" w:sz="0" w:space="0" w:color="auto"/>
            <w:bottom w:val="none" w:sz="0" w:space="0" w:color="auto"/>
            <w:right w:val="none" w:sz="0" w:space="0" w:color="auto"/>
          </w:divBdr>
        </w:div>
        <w:div w:id="1726905358">
          <w:marLeft w:val="0"/>
          <w:marRight w:val="0"/>
          <w:marTop w:val="0"/>
          <w:marBottom w:val="0"/>
          <w:divBdr>
            <w:top w:val="none" w:sz="0" w:space="0" w:color="auto"/>
            <w:left w:val="none" w:sz="0" w:space="0" w:color="auto"/>
            <w:bottom w:val="none" w:sz="0" w:space="0" w:color="auto"/>
            <w:right w:val="none" w:sz="0" w:space="0" w:color="auto"/>
          </w:divBdr>
        </w:div>
        <w:div w:id="1374500264">
          <w:marLeft w:val="0"/>
          <w:marRight w:val="0"/>
          <w:marTop w:val="0"/>
          <w:marBottom w:val="0"/>
          <w:divBdr>
            <w:top w:val="none" w:sz="0" w:space="0" w:color="auto"/>
            <w:left w:val="none" w:sz="0" w:space="0" w:color="auto"/>
            <w:bottom w:val="none" w:sz="0" w:space="0" w:color="auto"/>
            <w:right w:val="none" w:sz="0" w:space="0" w:color="auto"/>
          </w:divBdr>
        </w:div>
        <w:div w:id="192891786">
          <w:marLeft w:val="0"/>
          <w:marRight w:val="0"/>
          <w:marTop w:val="0"/>
          <w:marBottom w:val="0"/>
          <w:divBdr>
            <w:top w:val="none" w:sz="0" w:space="0" w:color="auto"/>
            <w:left w:val="none" w:sz="0" w:space="0" w:color="auto"/>
            <w:bottom w:val="none" w:sz="0" w:space="0" w:color="auto"/>
            <w:right w:val="none" w:sz="0" w:space="0" w:color="auto"/>
          </w:divBdr>
        </w:div>
        <w:div w:id="2099595263">
          <w:marLeft w:val="0"/>
          <w:marRight w:val="0"/>
          <w:marTop w:val="0"/>
          <w:marBottom w:val="0"/>
          <w:divBdr>
            <w:top w:val="none" w:sz="0" w:space="0" w:color="auto"/>
            <w:left w:val="none" w:sz="0" w:space="0" w:color="auto"/>
            <w:bottom w:val="none" w:sz="0" w:space="0" w:color="auto"/>
            <w:right w:val="none" w:sz="0" w:space="0" w:color="auto"/>
          </w:divBdr>
        </w:div>
        <w:div w:id="551112543">
          <w:marLeft w:val="0"/>
          <w:marRight w:val="0"/>
          <w:marTop w:val="0"/>
          <w:marBottom w:val="0"/>
          <w:divBdr>
            <w:top w:val="none" w:sz="0" w:space="0" w:color="auto"/>
            <w:left w:val="none" w:sz="0" w:space="0" w:color="auto"/>
            <w:bottom w:val="none" w:sz="0" w:space="0" w:color="auto"/>
            <w:right w:val="none" w:sz="0" w:space="0" w:color="auto"/>
          </w:divBdr>
        </w:div>
        <w:div w:id="4133107">
          <w:marLeft w:val="0"/>
          <w:marRight w:val="0"/>
          <w:marTop w:val="0"/>
          <w:marBottom w:val="0"/>
          <w:divBdr>
            <w:top w:val="none" w:sz="0" w:space="0" w:color="auto"/>
            <w:left w:val="none" w:sz="0" w:space="0" w:color="auto"/>
            <w:bottom w:val="none" w:sz="0" w:space="0" w:color="auto"/>
            <w:right w:val="none" w:sz="0" w:space="0" w:color="auto"/>
          </w:divBdr>
        </w:div>
        <w:div w:id="1103963847">
          <w:marLeft w:val="0"/>
          <w:marRight w:val="0"/>
          <w:marTop w:val="0"/>
          <w:marBottom w:val="0"/>
          <w:divBdr>
            <w:top w:val="none" w:sz="0" w:space="0" w:color="auto"/>
            <w:left w:val="none" w:sz="0" w:space="0" w:color="auto"/>
            <w:bottom w:val="none" w:sz="0" w:space="0" w:color="auto"/>
            <w:right w:val="none" w:sz="0" w:space="0" w:color="auto"/>
          </w:divBdr>
        </w:div>
        <w:div w:id="981884123">
          <w:marLeft w:val="0"/>
          <w:marRight w:val="0"/>
          <w:marTop w:val="0"/>
          <w:marBottom w:val="0"/>
          <w:divBdr>
            <w:top w:val="none" w:sz="0" w:space="0" w:color="auto"/>
            <w:left w:val="none" w:sz="0" w:space="0" w:color="auto"/>
            <w:bottom w:val="none" w:sz="0" w:space="0" w:color="auto"/>
            <w:right w:val="none" w:sz="0" w:space="0" w:color="auto"/>
          </w:divBdr>
        </w:div>
        <w:div w:id="1471442051">
          <w:marLeft w:val="0"/>
          <w:marRight w:val="0"/>
          <w:marTop w:val="0"/>
          <w:marBottom w:val="0"/>
          <w:divBdr>
            <w:top w:val="none" w:sz="0" w:space="0" w:color="auto"/>
            <w:left w:val="none" w:sz="0" w:space="0" w:color="auto"/>
            <w:bottom w:val="none" w:sz="0" w:space="0" w:color="auto"/>
            <w:right w:val="none" w:sz="0" w:space="0" w:color="auto"/>
          </w:divBdr>
        </w:div>
        <w:div w:id="2134127462">
          <w:marLeft w:val="0"/>
          <w:marRight w:val="0"/>
          <w:marTop w:val="0"/>
          <w:marBottom w:val="0"/>
          <w:divBdr>
            <w:top w:val="none" w:sz="0" w:space="0" w:color="auto"/>
            <w:left w:val="none" w:sz="0" w:space="0" w:color="auto"/>
            <w:bottom w:val="none" w:sz="0" w:space="0" w:color="auto"/>
            <w:right w:val="none" w:sz="0" w:space="0" w:color="auto"/>
          </w:divBdr>
        </w:div>
        <w:div w:id="1575622191">
          <w:marLeft w:val="0"/>
          <w:marRight w:val="0"/>
          <w:marTop w:val="0"/>
          <w:marBottom w:val="0"/>
          <w:divBdr>
            <w:top w:val="none" w:sz="0" w:space="0" w:color="auto"/>
            <w:left w:val="none" w:sz="0" w:space="0" w:color="auto"/>
            <w:bottom w:val="none" w:sz="0" w:space="0" w:color="auto"/>
            <w:right w:val="none" w:sz="0" w:space="0" w:color="auto"/>
          </w:divBdr>
        </w:div>
        <w:div w:id="482939221">
          <w:marLeft w:val="0"/>
          <w:marRight w:val="0"/>
          <w:marTop w:val="0"/>
          <w:marBottom w:val="0"/>
          <w:divBdr>
            <w:top w:val="none" w:sz="0" w:space="0" w:color="auto"/>
            <w:left w:val="none" w:sz="0" w:space="0" w:color="auto"/>
            <w:bottom w:val="none" w:sz="0" w:space="0" w:color="auto"/>
            <w:right w:val="none" w:sz="0" w:space="0" w:color="auto"/>
          </w:divBdr>
        </w:div>
        <w:div w:id="1948076858">
          <w:marLeft w:val="0"/>
          <w:marRight w:val="0"/>
          <w:marTop w:val="0"/>
          <w:marBottom w:val="0"/>
          <w:divBdr>
            <w:top w:val="none" w:sz="0" w:space="0" w:color="auto"/>
            <w:left w:val="none" w:sz="0" w:space="0" w:color="auto"/>
            <w:bottom w:val="none" w:sz="0" w:space="0" w:color="auto"/>
            <w:right w:val="none" w:sz="0" w:space="0" w:color="auto"/>
          </w:divBdr>
        </w:div>
        <w:div w:id="314843265">
          <w:marLeft w:val="0"/>
          <w:marRight w:val="0"/>
          <w:marTop w:val="0"/>
          <w:marBottom w:val="0"/>
          <w:divBdr>
            <w:top w:val="none" w:sz="0" w:space="0" w:color="auto"/>
            <w:left w:val="none" w:sz="0" w:space="0" w:color="auto"/>
            <w:bottom w:val="none" w:sz="0" w:space="0" w:color="auto"/>
            <w:right w:val="none" w:sz="0" w:space="0" w:color="auto"/>
          </w:divBdr>
        </w:div>
        <w:div w:id="2137064457">
          <w:marLeft w:val="0"/>
          <w:marRight w:val="0"/>
          <w:marTop w:val="0"/>
          <w:marBottom w:val="0"/>
          <w:divBdr>
            <w:top w:val="none" w:sz="0" w:space="0" w:color="auto"/>
            <w:left w:val="none" w:sz="0" w:space="0" w:color="auto"/>
            <w:bottom w:val="none" w:sz="0" w:space="0" w:color="auto"/>
            <w:right w:val="none" w:sz="0" w:space="0" w:color="auto"/>
          </w:divBdr>
        </w:div>
        <w:div w:id="1600871929">
          <w:marLeft w:val="0"/>
          <w:marRight w:val="0"/>
          <w:marTop w:val="0"/>
          <w:marBottom w:val="0"/>
          <w:divBdr>
            <w:top w:val="none" w:sz="0" w:space="0" w:color="auto"/>
            <w:left w:val="none" w:sz="0" w:space="0" w:color="auto"/>
            <w:bottom w:val="none" w:sz="0" w:space="0" w:color="auto"/>
            <w:right w:val="none" w:sz="0" w:space="0" w:color="auto"/>
          </w:divBdr>
        </w:div>
        <w:div w:id="996345208">
          <w:marLeft w:val="0"/>
          <w:marRight w:val="0"/>
          <w:marTop w:val="0"/>
          <w:marBottom w:val="0"/>
          <w:divBdr>
            <w:top w:val="none" w:sz="0" w:space="0" w:color="auto"/>
            <w:left w:val="none" w:sz="0" w:space="0" w:color="auto"/>
            <w:bottom w:val="none" w:sz="0" w:space="0" w:color="auto"/>
            <w:right w:val="none" w:sz="0" w:space="0" w:color="auto"/>
          </w:divBdr>
        </w:div>
        <w:div w:id="1545826907">
          <w:marLeft w:val="0"/>
          <w:marRight w:val="0"/>
          <w:marTop w:val="0"/>
          <w:marBottom w:val="0"/>
          <w:divBdr>
            <w:top w:val="none" w:sz="0" w:space="0" w:color="auto"/>
            <w:left w:val="none" w:sz="0" w:space="0" w:color="auto"/>
            <w:bottom w:val="none" w:sz="0" w:space="0" w:color="auto"/>
            <w:right w:val="none" w:sz="0" w:space="0" w:color="auto"/>
          </w:divBdr>
        </w:div>
        <w:div w:id="923152194">
          <w:marLeft w:val="0"/>
          <w:marRight w:val="0"/>
          <w:marTop w:val="0"/>
          <w:marBottom w:val="0"/>
          <w:divBdr>
            <w:top w:val="none" w:sz="0" w:space="0" w:color="auto"/>
            <w:left w:val="none" w:sz="0" w:space="0" w:color="auto"/>
            <w:bottom w:val="none" w:sz="0" w:space="0" w:color="auto"/>
            <w:right w:val="none" w:sz="0" w:space="0" w:color="auto"/>
          </w:divBdr>
        </w:div>
        <w:div w:id="442267030">
          <w:marLeft w:val="0"/>
          <w:marRight w:val="0"/>
          <w:marTop w:val="0"/>
          <w:marBottom w:val="0"/>
          <w:divBdr>
            <w:top w:val="none" w:sz="0" w:space="0" w:color="auto"/>
            <w:left w:val="none" w:sz="0" w:space="0" w:color="auto"/>
            <w:bottom w:val="none" w:sz="0" w:space="0" w:color="auto"/>
            <w:right w:val="none" w:sz="0" w:space="0" w:color="auto"/>
          </w:divBdr>
        </w:div>
        <w:div w:id="725689074">
          <w:marLeft w:val="0"/>
          <w:marRight w:val="0"/>
          <w:marTop w:val="0"/>
          <w:marBottom w:val="0"/>
          <w:divBdr>
            <w:top w:val="none" w:sz="0" w:space="0" w:color="auto"/>
            <w:left w:val="none" w:sz="0" w:space="0" w:color="auto"/>
            <w:bottom w:val="none" w:sz="0" w:space="0" w:color="auto"/>
            <w:right w:val="none" w:sz="0" w:space="0" w:color="auto"/>
          </w:divBdr>
        </w:div>
        <w:div w:id="996882508">
          <w:marLeft w:val="0"/>
          <w:marRight w:val="0"/>
          <w:marTop w:val="0"/>
          <w:marBottom w:val="0"/>
          <w:divBdr>
            <w:top w:val="none" w:sz="0" w:space="0" w:color="auto"/>
            <w:left w:val="none" w:sz="0" w:space="0" w:color="auto"/>
            <w:bottom w:val="none" w:sz="0" w:space="0" w:color="auto"/>
            <w:right w:val="none" w:sz="0" w:space="0" w:color="auto"/>
          </w:divBdr>
        </w:div>
        <w:div w:id="1538351802">
          <w:marLeft w:val="0"/>
          <w:marRight w:val="0"/>
          <w:marTop w:val="0"/>
          <w:marBottom w:val="0"/>
          <w:divBdr>
            <w:top w:val="none" w:sz="0" w:space="0" w:color="auto"/>
            <w:left w:val="none" w:sz="0" w:space="0" w:color="auto"/>
            <w:bottom w:val="none" w:sz="0" w:space="0" w:color="auto"/>
            <w:right w:val="none" w:sz="0" w:space="0" w:color="auto"/>
          </w:divBdr>
        </w:div>
      </w:divsChild>
    </w:div>
    <w:div w:id="567955354">
      <w:bodyDiv w:val="1"/>
      <w:marLeft w:val="0"/>
      <w:marRight w:val="0"/>
      <w:marTop w:val="0"/>
      <w:marBottom w:val="0"/>
      <w:divBdr>
        <w:top w:val="none" w:sz="0" w:space="0" w:color="auto"/>
        <w:left w:val="none" w:sz="0" w:space="0" w:color="auto"/>
        <w:bottom w:val="none" w:sz="0" w:space="0" w:color="auto"/>
        <w:right w:val="none" w:sz="0" w:space="0" w:color="auto"/>
      </w:divBdr>
    </w:div>
    <w:div w:id="601455272">
      <w:bodyDiv w:val="1"/>
      <w:marLeft w:val="0"/>
      <w:marRight w:val="0"/>
      <w:marTop w:val="0"/>
      <w:marBottom w:val="0"/>
      <w:divBdr>
        <w:top w:val="none" w:sz="0" w:space="0" w:color="auto"/>
        <w:left w:val="none" w:sz="0" w:space="0" w:color="auto"/>
        <w:bottom w:val="none" w:sz="0" w:space="0" w:color="auto"/>
        <w:right w:val="none" w:sz="0" w:space="0" w:color="auto"/>
      </w:divBdr>
      <w:divsChild>
        <w:div w:id="984814597">
          <w:marLeft w:val="0"/>
          <w:marRight w:val="0"/>
          <w:marTop w:val="0"/>
          <w:marBottom w:val="0"/>
          <w:divBdr>
            <w:top w:val="none" w:sz="0" w:space="0" w:color="auto"/>
            <w:left w:val="none" w:sz="0" w:space="0" w:color="auto"/>
            <w:bottom w:val="none" w:sz="0" w:space="0" w:color="auto"/>
            <w:right w:val="none" w:sz="0" w:space="0" w:color="auto"/>
          </w:divBdr>
          <w:divsChild>
            <w:div w:id="1151871685">
              <w:marLeft w:val="0"/>
              <w:marRight w:val="0"/>
              <w:marTop w:val="0"/>
              <w:marBottom w:val="0"/>
              <w:divBdr>
                <w:top w:val="none" w:sz="0" w:space="0" w:color="auto"/>
                <w:left w:val="none" w:sz="0" w:space="0" w:color="auto"/>
                <w:bottom w:val="none" w:sz="0" w:space="0" w:color="auto"/>
                <w:right w:val="none" w:sz="0" w:space="0" w:color="auto"/>
              </w:divBdr>
            </w:div>
            <w:div w:id="1386833870">
              <w:marLeft w:val="0"/>
              <w:marRight w:val="0"/>
              <w:marTop w:val="0"/>
              <w:marBottom w:val="0"/>
              <w:divBdr>
                <w:top w:val="none" w:sz="0" w:space="0" w:color="auto"/>
                <w:left w:val="none" w:sz="0" w:space="0" w:color="auto"/>
                <w:bottom w:val="none" w:sz="0" w:space="0" w:color="auto"/>
                <w:right w:val="none" w:sz="0" w:space="0" w:color="auto"/>
              </w:divBdr>
            </w:div>
            <w:div w:id="58604262">
              <w:marLeft w:val="0"/>
              <w:marRight w:val="0"/>
              <w:marTop w:val="0"/>
              <w:marBottom w:val="0"/>
              <w:divBdr>
                <w:top w:val="none" w:sz="0" w:space="0" w:color="auto"/>
                <w:left w:val="none" w:sz="0" w:space="0" w:color="auto"/>
                <w:bottom w:val="none" w:sz="0" w:space="0" w:color="auto"/>
                <w:right w:val="none" w:sz="0" w:space="0" w:color="auto"/>
              </w:divBdr>
            </w:div>
            <w:div w:id="650524389">
              <w:marLeft w:val="0"/>
              <w:marRight w:val="0"/>
              <w:marTop w:val="0"/>
              <w:marBottom w:val="0"/>
              <w:divBdr>
                <w:top w:val="none" w:sz="0" w:space="0" w:color="auto"/>
                <w:left w:val="none" w:sz="0" w:space="0" w:color="auto"/>
                <w:bottom w:val="none" w:sz="0" w:space="0" w:color="auto"/>
                <w:right w:val="none" w:sz="0" w:space="0" w:color="auto"/>
              </w:divBdr>
            </w:div>
            <w:div w:id="355036083">
              <w:marLeft w:val="0"/>
              <w:marRight w:val="0"/>
              <w:marTop w:val="0"/>
              <w:marBottom w:val="0"/>
              <w:divBdr>
                <w:top w:val="none" w:sz="0" w:space="0" w:color="auto"/>
                <w:left w:val="none" w:sz="0" w:space="0" w:color="auto"/>
                <w:bottom w:val="none" w:sz="0" w:space="0" w:color="auto"/>
                <w:right w:val="none" w:sz="0" w:space="0" w:color="auto"/>
              </w:divBdr>
            </w:div>
            <w:div w:id="1194732582">
              <w:marLeft w:val="0"/>
              <w:marRight w:val="0"/>
              <w:marTop w:val="0"/>
              <w:marBottom w:val="0"/>
              <w:divBdr>
                <w:top w:val="none" w:sz="0" w:space="0" w:color="auto"/>
                <w:left w:val="none" w:sz="0" w:space="0" w:color="auto"/>
                <w:bottom w:val="none" w:sz="0" w:space="0" w:color="auto"/>
                <w:right w:val="none" w:sz="0" w:space="0" w:color="auto"/>
              </w:divBdr>
            </w:div>
            <w:div w:id="959845796">
              <w:marLeft w:val="0"/>
              <w:marRight w:val="0"/>
              <w:marTop w:val="0"/>
              <w:marBottom w:val="0"/>
              <w:divBdr>
                <w:top w:val="none" w:sz="0" w:space="0" w:color="auto"/>
                <w:left w:val="none" w:sz="0" w:space="0" w:color="auto"/>
                <w:bottom w:val="none" w:sz="0" w:space="0" w:color="auto"/>
                <w:right w:val="none" w:sz="0" w:space="0" w:color="auto"/>
              </w:divBdr>
            </w:div>
            <w:div w:id="873078752">
              <w:marLeft w:val="0"/>
              <w:marRight w:val="0"/>
              <w:marTop w:val="0"/>
              <w:marBottom w:val="0"/>
              <w:divBdr>
                <w:top w:val="none" w:sz="0" w:space="0" w:color="auto"/>
                <w:left w:val="none" w:sz="0" w:space="0" w:color="auto"/>
                <w:bottom w:val="none" w:sz="0" w:space="0" w:color="auto"/>
                <w:right w:val="none" w:sz="0" w:space="0" w:color="auto"/>
              </w:divBdr>
            </w:div>
            <w:div w:id="1675958017">
              <w:marLeft w:val="0"/>
              <w:marRight w:val="0"/>
              <w:marTop w:val="0"/>
              <w:marBottom w:val="0"/>
              <w:divBdr>
                <w:top w:val="none" w:sz="0" w:space="0" w:color="auto"/>
                <w:left w:val="none" w:sz="0" w:space="0" w:color="auto"/>
                <w:bottom w:val="none" w:sz="0" w:space="0" w:color="auto"/>
                <w:right w:val="none" w:sz="0" w:space="0" w:color="auto"/>
              </w:divBdr>
            </w:div>
            <w:div w:id="507066016">
              <w:marLeft w:val="0"/>
              <w:marRight w:val="0"/>
              <w:marTop w:val="0"/>
              <w:marBottom w:val="0"/>
              <w:divBdr>
                <w:top w:val="none" w:sz="0" w:space="0" w:color="auto"/>
                <w:left w:val="none" w:sz="0" w:space="0" w:color="auto"/>
                <w:bottom w:val="none" w:sz="0" w:space="0" w:color="auto"/>
                <w:right w:val="none" w:sz="0" w:space="0" w:color="auto"/>
              </w:divBdr>
            </w:div>
            <w:div w:id="809252307">
              <w:marLeft w:val="0"/>
              <w:marRight w:val="0"/>
              <w:marTop w:val="0"/>
              <w:marBottom w:val="0"/>
              <w:divBdr>
                <w:top w:val="none" w:sz="0" w:space="0" w:color="auto"/>
                <w:left w:val="none" w:sz="0" w:space="0" w:color="auto"/>
                <w:bottom w:val="none" w:sz="0" w:space="0" w:color="auto"/>
                <w:right w:val="none" w:sz="0" w:space="0" w:color="auto"/>
              </w:divBdr>
            </w:div>
            <w:div w:id="161353879">
              <w:marLeft w:val="0"/>
              <w:marRight w:val="0"/>
              <w:marTop w:val="0"/>
              <w:marBottom w:val="0"/>
              <w:divBdr>
                <w:top w:val="none" w:sz="0" w:space="0" w:color="auto"/>
                <w:left w:val="none" w:sz="0" w:space="0" w:color="auto"/>
                <w:bottom w:val="none" w:sz="0" w:space="0" w:color="auto"/>
                <w:right w:val="none" w:sz="0" w:space="0" w:color="auto"/>
              </w:divBdr>
            </w:div>
            <w:div w:id="2023125476">
              <w:marLeft w:val="0"/>
              <w:marRight w:val="0"/>
              <w:marTop w:val="0"/>
              <w:marBottom w:val="0"/>
              <w:divBdr>
                <w:top w:val="none" w:sz="0" w:space="0" w:color="auto"/>
                <w:left w:val="none" w:sz="0" w:space="0" w:color="auto"/>
                <w:bottom w:val="none" w:sz="0" w:space="0" w:color="auto"/>
                <w:right w:val="none" w:sz="0" w:space="0" w:color="auto"/>
              </w:divBdr>
            </w:div>
            <w:div w:id="1349059420">
              <w:marLeft w:val="0"/>
              <w:marRight w:val="0"/>
              <w:marTop w:val="0"/>
              <w:marBottom w:val="0"/>
              <w:divBdr>
                <w:top w:val="none" w:sz="0" w:space="0" w:color="auto"/>
                <w:left w:val="none" w:sz="0" w:space="0" w:color="auto"/>
                <w:bottom w:val="none" w:sz="0" w:space="0" w:color="auto"/>
                <w:right w:val="none" w:sz="0" w:space="0" w:color="auto"/>
              </w:divBdr>
            </w:div>
            <w:div w:id="1701542029">
              <w:marLeft w:val="0"/>
              <w:marRight w:val="0"/>
              <w:marTop w:val="0"/>
              <w:marBottom w:val="0"/>
              <w:divBdr>
                <w:top w:val="none" w:sz="0" w:space="0" w:color="auto"/>
                <w:left w:val="none" w:sz="0" w:space="0" w:color="auto"/>
                <w:bottom w:val="none" w:sz="0" w:space="0" w:color="auto"/>
                <w:right w:val="none" w:sz="0" w:space="0" w:color="auto"/>
              </w:divBdr>
            </w:div>
            <w:div w:id="16418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3085">
      <w:bodyDiv w:val="1"/>
      <w:marLeft w:val="0"/>
      <w:marRight w:val="0"/>
      <w:marTop w:val="0"/>
      <w:marBottom w:val="0"/>
      <w:divBdr>
        <w:top w:val="none" w:sz="0" w:space="0" w:color="auto"/>
        <w:left w:val="none" w:sz="0" w:space="0" w:color="auto"/>
        <w:bottom w:val="none" w:sz="0" w:space="0" w:color="auto"/>
        <w:right w:val="none" w:sz="0" w:space="0" w:color="auto"/>
      </w:divBdr>
    </w:div>
    <w:div w:id="649410934">
      <w:bodyDiv w:val="1"/>
      <w:marLeft w:val="0"/>
      <w:marRight w:val="0"/>
      <w:marTop w:val="0"/>
      <w:marBottom w:val="0"/>
      <w:divBdr>
        <w:top w:val="none" w:sz="0" w:space="0" w:color="auto"/>
        <w:left w:val="none" w:sz="0" w:space="0" w:color="auto"/>
        <w:bottom w:val="none" w:sz="0" w:space="0" w:color="auto"/>
        <w:right w:val="none" w:sz="0" w:space="0" w:color="auto"/>
      </w:divBdr>
      <w:divsChild>
        <w:div w:id="1384602807">
          <w:marLeft w:val="0"/>
          <w:marRight w:val="0"/>
          <w:marTop w:val="0"/>
          <w:marBottom w:val="0"/>
          <w:divBdr>
            <w:top w:val="none" w:sz="0" w:space="0" w:color="auto"/>
            <w:left w:val="none" w:sz="0" w:space="0" w:color="auto"/>
            <w:bottom w:val="none" w:sz="0" w:space="0" w:color="auto"/>
            <w:right w:val="none" w:sz="0" w:space="0" w:color="auto"/>
          </w:divBdr>
        </w:div>
        <w:div w:id="1863205949">
          <w:marLeft w:val="0"/>
          <w:marRight w:val="0"/>
          <w:marTop w:val="0"/>
          <w:marBottom w:val="0"/>
          <w:divBdr>
            <w:top w:val="none" w:sz="0" w:space="0" w:color="auto"/>
            <w:left w:val="none" w:sz="0" w:space="0" w:color="auto"/>
            <w:bottom w:val="none" w:sz="0" w:space="0" w:color="auto"/>
            <w:right w:val="none" w:sz="0" w:space="0" w:color="auto"/>
          </w:divBdr>
        </w:div>
        <w:div w:id="1919637001">
          <w:marLeft w:val="0"/>
          <w:marRight w:val="0"/>
          <w:marTop w:val="0"/>
          <w:marBottom w:val="0"/>
          <w:divBdr>
            <w:top w:val="none" w:sz="0" w:space="0" w:color="auto"/>
            <w:left w:val="none" w:sz="0" w:space="0" w:color="auto"/>
            <w:bottom w:val="none" w:sz="0" w:space="0" w:color="auto"/>
            <w:right w:val="none" w:sz="0" w:space="0" w:color="auto"/>
          </w:divBdr>
        </w:div>
        <w:div w:id="1163014313">
          <w:marLeft w:val="0"/>
          <w:marRight w:val="0"/>
          <w:marTop w:val="0"/>
          <w:marBottom w:val="0"/>
          <w:divBdr>
            <w:top w:val="none" w:sz="0" w:space="0" w:color="auto"/>
            <w:left w:val="none" w:sz="0" w:space="0" w:color="auto"/>
            <w:bottom w:val="none" w:sz="0" w:space="0" w:color="auto"/>
            <w:right w:val="none" w:sz="0" w:space="0" w:color="auto"/>
          </w:divBdr>
        </w:div>
        <w:div w:id="1729453567">
          <w:marLeft w:val="0"/>
          <w:marRight w:val="0"/>
          <w:marTop w:val="0"/>
          <w:marBottom w:val="0"/>
          <w:divBdr>
            <w:top w:val="none" w:sz="0" w:space="0" w:color="auto"/>
            <w:left w:val="none" w:sz="0" w:space="0" w:color="auto"/>
            <w:bottom w:val="none" w:sz="0" w:space="0" w:color="auto"/>
            <w:right w:val="none" w:sz="0" w:space="0" w:color="auto"/>
          </w:divBdr>
        </w:div>
        <w:div w:id="720179104">
          <w:marLeft w:val="0"/>
          <w:marRight w:val="0"/>
          <w:marTop w:val="0"/>
          <w:marBottom w:val="0"/>
          <w:divBdr>
            <w:top w:val="none" w:sz="0" w:space="0" w:color="auto"/>
            <w:left w:val="none" w:sz="0" w:space="0" w:color="auto"/>
            <w:bottom w:val="none" w:sz="0" w:space="0" w:color="auto"/>
            <w:right w:val="none" w:sz="0" w:space="0" w:color="auto"/>
          </w:divBdr>
        </w:div>
        <w:div w:id="2001033100">
          <w:marLeft w:val="0"/>
          <w:marRight w:val="0"/>
          <w:marTop w:val="0"/>
          <w:marBottom w:val="0"/>
          <w:divBdr>
            <w:top w:val="none" w:sz="0" w:space="0" w:color="auto"/>
            <w:left w:val="none" w:sz="0" w:space="0" w:color="auto"/>
            <w:bottom w:val="none" w:sz="0" w:space="0" w:color="auto"/>
            <w:right w:val="none" w:sz="0" w:space="0" w:color="auto"/>
          </w:divBdr>
        </w:div>
        <w:div w:id="1181971729">
          <w:marLeft w:val="0"/>
          <w:marRight w:val="0"/>
          <w:marTop w:val="0"/>
          <w:marBottom w:val="0"/>
          <w:divBdr>
            <w:top w:val="none" w:sz="0" w:space="0" w:color="auto"/>
            <w:left w:val="none" w:sz="0" w:space="0" w:color="auto"/>
            <w:bottom w:val="none" w:sz="0" w:space="0" w:color="auto"/>
            <w:right w:val="none" w:sz="0" w:space="0" w:color="auto"/>
          </w:divBdr>
        </w:div>
        <w:div w:id="1192496376">
          <w:marLeft w:val="0"/>
          <w:marRight w:val="0"/>
          <w:marTop w:val="0"/>
          <w:marBottom w:val="0"/>
          <w:divBdr>
            <w:top w:val="none" w:sz="0" w:space="0" w:color="auto"/>
            <w:left w:val="none" w:sz="0" w:space="0" w:color="auto"/>
            <w:bottom w:val="none" w:sz="0" w:space="0" w:color="auto"/>
            <w:right w:val="none" w:sz="0" w:space="0" w:color="auto"/>
          </w:divBdr>
        </w:div>
        <w:div w:id="20784294">
          <w:marLeft w:val="0"/>
          <w:marRight w:val="0"/>
          <w:marTop w:val="0"/>
          <w:marBottom w:val="0"/>
          <w:divBdr>
            <w:top w:val="none" w:sz="0" w:space="0" w:color="auto"/>
            <w:left w:val="none" w:sz="0" w:space="0" w:color="auto"/>
            <w:bottom w:val="none" w:sz="0" w:space="0" w:color="auto"/>
            <w:right w:val="none" w:sz="0" w:space="0" w:color="auto"/>
          </w:divBdr>
        </w:div>
        <w:div w:id="2107729937">
          <w:marLeft w:val="0"/>
          <w:marRight w:val="0"/>
          <w:marTop w:val="0"/>
          <w:marBottom w:val="0"/>
          <w:divBdr>
            <w:top w:val="none" w:sz="0" w:space="0" w:color="auto"/>
            <w:left w:val="none" w:sz="0" w:space="0" w:color="auto"/>
            <w:bottom w:val="none" w:sz="0" w:space="0" w:color="auto"/>
            <w:right w:val="none" w:sz="0" w:space="0" w:color="auto"/>
          </w:divBdr>
        </w:div>
        <w:div w:id="2066444222">
          <w:marLeft w:val="0"/>
          <w:marRight w:val="0"/>
          <w:marTop w:val="0"/>
          <w:marBottom w:val="0"/>
          <w:divBdr>
            <w:top w:val="none" w:sz="0" w:space="0" w:color="auto"/>
            <w:left w:val="none" w:sz="0" w:space="0" w:color="auto"/>
            <w:bottom w:val="none" w:sz="0" w:space="0" w:color="auto"/>
            <w:right w:val="none" w:sz="0" w:space="0" w:color="auto"/>
          </w:divBdr>
        </w:div>
        <w:div w:id="1827360745">
          <w:marLeft w:val="0"/>
          <w:marRight w:val="0"/>
          <w:marTop w:val="0"/>
          <w:marBottom w:val="0"/>
          <w:divBdr>
            <w:top w:val="none" w:sz="0" w:space="0" w:color="auto"/>
            <w:left w:val="none" w:sz="0" w:space="0" w:color="auto"/>
            <w:bottom w:val="none" w:sz="0" w:space="0" w:color="auto"/>
            <w:right w:val="none" w:sz="0" w:space="0" w:color="auto"/>
          </w:divBdr>
        </w:div>
        <w:div w:id="1323000185">
          <w:marLeft w:val="0"/>
          <w:marRight w:val="0"/>
          <w:marTop w:val="0"/>
          <w:marBottom w:val="0"/>
          <w:divBdr>
            <w:top w:val="none" w:sz="0" w:space="0" w:color="auto"/>
            <w:left w:val="none" w:sz="0" w:space="0" w:color="auto"/>
            <w:bottom w:val="none" w:sz="0" w:space="0" w:color="auto"/>
            <w:right w:val="none" w:sz="0" w:space="0" w:color="auto"/>
          </w:divBdr>
        </w:div>
        <w:div w:id="319583648">
          <w:marLeft w:val="0"/>
          <w:marRight w:val="0"/>
          <w:marTop w:val="0"/>
          <w:marBottom w:val="0"/>
          <w:divBdr>
            <w:top w:val="none" w:sz="0" w:space="0" w:color="auto"/>
            <w:left w:val="none" w:sz="0" w:space="0" w:color="auto"/>
            <w:bottom w:val="none" w:sz="0" w:space="0" w:color="auto"/>
            <w:right w:val="none" w:sz="0" w:space="0" w:color="auto"/>
          </w:divBdr>
        </w:div>
        <w:div w:id="351807201">
          <w:marLeft w:val="0"/>
          <w:marRight w:val="0"/>
          <w:marTop w:val="0"/>
          <w:marBottom w:val="0"/>
          <w:divBdr>
            <w:top w:val="none" w:sz="0" w:space="0" w:color="auto"/>
            <w:left w:val="none" w:sz="0" w:space="0" w:color="auto"/>
            <w:bottom w:val="none" w:sz="0" w:space="0" w:color="auto"/>
            <w:right w:val="none" w:sz="0" w:space="0" w:color="auto"/>
          </w:divBdr>
        </w:div>
        <w:div w:id="619536198">
          <w:marLeft w:val="0"/>
          <w:marRight w:val="0"/>
          <w:marTop w:val="0"/>
          <w:marBottom w:val="0"/>
          <w:divBdr>
            <w:top w:val="none" w:sz="0" w:space="0" w:color="auto"/>
            <w:left w:val="none" w:sz="0" w:space="0" w:color="auto"/>
            <w:bottom w:val="none" w:sz="0" w:space="0" w:color="auto"/>
            <w:right w:val="none" w:sz="0" w:space="0" w:color="auto"/>
          </w:divBdr>
        </w:div>
        <w:div w:id="733624289">
          <w:marLeft w:val="0"/>
          <w:marRight w:val="0"/>
          <w:marTop w:val="0"/>
          <w:marBottom w:val="0"/>
          <w:divBdr>
            <w:top w:val="none" w:sz="0" w:space="0" w:color="auto"/>
            <w:left w:val="none" w:sz="0" w:space="0" w:color="auto"/>
            <w:bottom w:val="none" w:sz="0" w:space="0" w:color="auto"/>
            <w:right w:val="none" w:sz="0" w:space="0" w:color="auto"/>
          </w:divBdr>
        </w:div>
        <w:div w:id="1441489144">
          <w:marLeft w:val="0"/>
          <w:marRight w:val="0"/>
          <w:marTop w:val="0"/>
          <w:marBottom w:val="0"/>
          <w:divBdr>
            <w:top w:val="none" w:sz="0" w:space="0" w:color="auto"/>
            <w:left w:val="none" w:sz="0" w:space="0" w:color="auto"/>
            <w:bottom w:val="none" w:sz="0" w:space="0" w:color="auto"/>
            <w:right w:val="none" w:sz="0" w:space="0" w:color="auto"/>
          </w:divBdr>
        </w:div>
        <w:div w:id="553932207">
          <w:marLeft w:val="0"/>
          <w:marRight w:val="0"/>
          <w:marTop w:val="0"/>
          <w:marBottom w:val="0"/>
          <w:divBdr>
            <w:top w:val="none" w:sz="0" w:space="0" w:color="auto"/>
            <w:left w:val="none" w:sz="0" w:space="0" w:color="auto"/>
            <w:bottom w:val="none" w:sz="0" w:space="0" w:color="auto"/>
            <w:right w:val="none" w:sz="0" w:space="0" w:color="auto"/>
          </w:divBdr>
        </w:div>
        <w:div w:id="1052269465">
          <w:marLeft w:val="0"/>
          <w:marRight w:val="0"/>
          <w:marTop w:val="0"/>
          <w:marBottom w:val="0"/>
          <w:divBdr>
            <w:top w:val="none" w:sz="0" w:space="0" w:color="auto"/>
            <w:left w:val="none" w:sz="0" w:space="0" w:color="auto"/>
            <w:bottom w:val="none" w:sz="0" w:space="0" w:color="auto"/>
            <w:right w:val="none" w:sz="0" w:space="0" w:color="auto"/>
          </w:divBdr>
        </w:div>
        <w:div w:id="611744621">
          <w:marLeft w:val="0"/>
          <w:marRight w:val="0"/>
          <w:marTop w:val="0"/>
          <w:marBottom w:val="0"/>
          <w:divBdr>
            <w:top w:val="none" w:sz="0" w:space="0" w:color="auto"/>
            <w:left w:val="none" w:sz="0" w:space="0" w:color="auto"/>
            <w:bottom w:val="none" w:sz="0" w:space="0" w:color="auto"/>
            <w:right w:val="none" w:sz="0" w:space="0" w:color="auto"/>
          </w:divBdr>
        </w:div>
        <w:div w:id="847332339">
          <w:marLeft w:val="0"/>
          <w:marRight w:val="0"/>
          <w:marTop w:val="0"/>
          <w:marBottom w:val="0"/>
          <w:divBdr>
            <w:top w:val="none" w:sz="0" w:space="0" w:color="auto"/>
            <w:left w:val="none" w:sz="0" w:space="0" w:color="auto"/>
            <w:bottom w:val="none" w:sz="0" w:space="0" w:color="auto"/>
            <w:right w:val="none" w:sz="0" w:space="0" w:color="auto"/>
          </w:divBdr>
        </w:div>
        <w:div w:id="1850023084">
          <w:marLeft w:val="0"/>
          <w:marRight w:val="0"/>
          <w:marTop w:val="0"/>
          <w:marBottom w:val="0"/>
          <w:divBdr>
            <w:top w:val="none" w:sz="0" w:space="0" w:color="auto"/>
            <w:left w:val="none" w:sz="0" w:space="0" w:color="auto"/>
            <w:bottom w:val="none" w:sz="0" w:space="0" w:color="auto"/>
            <w:right w:val="none" w:sz="0" w:space="0" w:color="auto"/>
          </w:divBdr>
        </w:div>
        <w:div w:id="1973486933">
          <w:marLeft w:val="0"/>
          <w:marRight w:val="0"/>
          <w:marTop w:val="0"/>
          <w:marBottom w:val="0"/>
          <w:divBdr>
            <w:top w:val="none" w:sz="0" w:space="0" w:color="auto"/>
            <w:left w:val="none" w:sz="0" w:space="0" w:color="auto"/>
            <w:bottom w:val="none" w:sz="0" w:space="0" w:color="auto"/>
            <w:right w:val="none" w:sz="0" w:space="0" w:color="auto"/>
          </w:divBdr>
        </w:div>
        <w:div w:id="480200123">
          <w:marLeft w:val="0"/>
          <w:marRight w:val="0"/>
          <w:marTop w:val="0"/>
          <w:marBottom w:val="0"/>
          <w:divBdr>
            <w:top w:val="none" w:sz="0" w:space="0" w:color="auto"/>
            <w:left w:val="none" w:sz="0" w:space="0" w:color="auto"/>
            <w:bottom w:val="none" w:sz="0" w:space="0" w:color="auto"/>
            <w:right w:val="none" w:sz="0" w:space="0" w:color="auto"/>
          </w:divBdr>
        </w:div>
        <w:div w:id="1027220474">
          <w:marLeft w:val="0"/>
          <w:marRight w:val="0"/>
          <w:marTop w:val="0"/>
          <w:marBottom w:val="0"/>
          <w:divBdr>
            <w:top w:val="none" w:sz="0" w:space="0" w:color="auto"/>
            <w:left w:val="none" w:sz="0" w:space="0" w:color="auto"/>
            <w:bottom w:val="none" w:sz="0" w:space="0" w:color="auto"/>
            <w:right w:val="none" w:sz="0" w:space="0" w:color="auto"/>
          </w:divBdr>
        </w:div>
        <w:div w:id="1119761026">
          <w:marLeft w:val="0"/>
          <w:marRight w:val="0"/>
          <w:marTop w:val="0"/>
          <w:marBottom w:val="0"/>
          <w:divBdr>
            <w:top w:val="none" w:sz="0" w:space="0" w:color="auto"/>
            <w:left w:val="none" w:sz="0" w:space="0" w:color="auto"/>
            <w:bottom w:val="none" w:sz="0" w:space="0" w:color="auto"/>
            <w:right w:val="none" w:sz="0" w:space="0" w:color="auto"/>
          </w:divBdr>
        </w:div>
        <w:div w:id="795416029">
          <w:marLeft w:val="0"/>
          <w:marRight w:val="0"/>
          <w:marTop w:val="0"/>
          <w:marBottom w:val="0"/>
          <w:divBdr>
            <w:top w:val="none" w:sz="0" w:space="0" w:color="auto"/>
            <w:left w:val="none" w:sz="0" w:space="0" w:color="auto"/>
            <w:bottom w:val="none" w:sz="0" w:space="0" w:color="auto"/>
            <w:right w:val="none" w:sz="0" w:space="0" w:color="auto"/>
          </w:divBdr>
        </w:div>
        <w:div w:id="1352102710">
          <w:marLeft w:val="0"/>
          <w:marRight w:val="0"/>
          <w:marTop w:val="0"/>
          <w:marBottom w:val="0"/>
          <w:divBdr>
            <w:top w:val="none" w:sz="0" w:space="0" w:color="auto"/>
            <w:left w:val="none" w:sz="0" w:space="0" w:color="auto"/>
            <w:bottom w:val="none" w:sz="0" w:space="0" w:color="auto"/>
            <w:right w:val="none" w:sz="0" w:space="0" w:color="auto"/>
          </w:divBdr>
        </w:div>
        <w:div w:id="24260831">
          <w:marLeft w:val="0"/>
          <w:marRight w:val="0"/>
          <w:marTop w:val="0"/>
          <w:marBottom w:val="0"/>
          <w:divBdr>
            <w:top w:val="none" w:sz="0" w:space="0" w:color="auto"/>
            <w:left w:val="none" w:sz="0" w:space="0" w:color="auto"/>
            <w:bottom w:val="none" w:sz="0" w:space="0" w:color="auto"/>
            <w:right w:val="none" w:sz="0" w:space="0" w:color="auto"/>
          </w:divBdr>
        </w:div>
        <w:div w:id="35013524">
          <w:marLeft w:val="0"/>
          <w:marRight w:val="0"/>
          <w:marTop w:val="0"/>
          <w:marBottom w:val="0"/>
          <w:divBdr>
            <w:top w:val="none" w:sz="0" w:space="0" w:color="auto"/>
            <w:left w:val="none" w:sz="0" w:space="0" w:color="auto"/>
            <w:bottom w:val="none" w:sz="0" w:space="0" w:color="auto"/>
            <w:right w:val="none" w:sz="0" w:space="0" w:color="auto"/>
          </w:divBdr>
        </w:div>
        <w:div w:id="768965881">
          <w:marLeft w:val="0"/>
          <w:marRight w:val="0"/>
          <w:marTop w:val="0"/>
          <w:marBottom w:val="0"/>
          <w:divBdr>
            <w:top w:val="none" w:sz="0" w:space="0" w:color="auto"/>
            <w:left w:val="none" w:sz="0" w:space="0" w:color="auto"/>
            <w:bottom w:val="none" w:sz="0" w:space="0" w:color="auto"/>
            <w:right w:val="none" w:sz="0" w:space="0" w:color="auto"/>
          </w:divBdr>
        </w:div>
        <w:div w:id="2127039703">
          <w:marLeft w:val="0"/>
          <w:marRight w:val="0"/>
          <w:marTop w:val="0"/>
          <w:marBottom w:val="0"/>
          <w:divBdr>
            <w:top w:val="none" w:sz="0" w:space="0" w:color="auto"/>
            <w:left w:val="none" w:sz="0" w:space="0" w:color="auto"/>
            <w:bottom w:val="none" w:sz="0" w:space="0" w:color="auto"/>
            <w:right w:val="none" w:sz="0" w:space="0" w:color="auto"/>
          </w:divBdr>
        </w:div>
        <w:div w:id="716514430">
          <w:marLeft w:val="0"/>
          <w:marRight w:val="0"/>
          <w:marTop w:val="0"/>
          <w:marBottom w:val="0"/>
          <w:divBdr>
            <w:top w:val="none" w:sz="0" w:space="0" w:color="auto"/>
            <w:left w:val="none" w:sz="0" w:space="0" w:color="auto"/>
            <w:bottom w:val="none" w:sz="0" w:space="0" w:color="auto"/>
            <w:right w:val="none" w:sz="0" w:space="0" w:color="auto"/>
          </w:divBdr>
        </w:div>
        <w:div w:id="112331778">
          <w:marLeft w:val="0"/>
          <w:marRight w:val="0"/>
          <w:marTop w:val="0"/>
          <w:marBottom w:val="0"/>
          <w:divBdr>
            <w:top w:val="none" w:sz="0" w:space="0" w:color="auto"/>
            <w:left w:val="none" w:sz="0" w:space="0" w:color="auto"/>
            <w:bottom w:val="none" w:sz="0" w:space="0" w:color="auto"/>
            <w:right w:val="none" w:sz="0" w:space="0" w:color="auto"/>
          </w:divBdr>
        </w:div>
        <w:div w:id="1050689579">
          <w:marLeft w:val="0"/>
          <w:marRight w:val="0"/>
          <w:marTop w:val="0"/>
          <w:marBottom w:val="0"/>
          <w:divBdr>
            <w:top w:val="none" w:sz="0" w:space="0" w:color="auto"/>
            <w:left w:val="none" w:sz="0" w:space="0" w:color="auto"/>
            <w:bottom w:val="none" w:sz="0" w:space="0" w:color="auto"/>
            <w:right w:val="none" w:sz="0" w:space="0" w:color="auto"/>
          </w:divBdr>
        </w:div>
        <w:div w:id="1309675619">
          <w:marLeft w:val="0"/>
          <w:marRight w:val="0"/>
          <w:marTop w:val="0"/>
          <w:marBottom w:val="0"/>
          <w:divBdr>
            <w:top w:val="none" w:sz="0" w:space="0" w:color="auto"/>
            <w:left w:val="none" w:sz="0" w:space="0" w:color="auto"/>
            <w:bottom w:val="none" w:sz="0" w:space="0" w:color="auto"/>
            <w:right w:val="none" w:sz="0" w:space="0" w:color="auto"/>
          </w:divBdr>
        </w:div>
        <w:div w:id="975256926">
          <w:marLeft w:val="0"/>
          <w:marRight w:val="0"/>
          <w:marTop w:val="0"/>
          <w:marBottom w:val="0"/>
          <w:divBdr>
            <w:top w:val="none" w:sz="0" w:space="0" w:color="auto"/>
            <w:left w:val="none" w:sz="0" w:space="0" w:color="auto"/>
            <w:bottom w:val="none" w:sz="0" w:space="0" w:color="auto"/>
            <w:right w:val="none" w:sz="0" w:space="0" w:color="auto"/>
          </w:divBdr>
        </w:div>
        <w:div w:id="1627854483">
          <w:marLeft w:val="0"/>
          <w:marRight w:val="0"/>
          <w:marTop w:val="0"/>
          <w:marBottom w:val="0"/>
          <w:divBdr>
            <w:top w:val="none" w:sz="0" w:space="0" w:color="auto"/>
            <w:left w:val="none" w:sz="0" w:space="0" w:color="auto"/>
            <w:bottom w:val="none" w:sz="0" w:space="0" w:color="auto"/>
            <w:right w:val="none" w:sz="0" w:space="0" w:color="auto"/>
          </w:divBdr>
        </w:div>
        <w:div w:id="592322339">
          <w:marLeft w:val="0"/>
          <w:marRight w:val="0"/>
          <w:marTop w:val="0"/>
          <w:marBottom w:val="0"/>
          <w:divBdr>
            <w:top w:val="none" w:sz="0" w:space="0" w:color="auto"/>
            <w:left w:val="none" w:sz="0" w:space="0" w:color="auto"/>
            <w:bottom w:val="none" w:sz="0" w:space="0" w:color="auto"/>
            <w:right w:val="none" w:sz="0" w:space="0" w:color="auto"/>
          </w:divBdr>
        </w:div>
        <w:div w:id="381443986">
          <w:marLeft w:val="0"/>
          <w:marRight w:val="0"/>
          <w:marTop w:val="0"/>
          <w:marBottom w:val="0"/>
          <w:divBdr>
            <w:top w:val="none" w:sz="0" w:space="0" w:color="auto"/>
            <w:left w:val="none" w:sz="0" w:space="0" w:color="auto"/>
            <w:bottom w:val="none" w:sz="0" w:space="0" w:color="auto"/>
            <w:right w:val="none" w:sz="0" w:space="0" w:color="auto"/>
          </w:divBdr>
        </w:div>
        <w:div w:id="383604345">
          <w:marLeft w:val="0"/>
          <w:marRight w:val="0"/>
          <w:marTop w:val="0"/>
          <w:marBottom w:val="0"/>
          <w:divBdr>
            <w:top w:val="none" w:sz="0" w:space="0" w:color="auto"/>
            <w:left w:val="none" w:sz="0" w:space="0" w:color="auto"/>
            <w:bottom w:val="none" w:sz="0" w:space="0" w:color="auto"/>
            <w:right w:val="none" w:sz="0" w:space="0" w:color="auto"/>
          </w:divBdr>
        </w:div>
        <w:div w:id="1937864409">
          <w:marLeft w:val="0"/>
          <w:marRight w:val="0"/>
          <w:marTop w:val="0"/>
          <w:marBottom w:val="0"/>
          <w:divBdr>
            <w:top w:val="none" w:sz="0" w:space="0" w:color="auto"/>
            <w:left w:val="none" w:sz="0" w:space="0" w:color="auto"/>
            <w:bottom w:val="none" w:sz="0" w:space="0" w:color="auto"/>
            <w:right w:val="none" w:sz="0" w:space="0" w:color="auto"/>
          </w:divBdr>
        </w:div>
        <w:div w:id="43913769">
          <w:marLeft w:val="0"/>
          <w:marRight w:val="0"/>
          <w:marTop w:val="0"/>
          <w:marBottom w:val="0"/>
          <w:divBdr>
            <w:top w:val="none" w:sz="0" w:space="0" w:color="auto"/>
            <w:left w:val="none" w:sz="0" w:space="0" w:color="auto"/>
            <w:bottom w:val="none" w:sz="0" w:space="0" w:color="auto"/>
            <w:right w:val="none" w:sz="0" w:space="0" w:color="auto"/>
          </w:divBdr>
        </w:div>
        <w:div w:id="918826061">
          <w:marLeft w:val="0"/>
          <w:marRight w:val="0"/>
          <w:marTop w:val="0"/>
          <w:marBottom w:val="0"/>
          <w:divBdr>
            <w:top w:val="none" w:sz="0" w:space="0" w:color="auto"/>
            <w:left w:val="none" w:sz="0" w:space="0" w:color="auto"/>
            <w:bottom w:val="none" w:sz="0" w:space="0" w:color="auto"/>
            <w:right w:val="none" w:sz="0" w:space="0" w:color="auto"/>
          </w:divBdr>
        </w:div>
        <w:div w:id="594442014">
          <w:marLeft w:val="0"/>
          <w:marRight w:val="0"/>
          <w:marTop w:val="0"/>
          <w:marBottom w:val="0"/>
          <w:divBdr>
            <w:top w:val="none" w:sz="0" w:space="0" w:color="auto"/>
            <w:left w:val="none" w:sz="0" w:space="0" w:color="auto"/>
            <w:bottom w:val="none" w:sz="0" w:space="0" w:color="auto"/>
            <w:right w:val="none" w:sz="0" w:space="0" w:color="auto"/>
          </w:divBdr>
        </w:div>
        <w:div w:id="1457600317">
          <w:marLeft w:val="0"/>
          <w:marRight w:val="0"/>
          <w:marTop w:val="0"/>
          <w:marBottom w:val="0"/>
          <w:divBdr>
            <w:top w:val="none" w:sz="0" w:space="0" w:color="auto"/>
            <w:left w:val="none" w:sz="0" w:space="0" w:color="auto"/>
            <w:bottom w:val="none" w:sz="0" w:space="0" w:color="auto"/>
            <w:right w:val="none" w:sz="0" w:space="0" w:color="auto"/>
          </w:divBdr>
        </w:div>
      </w:divsChild>
    </w:div>
    <w:div w:id="983201778">
      <w:bodyDiv w:val="1"/>
      <w:marLeft w:val="0"/>
      <w:marRight w:val="0"/>
      <w:marTop w:val="0"/>
      <w:marBottom w:val="0"/>
      <w:divBdr>
        <w:top w:val="none" w:sz="0" w:space="0" w:color="auto"/>
        <w:left w:val="none" w:sz="0" w:space="0" w:color="auto"/>
        <w:bottom w:val="none" w:sz="0" w:space="0" w:color="auto"/>
        <w:right w:val="none" w:sz="0" w:space="0" w:color="auto"/>
      </w:divBdr>
    </w:div>
    <w:div w:id="1096444695">
      <w:bodyDiv w:val="1"/>
      <w:marLeft w:val="0"/>
      <w:marRight w:val="0"/>
      <w:marTop w:val="0"/>
      <w:marBottom w:val="0"/>
      <w:divBdr>
        <w:top w:val="none" w:sz="0" w:space="0" w:color="auto"/>
        <w:left w:val="none" w:sz="0" w:space="0" w:color="auto"/>
        <w:bottom w:val="none" w:sz="0" w:space="0" w:color="auto"/>
        <w:right w:val="none" w:sz="0" w:space="0" w:color="auto"/>
      </w:divBdr>
    </w:div>
    <w:div w:id="1156652706">
      <w:bodyDiv w:val="1"/>
      <w:marLeft w:val="0"/>
      <w:marRight w:val="0"/>
      <w:marTop w:val="0"/>
      <w:marBottom w:val="0"/>
      <w:divBdr>
        <w:top w:val="none" w:sz="0" w:space="0" w:color="auto"/>
        <w:left w:val="none" w:sz="0" w:space="0" w:color="auto"/>
        <w:bottom w:val="none" w:sz="0" w:space="0" w:color="auto"/>
        <w:right w:val="none" w:sz="0" w:space="0" w:color="auto"/>
      </w:divBdr>
      <w:divsChild>
        <w:div w:id="348414988">
          <w:marLeft w:val="0"/>
          <w:marRight w:val="0"/>
          <w:marTop w:val="0"/>
          <w:marBottom w:val="0"/>
          <w:divBdr>
            <w:top w:val="none" w:sz="0" w:space="0" w:color="auto"/>
            <w:left w:val="none" w:sz="0" w:space="0" w:color="auto"/>
            <w:bottom w:val="none" w:sz="0" w:space="0" w:color="auto"/>
            <w:right w:val="none" w:sz="0" w:space="0" w:color="auto"/>
          </w:divBdr>
          <w:divsChild>
            <w:div w:id="37436874">
              <w:marLeft w:val="0"/>
              <w:marRight w:val="0"/>
              <w:marTop w:val="0"/>
              <w:marBottom w:val="0"/>
              <w:divBdr>
                <w:top w:val="none" w:sz="0" w:space="0" w:color="auto"/>
                <w:left w:val="none" w:sz="0" w:space="0" w:color="auto"/>
                <w:bottom w:val="none" w:sz="0" w:space="0" w:color="auto"/>
                <w:right w:val="none" w:sz="0" w:space="0" w:color="auto"/>
              </w:divBdr>
            </w:div>
            <w:div w:id="157186388">
              <w:marLeft w:val="0"/>
              <w:marRight w:val="0"/>
              <w:marTop w:val="0"/>
              <w:marBottom w:val="0"/>
              <w:divBdr>
                <w:top w:val="none" w:sz="0" w:space="0" w:color="auto"/>
                <w:left w:val="none" w:sz="0" w:space="0" w:color="auto"/>
                <w:bottom w:val="none" w:sz="0" w:space="0" w:color="auto"/>
                <w:right w:val="none" w:sz="0" w:space="0" w:color="auto"/>
              </w:divBdr>
            </w:div>
            <w:div w:id="1067801831">
              <w:marLeft w:val="0"/>
              <w:marRight w:val="0"/>
              <w:marTop w:val="0"/>
              <w:marBottom w:val="0"/>
              <w:divBdr>
                <w:top w:val="none" w:sz="0" w:space="0" w:color="auto"/>
                <w:left w:val="none" w:sz="0" w:space="0" w:color="auto"/>
                <w:bottom w:val="none" w:sz="0" w:space="0" w:color="auto"/>
                <w:right w:val="none" w:sz="0" w:space="0" w:color="auto"/>
              </w:divBdr>
            </w:div>
            <w:div w:id="1062871285">
              <w:marLeft w:val="0"/>
              <w:marRight w:val="0"/>
              <w:marTop w:val="0"/>
              <w:marBottom w:val="0"/>
              <w:divBdr>
                <w:top w:val="none" w:sz="0" w:space="0" w:color="auto"/>
                <w:left w:val="none" w:sz="0" w:space="0" w:color="auto"/>
                <w:bottom w:val="none" w:sz="0" w:space="0" w:color="auto"/>
                <w:right w:val="none" w:sz="0" w:space="0" w:color="auto"/>
              </w:divBdr>
            </w:div>
            <w:div w:id="1685932198">
              <w:marLeft w:val="0"/>
              <w:marRight w:val="0"/>
              <w:marTop w:val="0"/>
              <w:marBottom w:val="0"/>
              <w:divBdr>
                <w:top w:val="none" w:sz="0" w:space="0" w:color="auto"/>
                <w:left w:val="none" w:sz="0" w:space="0" w:color="auto"/>
                <w:bottom w:val="none" w:sz="0" w:space="0" w:color="auto"/>
                <w:right w:val="none" w:sz="0" w:space="0" w:color="auto"/>
              </w:divBdr>
            </w:div>
            <w:div w:id="922227368">
              <w:marLeft w:val="0"/>
              <w:marRight w:val="0"/>
              <w:marTop w:val="0"/>
              <w:marBottom w:val="0"/>
              <w:divBdr>
                <w:top w:val="none" w:sz="0" w:space="0" w:color="auto"/>
                <w:left w:val="none" w:sz="0" w:space="0" w:color="auto"/>
                <w:bottom w:val="none" w:sz="0" w:space="0" w:color="auto"/>
                <w:right w:val="none" w:sz="0" w:space="0" w:color="auto"/>
              </w:divBdr>
            </w:div>
            <w:div w:id="1298416121">
              <w:marLeft w:val="0"/>
              <w:marRight w:val="0"/>
              <w:marTop w:val="0"/>
              <w:marBottom w:val="0"/>
              <w:divBdr>
                <w:top w:val="none" w:sz="0" w:space="0" w:color="auto"/>
                <w:left w:val="none" w:sz="0" w:space="0" w:color="auto"/>
                <w:bottom w:val="none" w:sz="0" w:space="0" w:color="auto"/>
                <w:right w:val="none" w:sz="0" w:space="0" w:color="auto"/>
              </w:divBdr>
            </w:div>
            <w:div w:id="2082289303">
              <w:marLeft w:val="0"/>
              <w:marRight w:val="0"/>
              <w:marTop w:val="0"/>
              <w:marBottom w:val="0"/>
              <w:divBdr>
                <w:top w:val="none" w:sz="0" w:space="0" w:color="auto"/>
                <w:left w:val="none" w:sz="0" w:space="0" w:color="auto"/>
                <w:bottom w:val="none" w:sz="0" w:space="0" w:color="auto"/>
                <w:right w:val="none" w:sz="0" w:space="0" w:color="auto"/>
              </w:divBdr>
            </w:div>
            <w:div w:id="1409425673">
              <w:marLeft w:val="0"/>
              <w:marRight w:val="0"/>
              <w:marTop w:val="0"/>
              <w:marBottom w:val="0"/>
              <w:divBdr>
                <w:top w:val="none" w:sz="0" w:space="0" w:color="auto"/>
                <w:left w:val="none" w:sz="0" w:space="0" w:color="auto"/>
                <w:bottom w:val="none" w:sz="0" w:space="0" w:color="auto"/>
                <w:right w:val="none" w:sz="0" w:space="0" w:color="auto"/>
              </w:divBdr>
            </w:div>
            <w:div w:id="2042510936">
              <w:marLeft w:val="0"/>
              <w:marRight w:val="0"/>
              <w:marTop w:val="0"/>
              <w:marBottom w:val="0"/>
              <w:divBdr>
                <w:top w:val="none" w:sz="0" w:space="0" w:color="auto"/>
                <w:left w:val="none" w:sz="0" w:space="0" w:color="auto"/>
                <w:bottom w:val="none" w:sz="0" w:space="0" w:color="auto"/>
                <w:right w:val="none" w:sz="0" w:space="0" w:color="auto"/>
              </w:divBdr>
            </w:div>
            <w:div w:id="1661887944">
              <w:marLeft w:val="0"/>
              <w:marRight w:val="0"/>
              <w:marTop w:val="0"/>
              <w:marBottom w:val="0"/>
              <w:divBdr>
                <w:top w:val="none" w:sz="0" w:space="0" w:color="auto"/>
                <w:left w:val="none" w:sz="0" w:space="0" w:color="auto"/>
                <w:bottom w:val="none" w:sz="0" w:space="0" w:color="auto"/>
                <w:right w:val="none" w:sz="0" w:space="0" w:color="auto"/>
              </w:divBdr>
            </w:div>
            <w:div w:id="1187477798">
              <w:marLeft w:val="0"/>
              <w:marRight w:val="0"/>
              <w:marTop w:val="0"/>
              <w:marBottom w:val="0"/>
              <w:divBdr>
                <w:top w:val="none" w:sz="0" w:space="0" w:color="auto"/>
                <w:left w:val="none" w:sz="0" w:space="0" w:color="auto"/>
                <w:bottom w:val="none" w:sz="0" w:space="0" w:color="auto"/>
                <w:right w:val="none" w:sz="0" w:space="0" w:color="auto"/>
              </w:divBdr>
            </w:div>
            <w:div w:id="1262107134">
              <w:marLeft w:val="0"/>
              <w:marRight w:val="0"/>
              <w:marTop w:val="0"/>
              <w:marBottom w:val="0"/>
              <w:divBdr>
                <w:top w:val="none" w:sz="0" w:space="0" w:color="auto"/>
                <w:left w:val="none" w:sz="0" w:space="0" w:color="auto"/>
                <w:bottom w:val="none" w:sz="0" w:space="0" w:color="auto"/>
                <w:right w:val="none" w:sz="0" w:space="0" w:color="auto"/>
              </w:divBdr>
            </w:div>
            <w:div w:id="1835804813">
              <w:marLeft w:val="0"/>
              <w:marRight w:val="0"/>
              <w:marTop w:val="0"/>
              <w:marBottom w:val="0"/>
              <w:divBdr>
                <w:top w:val="none" w:sz="0" w:space="0" w:color="auto"/>
                <w:left w:val="none" w:sz="0" w:space="0" w:color="auto"/>
                <w:bottom w:val="none" w:sz="0" w:space="0" w:color="auto"/>
                <w:right w:val="none" w:sz="0" w:space="0" w:color="auto"/>
              </w:divBdr>
            </w:div>
            <w:div w:id="1054817354">
              <w:marLeft w:val="0"/>
              <w:marRight w:val="0"/>
              <w:marTop w:val="0"/>
              <w:marBottom w:val="0"/>
              <w:divBdr>
                <w:top w:val="none" w:sz="0" w:space="0" w:color="auto"/>
                <w:left w:val="none" w:sz="0" w:space="0" w:color="auto"/>
                <w:bottom w:val="none" w:sz="0" w:space="0" w:color="auto"/>
                <w:right w:val="none" w:sz="0" w:space="0" w:color="auto"/>
              </w:divBdr>
            </w:div>
            <w:div w:id="19483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565">
      <w:bodyDiv w:val="1"/>
      <w:marLeft w:val="0"/>
      <w:marRight w:val="0"/>
      <w:marTop w:val="0"/>
      <w:marBottom w:val="0"/>
      <w:divBdr>
        <w:top w:val="none" w:sz="0" w:space="0" w:color="auto"/>
        <w:left w:val="none" w:sz="0" w:space="0" w:color="auto"/>
        <w:bottom w:val="none" w:sz="0" w:space="0" w:color="auto"/>
        <w:right w:val="none" w:sz="0" w:space="0" w:color="auto"/>
      </w:divBdr>
    </w:div>
    <w:div w:id="1210143469">
      <w:bodyDiv w:val="1"/>
      <w:marLeft w:val="0"/>
      <w:marRight w:val="0"/>
      <w:marTop w:val="0"/>
      <w:marBottom w:val="0"/>
      <w:divBdr>
        <w:top w:val="none" w:sz="0" w:space="0" w:color="auto"/>
        <w:left w:val="none" w:sz="0" w:space="0" w:color="auto"/>
        <w:bottom w:val="none" w:sz="0" w:space="0" w:color="auto"/>
        <w:right w:val="none" w:sz="0" w:space="0" w:color="auto"/>
      </w:divBdr>
    </w:div>
    <w:div w:id="1218737893">
      <w:bodyDiv w:val="1"/>
      <w:marLeft w:val="0"/>
      <w:marRight w:val="0"/>
      <w:marTop w:val="0"/>
      <w:marBottom w:val="0"/>
      <w:divBdr>
        <w:top w:val="none" w:sz="0" w:space="0" w:color="auto"/>
        <w:left w:val="none" w:sz="0" w:space="0" w:color="auto"/>
        <w:bottom w:val="none" w:sz="0" w:space="0" w:color="auto"/>
        <w:right w:val="none" w:sz="0" w:space="0" w:color="auto"/>
      </w:divBdr>
    </w:div>
    <w:div w:id="1259175694">
      <w:bodyDiv w:val="1"/>
      <w:marLeft w:val="0"/>
      <w:marRight w:val="0"/>
      <w:marTop w:val="0"/>
      <w:marBottom w:val="0"/>
      <w:divBdr>
        <w:top w:val="none" w:sz="0" w:space="0" w:color="auto"/>
        <w:left w:val="none" w:sz="0" w:space="0" w:color="auto"/>
        <w:bottom w:val="none" w:sz="0" w:space="0" w:color="auto"/>
        <w:right w:val="none" w:sz="0" w:space="0" w:color="auto"/>
      </w:divBdr>
      <w:divsChild>
        <w:div w:id="493301101">
          <w:marLeft w:val="0"/>
          <w:marRight w:val="0"/>
          <w:marTop w:val="0"/>
          <w:marBottom w:val="0"/>
          <w:divBdr>
            <w:top w:val="none" w:sz="0" w:space="0" w:color="auto"/>
            <w:left w:val="none" w:sz="0" w:space="0" w:color="auto"/>
            <w:bottom w:val="none" w:sz="0" w:space="0" w:color="auto"/>
            <w:right w:val="none" w:sz="0" w:space="0" w:color="auto"/>
          </w:divBdr>
          <w:divsChild>
            <w:div w:id="1959794996">
              <w:marLeft w:val="0"/>
              <w:marRight w:val="0"/>
              <w:marTop w:val="0"/>
              <w:marBottom w:val="0"/>
              <w:divBdr>
                <w:top w:val="none" w:sz="0" w:space="0" w:color="auto"/>
                <w:left w:val="none" w:sz="0" w:space="0" w:color="auto"/>
                <w:bottom w:val="none" w:sz="0" w:space="0" w:color="auto"/>
                <w:right w:val="none" w:sz="0" w:space="0" w:color="auto"/>
              </w:divBdr>
            </w:div>
            <w:div w:id="1994791618">
              <w:marLeft w:val="0"/>
              <w:marRight w:val="0"/>
              <w:marTop w:val="0"/>
              <w:marBottom w:val="0"/>
              <w:divBdr>
                <w:top w:val="none" w:sz="0" w:space="0" w:color="auto"/>
                <w:left w:val="none" w:sz="0" w:space="0" w:color="auto"/>
                <w:bottom w:val="none" w:sz="0" w:space="0" w:color="auto"/>
                <w:right w:val="none" w:sz="0" w:space="0" w:color="auto"/>
              </w:divBdr>
            </w:div>
            <w:div w:id="446243013">
              <w:marLeft w:val="0"/>
              <w:marRight w:val="0"/>
              <w:marTop w:val="0"/>
              <w:marBottom w:val="0"/>
              <w:divBdr>
                <w:top w:val="none" w:sz="0" w:space="0" w:color="auto"/>
                <w:left w:val="none" w:sz="0" w:space="0" w:color="auto"/>
                <w:bottom w:val="none" w:sz="0" w:space="0" w:color="auto"/>
                <w:right w:val="none" w:sz="0" w:space="0" w:color="auto"/>
              </w:divBdr>
            </w:div>
            <w:div w:id="828710679">
              <w:marLeft w:val="0"/>
              <w:marRight w:val="0"/>
              <w:marTop w:val="0"/>
              <w:marBottom w:val="0"/>
              <w:divBdr>
                <w:top w:val="none" w:sz="0" w:space="0" w:color="auto"/>
                <w:left w:val="none" w:sz="0" w:space="0" w:color="auto"/>
                <w:bottom w:val="none" w:sz="0" w:space="0" w:color="auto"/>
                <w:right w:val="none" w:sz="0" w:space="0" w:color="auto"/>
              </w:divBdr>
            </w:div>
            <w:div w:id="1446197194">
              <w:marLeft w:val="0"/>
              <w:marRight w:val="0"/>
              <w:marTop w:val="0"/>
              <w:marBottom w:val="0"/>
              <w:divBdr>
                <w:top w:val="none" w:sz="0" w:space="0" w:color="auto"/>
                <w:left w:val="none" w:sz="0" w:space="0" w:color="auto"/>
                <w:bottom w:val="none" w:sz="0" w:space="0" w:color="auto"/>
                <w:right w:val="none" w:sz="0" w:space="0" w:color="auto"/>
              </w:divBdr>
            </w:div>
            <w:div w:id="1754617939">
              <w:marLeft w:val="0"/>
              <w:marRight w:val="0"/>
              <w:marTop w:val="0"/>
              <w:marBottom w:val="0"/>
              <w:divBdr>
                <w:top w:val="none" w:sz="0" w:space="0" w:color="auto"/>
                <w:left w:val="none" w:sz="0" w:space="0" w:color="auto"/>
                <w:bottom w:val="none" w:sz="0" w:space="0" w:color="auto"/>
                <w:right w:val="none" w:sz="0" w:space="0" w:color="auto"/>
              </w:divBdr>
            </w:div>
            <w:div w:id="164055602">
              <w:marLeft w:val="0"/>
              <w:marRight w:val="0"/>
              <w:marTop w:val="0"/>
              <w:marBottom w:val="0"/>
              <w:divBdr>
                <w:top w:val="none" w:sz="0" w:space="0" w:color="auto"/>
                <w:left w:val="none" w:sz="0" w:space="0" w:color="auto"/>
                <w:bottom w:val="none" w:sz="0" w:space="0" w:color="auto"/>
                <w:right w:val="none" w:sz="0" w:space="0" w:color="auto"/>
              </w:divBdr>
            </w:div>
            <w:div w:id="41755391">
              <w:marLeft w:val="0"/>
              <w:marRight w:val="0"/>
              <w:marTop w:val="0"/>
              <w:marBottom w:val="0"/>
              <w:divBdr>
                <w:top w:val="none" w:sz="0" w:space="0" w:color="auto"/>
                <w:left w:val="none" w:sz="0" w:space="0" w:color="auto"/>
                <w:bottom w:val="none" w:sz="0" w:space="0" w:color="auto"/>
                <w:right w:val="none" w:sz="0" w:space="0" w:color="auto"/>
              </w:divBdr>
            </w:div>
            <w:div w:id="878131363">
              <w:marLeft w:val="0"/>
              <w:marRight w:val="0"/>
              <w:marTop w:val="0"/>
              <w:marBottom w:val="0"/>
              <w:divBdr>
                <w:top w:val="none" w:sz="0" w:space="0" w:color="auto"/>
                <w:left w:val="none" w:sz="0" w:space="0" w:color="auto"/>
                <w:bottom w:val="none" w:sz="0" w:space="0" w:color="auto"/>
                <w:right w:val="none" w:sz="0" w:space="0" w:color="auto"/>
              </w:divBdr>
            </w:div>
            <w:div w:id="1270358551">
              <w:marLeft w:val="0"/>
              <w:marRight w:val="0"/>
              <w:marTop w:val="0"/>
              <w:marBottom w:val="0"/>
              <w:divBdr>
                <w:top w:val="none" w:sz="0" w:space="0" w:color="auto"/>
                <w:left w:val="none" w:sz="0" w:space="0" w:color="auto"/>
                <w:bottom w:val="none" w:sz="0" w:space="0" w:color="auto"/>
                <w:right w:val="none" w:sz="0" w:space="0" w:color="auto"/>
              </w:divBdr>
            </w:div>
            <w:div w:id="1625384126">
              <w:marLeft w:val="0"/>
              <w:marRight w:val="0"/>
              <w:marTop w:val="0"/>
              <w:marBottom w:val="0"/>
              <w:divBdr>
                <w:top w:val="none" w:sz="0" w:space="0" w:color="auto"/>
                <w:left w:val="none" w:sz="0" w:space="0" w:color="auto"/>
                <w:bottom w:val="none" w:sz="0" w:space="0" w:color="auto"/>
                <w:right w:val="none" w:sz="0" w:space="0" w:color="auto"/>
              </w:divBdr>
            </w:div>
            <w:div w:id="1828783387">
              <w:marLeft w:val="0"/>
              <w:marRight w:val="0"/>
              <w:marTop w:val="0"/>
              <w:marBottom w:val="0"/>
              <w:divBdr>
                <w:top w:val="none" w:sz="0" w:space="0" w:color="auto"/>
                <w:left w:val="none" w:sz="0" w:space="0" w:color="auto"/>
                <w:bottom w:val="none" w:sz="0" w:space="0" w:color="auto"/>
                <w:right w:val="none" w:sz="0" w:space="0" w:color="auto"/>
              </w:divBdr>
            </w:div>
            <w:div w:id="1921475723">
              <w:marLeft w:val="0"/>
              <w:marRight w:val="0"/>
              <w:marTop w:val="0"/>
              <w:marBottom w:val="0"/>
              <w:divBdr>
                <w:top w:val="none" w:sz="0" w:space="0" w:color="auto"/>
                <w:left w:val="none" w:sz="0" w:space="0" w:color="auto"/>
                <w:bottom w:val="none" w:sz="0" w:space="0" w:color="auto"/>
                <w:right w:val="none" w:sz="0" w:space="0" w:color="auto"/>
              </w:divBdr>
            </w:div>
            <w:div w:id="1105270813">
              <w:marLeft w:val="0"/>
              <w:marRight w:val="0"/>
              <w:marTop w:val="0"/>
              <w:marBottom w:val="0"/>
              <w:divBdr>
                <w:top w:val="none" w:sz="0" w:space="0" w:color="auto"/>
                <w:left w:val="none" w:sz="0" w:space="0" w:color="auto"/>
                <w:bottom w:val="none" w:sz="0" w:space="0" w:color="auto"/>
                <w:right w:val="none" w:sz="0" w:space="0" w:color="auto"/>
              </w:divBdr>
            </w:div>
            <w:div w:id="279918528">
              <w:marLeft w:val="0"/>
              <w:marRight w:val="0"/>
              <w:marTop w:val="0"/>
              <w:marBottom w:val="0"/>
              <w:divBdr>
                <w:top w:val="none" w:sz="0" w:space="0" w:color="auto"/>
                <w:left w:val="none" w:sz="0" w:space="0" w:color="auto"/>
                <w:bottom w:val="none" w:sz="0" w:space="0" w:color="auto"/>
                <w:right w:val="none" w:sz="0" w:space="0" w:color="auto"/>
              </w:divBdr>
            </w:div>
            <w:div w:id="1496455587">
              <w:marLeft w:val="0"/>
              <w:marRight w:val="0"/>
              <w:marTop w:val="0"/>
              <w:marBottom w:val="0"/>
              <w:divBdr>
                <w:top w:val="none" w:sz="0" w:space="0" w:color="auto"/>
                <w:left w:val="none" w:sz="0" w:space="0" w:color="auto"/>
                <w:bottom w:val="none" w:sz="0" w:space="0" w:color="auto"/>
                <w:right w:val="none" w:sz="0" w:space="0" w:color="auto"/>
              </w:divBdr>
            </w:div>
            <w:div w:id="425460493">
              <w:marLeft w:val="0"/>
              <w:marRight w:val="0"/>
              <w:marTop w:val="0"/>
              <w:marBottom w:val="0"/>
              <w:divBdr>
                <w:top w:val="none" w:sz="0" w:space="0" w:color="auto"/>
                <w:left w:val="none" w:sz="0" w:space="0" w:color="auto"/>
                <w:bottom w:val="none" w:sz="0" w:space="0" w:color="auto"/>
                <w:right w:val="none" w:sz="0" w:space="0" w:color="auto"/>
              </w:divBdr>
            </w:div>
            <w:div w:id="570120846">
              <w:marLeft w:val="0"/>
              <w:marRight w:val="0"/>
              <w:marTop w:val="0"/>
              <w:marBottom w:val="0"/>
              <w:divBdr>
                <w:top w:val="none" w:sz="0" w:space="0" w:color="auto"/>
                <w:left w:val="none" w:sz="0" w:space="0" w:color="auto"/>
                <w:bottom w:val="none" w:sz="0" w:space="0" w:color="auto"/>
                <w:right w:val="none" w:sz="0" w:space="0" w:color="auto"/>
              </w:divBdr>
            </w:div>
            <w:div w:id="681127471">
              <w:marLeft w:val="0"/>
              <w:marRight w:val="0"/>
              <w:marTop w:val="0"/>
              <w:marBottom w:val="0"/>
              <w:divBdr>
                <w:top w:val="none" w:sz="0" w:space="0" w:color="auto"/>
                <w:left w:val="none" w:sz="0" w:space="0" w:color="auto"/>
                <w:bottom w:val="none" w:sz="0" w:space="0" w:color="auto"/>
                <w:right w:val="none" w:sz="0" w:space="0" w:color="auto"/>
              </w:divBdr>
            </w:div>
            <w:div w:id="1752963765">
              <w:marLeft w:val="0"/>
              <w:marRight w:val="0"/>
              <w:marTop w:val="0"/>
              <w:marBottom w:val="0"/>
              <w:divBdr>
                <w:top w:val="none" w:sz="0" w:space="0" w:color="auto"/>
                <w:left w:val="none" w:sz="0" w:space="0" w:color="auto"/>
                <w:bottom w:val="none" w:sz="0" w:space="0" w:color="auto"/>
                <w:right w:val="none" w:sz="0" w:space="0" w:color="auto"/>
              </w:divBdr>
            </w:div>
            <w:div w:id="514613664">
              <w:marLeft w:val="0"/>
              <w:marRight w:val="0"/>
              <w:marTop w:val="0"/>
              <w:marBottom w:val="0"/>
              <w:divBdr>
                <w:top w:val="none" w:sz="0" w:space="0" w:color="auto"/>
                <w:left w:val="none" w:sz="0" w:space="0" w:color="auto"/>
                <w:bottom w:val="none" w:sz="0" w:space="0" w:color="auto"/>
                <w:right w:val="none" w:sz="0" w:space="0" w:color="auto"/>
              </w:divBdr>
            </w:div>
            <w:div w:id="1677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6315">
      <w:bodyDiv w:val="1"/>
      <w:marLeft w:val="0"/>
      <w:marRight w:val="0"/>
      <w:marTop w:val="0"/>
      <w:marBottom w:val="0"/>
      <w:divBdr>
        <w:top w:val="none" w:sz="0" w:space="0" w:color="auto"/>
        <w:left w:val="none" w:sz="0" w:space="0" w:color="auto"/>
        <w:bottom w:val="none" w:sz="0" w:space="0" w:color="auto"/>
        <w:right w:val="none" w:sz="0" w:space="0" w:color="auto"/>
      </w:divBdr>
    </w:div>
    <w:div w:id="1463691751">
      <w:bodyDiv w:val="1"/>
      <w:marLeft w:val="0"/>
      <w:marRight w:val="0"/>
      <w:marTop w:val="0"/>
      <w:marBottom w:val="0"/>
      <w:divBdr>
        <w:top w:val="none" w:sz="0" w:space="0" w:color="auto"/>
        <w:left w:val="none" w:sz="0" w:space="0" w:color="auto"/>
        <w:bottom w:val="none" w:sz="0" w:space="0" w:color="auto"/>
        <w:right w:val="none" w:sz="0" w:space="0" w:color="auto"/>
      </w:divBdr>
      <w:divsChild>
        <w:div w:id="1491168015">
          <w:marLeft w:val="0"/>
          <w:marRight w:val="0"/>
          <w:marTop w:val="0"/>
          <w:marBottom w:val="0"/>
          <w:divBdr>
            <w:top w:val="none" w:sz="0" w:space="0" w:color="auto"/>
            <w:left w:val="none" w:sz="0" w:space="0" w:color="auto"/>
            <w:bottom w:val="none" w:sz="0" w:space="0" w:color="auto"/>
            <w:right w:val="none" w:sz="0" w:space="0" w:color="auto"/>
          </w:divBdr>
          <w:divsChild>
            <w:div w:id="2044940135">
              <w:marLeft w:val="0"/>
              <w:marRight w:val="0"/>
              <w:marTop w:val="0"/>
              <w:marBottom w:val="0"/>
              <w:divBdr>
                <w:top w:val="none" w:sz="0" w:space="0" w:color="auto"/>
                <w:left w:val="none" w:sz="0" w:space="0" w:color="auto"/>
                <w:bottom w:val="none" w:sz="0" w:space="0" w:color="auto"/>
                <w:right w:val="none" w:sz="0" w:space="0" w:color="auto"/>
              </w:divBdr>
            </w:div>
            <w:div w:id="1295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409">
      <w:bodyDiv w:val="1"/>
      <w:marLeft w:val="0"/>
      <w:marRight w:val="0"/>
      <w:marTop w:val="0"/>
      <w:marBottom w:val="0"/>
      <w:divBdr>
        <w:top w:val="none" w:sz="0" w:space="0" w:color="auto"/>
        <w:left w:val="none" w:sz="0" w:space="0" w:color="auto"/>
        <w:bottom w:val="none" w:sz="0" w:space="0" w:color="auto"/>
        <w:right w:val="none" w:sz="0" w:space="0" w:color="auto"/>
      </w:divBdr>
    </w:div>
    <w:div w:id="1687054313">
      <w:bodyDiv w:val="1"/>
      <w:marLeft w:val="0"/>
      <w:marRight w:val="0"/>
      <w:marTop w:val="0"/>
      <w:marBottom w:val="0"/>
      <w:divBdr>
        <w:top w:val="none" w:sz="0" w:space="0" w:color="auto"/>
        <w:left w:val="none" w:sz="0" w:space="0" w:color="auto"/>
        <w:bottom w:val="none" w:sz="0" w:space="0" w:color="auto"/>
        <w:right w:val="none" w:sz="0" w:space="0" w:color="auto"/>
      </w:divBdr>
      <w:divsChild>
        <w:div w:id="1383364198">
          <w:marLeft w:val="0"/>
          <w:marRight w:val="0"/>
          <w:marTop w:val="0"/>
          <w:marBottom w:val="0"/>
          <w:divBdr>
            <w:top w:val="none" w:sz="0" w:space="0" w:color="auto"/>
            <w:left w:val="none" w:sz="0" w:space="0" w:color="auto"/>
            <w:bottom w:val="none" w:sz="0" w:space="0" w:color="auto"/>
            <w:right w:val="none" w:sz="0" w:space="0" w:color="auto"/>
          </w:divBdr>
          <w:divsChild>
            <w:div w:id="1980960282">
              <w:marLeft w:val="0"/>
              <w:marRight w:val="0"/>
              <w:marTop w:val="0"/>
              <w:marBottom w:val="0"/>
              <w:divBdr>
                <w:top w:val="none" w:sz="0" w:space="0" w:color="auto"/>
                <w:left w:val="none" w:sz="0" w:space="0" w:color="auto"/>
                <w:bottom w:val="none" w:sz="0" w:space="0" w:color="auto"/>
                <w:right w:val="none" w:sz="0" w:space="0" w:color="auto"/>
              </w:divBdr>
            </w:div>
            <w:div w:id="333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079">
      <w:bodyDiv w:val="1"/>
      <w:marLeft w:val="0"/>
      <w:marRight w:val="0"/>
      <w:marTop w:val="0"/>
      <w:marBottom w:val="0"/>
      <w:divBdr>
        <w:top w:val="none" w:sz="0" w:space="0" w:color="auto"/>
        <w:left w:val="none" w:sz="0" w:space="0" w:color="auto"/>
        <w:bottom w:val="none" w:sz="0" w:space="0" w:color="auto"/>
        <w:right w:val="none" w:sz="0" w:space="0" w:color="auto"/>
      </w:divBdr>
      <w:divsChild>
        <w:div w:id="650869538">
          <w:marLeft w:val="0"/>
          <w:marRight w:val="0"/>
          <w:marTop w:val="0"/>
          <w:marBottom w:val="0"/>
          <w:divBdr>
            <w:top w:val="none" w:sz="0" w:space="0" w:color="auto"/>
            <w:left w:val="none" w:sz="0" w:space="0" w:color="auto"/>
            <w:bottom w:val="none" w:sz="0" w:space="0" w:color="auto"/>
            <w:right w:val="none" w:sz="0" w:space="0" w:color="auto"/>
          </w:divBdr>
          <w:divsChild>
            <w:div w:id="748774168">
              <w:marLeft w:val="0"/>
              <w:marRight w:val="0"/>
              <w:marTop w:val="0"/>
              <w:marBottom w:val="0"/>
              <w:divBdr>
                <w:top w:val="none" w:sz="0" w:space="0" w:color="auto"/>
                <w:left w:val="none" w:sz="0" w:space="0" w:color="auto"/>
                <w:bottom w:val="none" w:sz="0" w:space="0" w:color="auto"/>
                <w:right w:val="none" w:sz="0" w:space="0" w:color="auto"/>
              </w:divBdr>
            </w:div>
            <w:div w:id="828984846">
              <w:marLeft w:val="0"/>
              <w:marRight w:val="0"/>
              <w:marTop w:val="0"/>
              <w:marBottom w:val="0"/>
              <w:divBdr>
                <w:top w:val="none" w:sz="0" w:space="0" w:color="auto"/>
                <w:left w:val="none" w:sz="0" w:space="0" w:color="auto"/>
                <w:bottom w:val="none" w:sz="0" w:space="0" w:color="auto"/>
                <w:right w:val="none" w:sz="0" w:space="0" w:color="auto"/>
              </w:divBdr>
            </w:div>
            <w:div w:id="355083048">
              <w:marLeft w:val="0"/>
              <w:marRight w:val="0"/>
              <w:marTop w:val="0"/>
              <w:marBottom w:val="0"/>
              <w:divBdr>
                <w:top w:val="none" w:sz="0" w:space="0" w:color="auto"/>
                <w:left w:val="none" w:sz="0" w:space="0" w:color="auto"/>
                <w:bottom w:val="none" w:sz="0" w:space="0" w:color="auto"/>
                <w:right w:val="none" w:sz="0" w:space="0" w:color="auto"/>
              </w:divBdr>
            </w:div>
            <w:div w:id="949823475">
              <w:marLeft w:val="0"/>
              <w:marRight w:val="0"/>
              <w:marTop w:val="0"/>
              <w:marBottom w:val="0"/>
              <w:divBdr>
                <w:top w:val="none" w:sz="0" w:space="0" w:color="auto"/>
                <w:left w:val="none" w:sz="0" w:space="0" w:color="auto"/>
                <w:bottom w:val="none" w:sz="0" w:space="0" w:color="auto"/>
                <w:right w:val="none" w:sz="0" w:space="0" w:color="auto"/>
              </w:divBdr>
            </w:div>
            <w:div w:id="493374018">
              <w:marLeft w:val="0"/>
              <w:marRight w:val="0"/>
              <w:marTop w:val="0"/>
              <w:marBottom w:val="0"/>
              <w:divBdr>
                <w:top w:val="none" w:sz="0" w:space="0" w:color="auto"/>
                <w:left w:val="none" w:sz="0" w:space="0" w:color="auto"/>
                <w:bottom w:val="none" w:sz="0" w:space="0" w:color="auto"/>
                <w:right w:val="none" w:sz="0" w:space="0" w:color="auto"/>
              </w:divBdr>
            </w:div>
            <w:div w:id="1367292772">
              <w:marLeft w:val="0"/>
              <w:marRight w:val="0"/>
              <w:marTop w:val="0"/>
              <w:marBottom w:val="0"/>
              <w:divBdr>
                <w:top w:val="none" w:sz="0" w:space="0" w:color="auto"/>
                <w:left w:val="none" w:sz="0" w:space="0" w:color="auto"/>
                <w:bottom w:val="none" w:sz="0" w:space="0" w:color="auto"/>
                <w:right w:val="none" w:sz="0" w:space="0" w:color="auto"/>
              </w:divBdr>
            </w:div>
            <w:div w:id="91899988">
              <w:marLeft w:val="0"/>
              <w:marRight w:val="0"/>
              <w:marTop w:val="0"/>
              <w:marBottom w:val="0"/>
              <w:divBdr>
                <w:top w:val="none" w:sz="0" w:space="0" w:color="auto"/>
                <w:left w:val="none" w:sz="0" w:space="0" w:color="auto"/>
                <w:bottom w:val="none" w:sz="0" w:space="0" w:color="auto"/>
                <w:right w:val="none" w:sz="0" w:space="0" w:color="auto"/>
              </w:divBdr>
            </w:div>
            <w:div w:id="14511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761">
      <w:bodyDiv w:val="1"/>
      <w:marLeft w:val="0"/>
      <w:marRight w:val="0"/>
      <w:marTop w:val="0"/>
      <w:marBottom w:val="0"/>
      <w:divBdr>
        <w:top w:val="none" w:sz="0" w:space="0" w:color="auto"/>
        <w:left w:val="none" w:sz="0" w:space="0" w:color="auto"/>
        <w:bottom w:val="none" w:sz="0" w:space="0" w:color="auto"/>
        <w:right w:val="none" w:sz="0" w:space="0" w:color="auto"/>
      </w:divBdr>
    </w:div>
    <w:div w:id="1807967729">
      <w:bodyDiv w:val="1"/>
      <w:marLeft w:val="0"/>
      <w:marRight w:val="0"/>
      <w:marTop w:val="0"/>
      <w:marBottom w:val="0"/>
      <w:divBdr>
        <w:top w:val="none" w:sz="0" w:space="0" w:color="auto"/>
        <w:left w:val="none" w:sz="0" w:space="0" w:color="auto"/>
        <w:bottom w:val="none" w:sz="0" w:space="0" w:color="auto"/>
        <w:right w:val="none" w:sz="0" w:space="0" w:color="auto"/>
      </w:divBdr>
    </w:div>
    <w:div w:id="1949241025">
      <w:bodyDiv w:val="1"/>
      <w:marLeft w:val="0"/>
      <w:marRight w:val="0"/>
      <w:marTop w:val="0"/>
      <w:marBottom w:val="0"/>
      <w:divBdr>
        <w:top w:val="none" w:sz="0" w:space="0" w:color="auto"/>
        <w:left w:val="none" w:sz="0" w:space="0" w:color="auto"/>
        <w:bottom w:val="none" w:sz="0" w:space="0" w:color="auto"/>
        <w:right w:val="none" w:sz="0" w:space="0" w:color="auto"/>
      </w:divBdr>
    </w:div>
    <w:div w:id="2039814983">
      <w:bodyDiv w:val="1"/>
      <w:marLeft w:val="0"/>
      <w:marRight w:val="0"/>
      <w:marTop w:val="0"/>
      <w:marBottom w:val="0"/>
      <w:divBdr>
        <w:top w:val="none" w:sz="0" w:space="0" w:color="auto"/>
        <w:left w:val="none" w:sz="0" w:space="0" w:color="auto"/>
        <w:bottom w:val="none" w:sz="0" w:space="0" w:color="auto"/>
        <w:right w:val="none" w:sz="0" w:space="0" w:color="auto"/>
      </w:divBdr>
      <w:divsChild>
        <w:div w:id="43255978">
          <w:marLeft w:val="0"/>
          <w:marRight w:val="0"/>
          <w:marTop w:val="0"/>
          <w:marBottom w:val="0"/>
          <w:divBdr>
            <w:top w:val="none" w:sz="0" w:space="0" w:color="auto"/>
            <w:left w:val="none" w:sz="0" w:space="0" w:color="auto"/>
            <w:bottom w:val="none" w:sz="0" w:space="0" w:color="auto"/>
            <w:right w:val="none" w:sz="0" w:space="0" w:color="auto"/>
          </w:divBdr>
        </w:div>
        <w:div w:id="1569224825">
          <w:marLeft w:val="0"/>
          <w:marRight w:val="0"/>
          <w:marTop w:val="0"/>
          <w:marBottom w:val="0"/>
          <w:divBdr>
            <w:top w:val="none" w:sz="0" w:space="0" w:color="auto"/>
            <w:left w:val="none" w:sz="0" w:space="0" w:color="auto"/>
            <w:bottom w:val="none" w:sz="0" w:space="0" w:color="auto"/>
            <w:right w:val="none" w:sz="0" w:space="0" w:color="auto"/>
          </w:divBdr>
        </w:div>
        <w:div w:id="1877885064">
          <w:marLeft w:val="0"/>
          <w:marRight w:val="0"/>
          <w:marTop w:val="0"/>
          <w:marBottom w:val="0"/>
          <w:divBdr>
            <w:top w:val="none" w:sz="0" w:space="0" w:color="auto"/>
            <w:left w:val="none" w:sz="0" w:space="0" w:color="auto"/>
            <w:bottom w:val="none" w:sz="0" w:space="0" w:color="auto"/>
            <w:right w:val="none" w:sz="0" w:space="0" w:color="auto"/>
          </w:divBdr>
        </w:div>
        <w:div w:id="935938125">
          <w:marLeft w:val="0"/>
          <w:marRight w:val="0"/>
          <w:marTop w:val="0"/>
          <w:marBottom w:val="0"/>
          <w:divBdr>
            <w:top w:val="none" w:sz="0" w:space="0" w:color="auto"/>
            <w:left w:val="none" w:sz="0" w:space="0" w:color="auto"/>
            <w:bottom w:val="none" w:sz="0" w:space="0" w:color="auto"/>
            <w:right w:val="none" w:sz="0" w:space="0" w:color="auto"/>
          </w:divBdr>
        </w:div>
        <w:div w:id="1316686292">
          <w:marLeft w:val="0"/>
          <w:marRight w:val="0"/>
          <w:marTop w:val="0"/>
          <w:marBottom w:val="0"/>
          <w:divBdr>
            <w:top w:val="none" w:sz="0" w:space="0" w:color="auto"/>
            <w:left w:val="none" w:sz="0" w:space="0" w:color="auto"/>
            <w:bottom w:val="none" w:sz="0" w:space="0" w:color="auto"/>
            <w:right w:val="none" w:sz="0" w:space="0" w:color="auto"/>
          </w:divBdr>
        </w:div>
        <w:div w:id="411313079">
          <w:marLeft w:val="0"/>
          <w:marRight w:val="0"/>
          <w:marTop w:val="0"/>
          <w:marBottom w:val="0"/>
          <w:divBdr>
            <w:top w:val="none" w:sz="0" w:space="0" w:color="auto"/>
            <w:left w:val="none" w:sz="0" w:space="0" w:color="auto"/>
            <w:bottom w:val="none" w:sz="0" w:space="0" w:color="auto"/>
            <w:right w:val="none" w:sz="0" w:space="0" w:color="auto"/>
          </w:divBdr>
        </w:div>
        <w:div w:id="626859618">
          <w:marLeft w:val="0"/>
          <w:marRight w:val="0"/>
          <w:marTop w:val="0"/>
          <w:marBottom w:val="0"/>
          <w:divBdr>
            <w:top w:val="none" w:sz="0" w:space="0" w:color="auto"/>
            <w:left w:val="none" w:sz="0" w:space="0" w:color="auto"/>
            <w:bottom w:val="none" w:sz="0" w:space="0" w:color="auto"/>
            <w:right w:val="none" w:sz="0" w:space="0" w:color="auto"/>
          </w:divBdr>
        </w:div>
        <w:div w:id="749545698">
          <w:marLeft w:val="0"/>
          <w:marRight w:val="0"/>
          <w:marTop w:val="0"/>
          <w:marBottom w:val="0"/>
          <w:divBdr>
            <w:top w:val="none" w:sz="0" w:space="0" w:color="auto"/>
            <w:left w:val="none" w:sz="0" w:space="0" w:color="auto"/>
            <w:bottom w:val="none" w:sz="0" w:space="0" w:color="auto"/>
            <w:right w:val="none" w:sz="0" w:space="0" w:color="auto"/>
          </w:divBdr>
        </w:div>
        <w:div w:id="27146335">
          <w:marLeft w:val="0"/>
          <w:marRight w:val="0"/>
          <w:marTop w:val="0"/>
          <w:marBottom w:val="0"/>
          <w:divBdr>
            <w:top w:val="none" w:sz="0" w:space="0" w:color="auto"/>
            <w:left w:val="none" w:sz="0" w:space="0" w:color="auto"/>
            <w:bottom w:val="none" w:sz="0" w:space="0" w:color="auto"/>
            <w:right w:val="none" w:sz="0" w:space="0" w:color="auto"/>
          </w:divBdr>
        </w:div>
        <w:div w:id="873929261">
          <w:marLeft w:val="0"/>
          <w:marRight w:val="0"/>
          <w:marTop w:val="0"/>
          <w:marBottom w:val="0"/>
          <w:divBdr>
            <w:top w:val="none" w:sz="0" w:space="0" w:color="auto"/>
            <w:left w:val="none" w:sz="0" w:space="0" w:color="auto"/>
            <w:bottom w:val="none" w:sz="0" w:space="0" w:color="auto"/>
            <w:right w:val="none" w:sz="0" w:space="0" w:color="auto"/>
          </w:divBdr>
        </w:div>
        <w:div w:id="1197304866">
          <w:marLeft w:val="0"/>
          <w:marRight w:val="0"/>
          <w:marTop w:val="0"/>
          <w:marBottom w:val="0"/>
          <w:divBdr>
            <w:top w:val="none" w:sz="0" w:space="0" w:color="auto"/>
            <w:left w:val="none" w:sz="0" w:space="0" w:color="auto"/>
            <w:bottom w:val="none" w:sz="0" w:space="0" w:color="auto"/>
            <w:right w:val="none" w:sz="0" w:space="0" w:color="auto"/>
          </w:divBdr>
        </w:div>
        <w:div w:id="1989893100">
          <w:marLeft w:val="0"/>
          <w:marRight w:val="0"/>
          <w:marTop w:val="0"/>
          <w:marBottom w:val="0"/>
          <w:divBdr>
            <w:top w:val="none" w:sz="0" w:space="0" w:color="auto"/>
            <w:left w:val="none" w:sz="0" w:space="0" w:color="auto"/>
            <w:bottom w:val="none" w:sz="0" w:space="0" w:color="auto"/>
            <w:right w:val="none" w:sz="0" w:space="0" w:color="auto"/>
          </w:divBdr>
        </w:div>
        <w:div w:id="405763756">
          <w:marLeft w:val="0"/>
          <w:marRight w:val="0"/>
          <w:marTop w:val="0"/>
          <w:marBottom w:val="0"/>
          <w:divBdr>
            <w:top w:val="none" w:sz="0" w:space="0" w:color="auto"/>
            <w:left w:val="none" w:sz="0" w:space="0" w:color="auto"/>
            <w:bottom w:val="none" w:sz="0" w:space="0" w:color="auto"/>
            <w:right w:val="none" w:sz="0" w:space="0" w:color="auto"/>
          </w:divBdr>
        </w:div>
        <w:div w:id="1567951060">
          <w:marLeft w:val="0"/>
          <w:marRight w:val="0"/>
          <w:marTop w:val="0"/>
          <w:marBottom w:val="0"/>
          <w:divBdr>
            <w:top w:val="none" w:sz="0" w:space="0" w:color="auto"/>
            <w:left w:val="none" w:sz="0" w:space="0" w:color="auto"/>
            <w:bottom w:val="none" w:sz="0" w:space="0" w:color="auto"/>
            <w:right w:val="none" w:sz="0" w:space="0" w:color="auto"/>
          </w:divBdr>
        </w:div>
        <w:div w:id="1187792865">
          <w:marLeft w:val="0"/>
          <w:marRight w:val="0"/>
          <w:marTop w:val="0"/>
          <w:marBottom w:val="0"/>
          <w:divBdr>
            <w:top w:val="none" w:sz="0" w:space="0" w:color="auto"/>
            <w:left w:val="none" w:sz="0" w:space="0" w:color="auto"/>
            <w:bottom w:val="none" w:sz="0" w:space="0" w:color="auto"/>
            <w:right w:val="none" w:sz="0" w:space="0" w:color="auto"/>
          </w:divBdr>
        </w:div>
        <w:div w:id="772896651">
          <w:marLeft w:val="0"/>
          <w:marRight w:val="0"/>
          <w:marTop w:val="0"/>
          <w:marBottom w:val="0"/>
          <w:divBdr>
            <w:top w:val="none" w:sz="0" w:space="0" w:color="auto"/>
            <w:left w:val="none" w:sz="0" w:space="0" w:color="auto"/>
            <w:bottom w:val="none" w:sz="0" w:space="0" w:color="auto"/>
            <w:right w:val="none" w:sz="0" w:space="0" w:color="auto"/>
          </w:divBdr>
        </w:div>
        <w:div w:id="1248805328">
          <w:marLeft w:val="0"/>
          <w:marRight w:val="0"/>
          <w:marTop w:val="0"/>
          <w:marBottom w:val="0"/>
          <w:divBdr>
            <w:top w:val="none" w:sz="0" w:space="0" w:color="auto"/>
            <w:left w:val="none" w:sz="0" w:space="0" w:color="auto"/>
            <w:bottom w:val="none" w:sz="0" w:space="0" w:color="auto"/>
            <w:right w:val="none" w:sz="0" w:space="0" w:color="auto"/>
          </w:divBdr>
        </w:div>
        <w:div w:id="1760446210">
          <w:marLeft w:val="0"/>
          <w:marRight w:val="0"/>
          <w:marTop w:val="0"/>
          <w:marBottom w:val="0"/>
          <w:divBdr>
            <w:top w:val="none" w:sz="0" w:space="0" w:color="auto"/>
            <w:left w:val="none" w:sz="0" w:space="0" w:color="auto"/>
            <w:bottom w:val="none" w:sz="0" w:space="0" w:color="auto"/>
            <w:right w:val="none" w:sz="0" w:space="0" w:color="auto"/>
          </w:divBdr>
        </w:div>
        <w:div w:id="897860416">
          <w:marLeft w:val="0"/>
          <w:marRight w:val="0"/>
          <w:marTop w:val="0"/>
          <w:marBottom w:val="0"/>
          <w:divBdr>
            <w:top w:val="none" w:sz="0" w:space="0" w:color="auto"/>
            <w:left w:val="none" w:sz="0" w:space="0" w:color="auto"/>
            <w:bottom w:val="none" w:sz="0" w:space="0" w:color="auto"/>
            <w:right w:val="none" w:sz="0" w:space="0" w:color="auto"/>
          </w:divBdr>
        </w:div>
        <w:div w:id="258569329">
          <w:marLeft w:val="0"/>
          <w:marRight w:val="0"/>
          <w:marTop w:val="0"/>
          <w:marBottom w:val="0"/>
          <w:divBdr>
            <w:top w:val="none" w:sz="0" w:space="0" w:color="auto"/>
            <w:left w:val="none" w:sz="0" w:space="0" w:color="auto"/>
            <w:bottom w:val="none" w:sz="0" w:space="0" w:color="auto"/>
            <w:right w:val="none" w:sz="0" w:space="0" w:color="auto"/>
          </w:divBdr>
        </w:div>
        <w:div w:id="1340041024">
          <w:marLeft w:val="0"/>
          <w:marRight w:val="0"/>
          <w:marTop w:val="0"/>
          <w:marBottom w:val="0"/>
          <w:divBdr>
            <w:top w:val="none" w:sz="0" w:space="0" w:color="auto"/>
            <w:left w:val="none" w:sz="0" w:space="0" w:color="auto"/>
            <w:bottom w:val="none" w:sz="0" w:space="0" w:color="auto"/>
            <w:right w:val="none" w:sz="0" w:space="0" w:color="auto"/>
          </w:divBdr>
        </w:div>
        <w:div w:id="929388106">
          <w:marLeft w:val="0"/>
          <w:marRight w:val="0"/>
          <w:marTop w:val="0"/>
          <w:marBottom w:val="0"/>
          <w:divBdr>
            <w:top w:val="none" w:sz="0" w:space="0" w:color="auto"/>
            <w:left w:val="none" w:sz="0" w:space="0" w:color="auto"/>
            <w:bottom w:val="none" w:sz="0" w:space="0" w:color="auto"/>
            <w:right w:val="none" w:sz="0" w:space="0" w:color="auto"/>
          </w:divBdr>
        </w:div>
        <w:div w:id="1723358324">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906332524">
          <w:marLeft w:val="0"/>
          <w:marRight w:val="0"/>
          <w:marTop w:val="0"/>
          <w:marBottom w:val="0"/>
          <w:divBdr>
            <w:top w:val="none" w:sz="0" w:space="0" w:color="auto"/>
            <w:left w:val="none" w:sz="0" w:space="0" w:color="auto"/>
            <w:bottom w:val="none" w:sz="0" w:space="0" w:color="auto"/>
            <w:right w:val="none" w:sz="0" w:space="0" w:color="auto"/>
          </w:divBdr>
        </w:div>
        <w:div w:id="1783186544">
          <w:marLeft w:val="0"/>
          <w:marRight w:val="0"/>
          <w:marTop w:val="0"/>
          <w:marBottom w:val="0"/>
          <w:divBdr>
            <w:top w:val="none" w:sz="0" w:space="0" w:color="auto"/>
            <w:left w:val="none" w:sz="0" w:space="0" w:color="auto"/>
            <w:bottom w:val="none" w:sz="0" w:space="0" w:color="auto"/>
            <w:right w:val="none" w:sz="0" w:space="0" w:color="auto"/>
          </w:divBdr>
        </w:div>
        <w:div w:id="480582488">
          <w:marLeft w:val="0"/>
          <w:marRight w:val="0"/>
          <w:marTop w:val="0"/>
          <w:marBottom w:val="0"/>
          <w:divBdr>
            <w:top w:val="none" w:sz="0" w:space="0" w:color="auto"/>
            <w:left w:val="none" w:sz="0" w:space="0" w:color="auto"/>
            <w:bottom w:val="none" w:sz="0" w:space="0" w:color="auto"/>
            <w:right w:val="none" w:sz="0" w:space="0" w:color="auto"/>
          </w:divBdr>
        </w:div>
        <w:div w:id="3557656">
          <w:marLeft w:val="0"/>
          <w:marRight w:val="0"/>
          <w:marTop w:val="0"/>
          <w:marBottom w:val="0"/>
          <w:divBdr>
            <w:top w:val="none" w:sz="0" w:space="0" w:color="auto"/>
            <w:left w:val="none" w:sz="0" w:space="0" w:color="auto"/>
            <w:bottom w:val="none" w:sz="0" w:space="0" w:color="auto"/>
            <w:right w:val="none" w:sz="0" w:space="0" w:color="auto"/>
          </w:divBdr>
        </w:div>
        <w:div w:id="794718992">
          <w:marLeft w:val="0"/>
          <w:marRight w:val="0"/>
          <w:marTop w:val="0"/>
          <w:marBottom w:val="0"/>
          <w:divBdr>
            <w:top w:val="none" w:sz="0" w:space="0" w:color="auto"/>
            <w:left w:val="none" w:sz="0" w:space="0" w:color="auto"/>
            <w:bottom w:val="none" w:sz="0" w:space="0" w:color="auto"/>
            <w:right w:val="none" w:sz="0" w:space="0" w:color="auto"/>
          </w:divBdr>
        </w:div>
        <w:div w:id="1386683176">
          <w:marLeft w:val="0"/>
          <w:marRight w:val="0"/>
          <w:marTop w:val="0"/>
          <w:marBottom w:val="0"/>
          <w:divBdr>
            <w:top w:val="none" w:sz="0" w:space="0" w:color="auto"/>
            <w:left w:val="none" w:sz="0" w:space="0" w:color="auto"/>
            <w:bottom w:val="none" w:sz="0" w:space="0" w:color="auto"/>
            <w:right w:val="none" w:sz="0" w:space="0" w:color="auto"/>
          </w:divBdr>
        </w:div>
        <w:div w:id="1291128672">
          <w:marLeft w:val="0"/>
          <w:marRight w:val="0"/>
          <w:marTop w:val="0"/>
          <w:marBottom w:val="0"/>
          <w:divBdr>
            <w:top w:val="none" w:sz="0" w:space="0" w:color="auto"/>
            <w:left w:val="none" w:sz="0" w:space="0" w:color="auto"/>
            <w:bottom w:val="none" w:sz="0" w:space="0" w:color="auto"/>
            <w:right w:val="none" w:sz="0" w:space="0" w:color="auto"/>
          </w:divBdr>
        </w:div>
        <w:div w:id="1558393551">
          <w:marLeft w:val="0"/>
          <w:marRight w:val="0"/>
          <w:marTop w:val="0"/>
          <w:marBottom w:val="0"/>
          <w:divBdr>
            <w:top w:val="none" w:sz="0" w:space="0" w:color="auto"/>
            <w:left w:val="none" w:sz="0" w:space="0" w:color="auto"/>
            <w:bottom w:val="none" w:sz="0" w:space="0" w:color="auto"/>
            <w:right w:val="none" w:sz="0" w:space="0" w:color="auto"/>
          </w:divBdr>
        </w:div>
        <w:div w:id="1294629366">
          <w:marLeft w:val="0"/>
          <w:marRight w:val="0"/>
          <w:marTop w:val="0"/>
          <w:marBottom w:val="0"/>
          <w:divBdr>
            <w:top w:val="none" w:sz="0" w:space="0" w:color="auto"/>
            <w:left w:val="none" w:sz="0" w:space="0" w:color="auto"/>
            <w:bottom w:val="none" w:sz="0" w:space="0" w:color="auto"/>
            <w:right w:val="none" w:sz="0" w:space="0" w:color="auto"/>
          </w:divBdr>
        </w:div>
        <w:div w:id="2122870190">
          <w:marLeft w:val="0"/>
          <w:marRight w:val="0"/>
          <w:marTop w:val="0"/>
          <w:marBottom w:val="0"/>
          <w:divBdr>
            <w:top w:val="none" w:sz="0" w:space="0" w:color="auto"/>
            <w:left w:val="none" w:sz="0" w:space="0" w:color="auto"/>
            <w:bottom w:val="none" w:sz="0" w:space="0" w:color="auto"/>
            <w:right w:val="none" w:sz="0" w:space="0" w:color="auto"/>
          </w:divBdr>
        </w:div>
        <w:div w:id="1490096752">
          <w:marLeft w:val="0"/>
          <w:marRight w:val="0"/>
          <w:marTop w:val="0"/>
          <w:marBottom w:val="0"/>
          <w:divBdr>
            <w:top w:val="none" w:sz="0" w:space="0" w:color="auto"/>
            <w:left w:val="none" w:sz="0" w:space="0" w:color="auto"/>
            <w:bottom w:val="none" w:sz="0" w:space="0" w:color="auto"/>
            <w:right w:val="none" w:sz="0" w:space="0" w:color="auto"/>
          </w:divBdr>
        </w:div>
        <w:div w:id="1805612808">
          <w:marLeft w:val="0"/>
          <w:marRight w:val="0"/>
          <w:marTop w:val="0"/>
          <w:marBottom w:val="0"/>
          <w:divBdr>
            <w:top w:val="none" w:sz="0" w:space="0" w:color="auto"/>
            <w:left w:val="none" w:sz="0" w:space="0" w:color="auto"/>
            <w:bottom w:val="none" w:sz="0" w:space="0" w:color="auto"/>
            <w:right w:val="none" w:sz="0" w:space="0" w:color="auto"/>
          </w:divBdr>
        </w:div>
        <w:div w:id="390229469">
          <w:marLeft w:val="0"/>
          <w:marRight w:val="0"/>
          <w:marTop w:val="0"/>
          <w:marBottom w:val="0"/>
          <w:divBdr>
            <w:top w:val="none" w:sz="0" w:space="0" w:color="auto"/>
            <w:left w:val="none" w:sz="0" w:space="0" w:color="auto"/>
            <w:bottom w:val="none" w:sz="0" w:space="0" w:color="auto"/>
            <w:right w:val="none" w:sz="0" w:space="0" w:color="auto"/>
          </w:divBdr>
        </w:div>
        <w:div w:id="1768650681">
          <w:marLeft w:val="0"/>
          <w:marRight w:val="0"/>
          <w:marTop w:val="0"/>
          <w:marBottom w:val="0"/>
          <w:divBdr>
            <w:top w:val="none" w:sz="0" w:space="0" w:color="auto"/>
            <w:left w:val="none" w:sz="0" w:space="0" w:color="auto"/>
            <w:bottom w:val="none" w:sz="0" w:space="0" w:color="auto"/>
            <w:right w:val="none" w:sz="0" w:space="0" w:color="auto"/>
          </w:divBdr>
        </w:div>
        <w:div w:id="562254401">
          <w:marLeft w:val="0"/>
          <w:marRight w:val="0"/>
          <w:marTop w:val="0"/>
          <w:marBottom w:val="0"/>
          <w:divBdr>
            <w:top w:val="none" w:sz="0" w:space="0" w:color="auto"/>
            <w:left w:val="none" w:sz="0" w:space="0" w:color="auto"/>
            <w:bottom w:val="none" w:sz="0" w:space="0" w:color="auto"/>
            <w:right w:val="none" w:sz="0" w:space="0" w:color="auto"/>
          </w:divBdr>
        </w:div>
        <w:div w:id="938678681">
          <w:marLeft w:val="0"/>
          <w:marRight w:val="0"/>
          <w:marTop w:val="0"/>
          <w:marBottom w:val="0"/>
          <w:divBdr>
            <w:top w:val="none" w:sz="0" w:space="0" w:color="auto"/>
            <w:left w:val="none" w:sz="0" w:space="0" w:color="auto"/>
            <w:bottom w:val="none" w:sz="0" w:space="0" w:color="auto"/>
            <w:right w:val="none" w:sz="0" w:space="0" w:color="auto"/>
          </w:divBdr>
        </w:div>
        <w:div w:id="273488728">
          <w:marLeft w:val="0"/>
          <w:marRight w:val="0"/>
          <w:marTop w:val="0"/>
          <w:marBottom w:val="0"/>
          <w:divBdr>
            <w:top w:val="none" w:sz="0" w:space="0" w:color="auto"/>
            <w:left w:val="none" w:sz="0" w:space="0" w:color="auto"/>
            <w:bottom w:val="none" w:sz="0" w:space="0" w:color="auto"/>
            <w:right w:val="none" w:sz="0" w:space="0" w:color="auto"/>
          </w:divBdr>
        </w:div>
        <w:div w:id="170025326">
          <w:marLeft w:val="0"/>
          <w:marRight w:val="0"/>
          <w:marTop w:val="0"/>
          <w:marBottom w:val="0"/>
          <w:divBdr>
            <w:top w:val="none" w:sz="0" w:space="0" w:color="auto"/>
            <w:left w:val="none" w:sz="0" w:space="0" w:color="auto"/>
            <w:bottom w:val="none" w:sz="0" w:space="0" w:color="auto"/>
            <w:right w:val="none" w:sz="0" w:space="0" w:color="auto"/>
          </w:divBdr>
        </w:div>
        <w:div w:id="1615137427">
          <w:marLeft w:val="0"/>
          <w:marRight w:val="0"/>
          <w:marTop w:val="0"/>
          <w:marBottom w:val="0"/>
          <w:divBdr>
            <w:top w:val="none" w:sz="0" w:space="0" w:color="auto"/>
            <w:left w:val="none" w:sz="0" w:space="0" w:color="auto"/>
            <w:bottom w:val="none" w:sz="0" w:space="0" w:color="auto"/>
            <w:right w:val="none" w:sz="0" w:space="0" w:color="auto"/>
          </w:divBdr>
        </w:div>
        <w:div w:id="681587315">
          <w:marLeft w:val="0"/>
          <w:marRight w:val="0"/>
          <w:marTop w:val="0"/>
          <w:marBottom w:val="0"/>
          <w:divBdr>
            <w:top w:val="none" w:sz="0" w:space="0" w:color="auto"/>
            <w:left w:val="none" w:sz="0" w:space="0" w:color="auto"/>
            <w:bottom w:val="none" w:sz="0" w:space="0" w:color="auto"/>
            <w:right w:val="none" w:sz="0" w:space="0" w:color="auto"/>
          </w:divBdr>
        </w:div>
        <w:div w:id="2014184750">
          <w:marLeft w:val="0"/>
          <w:marRight w:val="0"/>
          <w:marTop w:val="0"/>
          <w:marBottom w:val="0"/>
          <w:divBdr>
            <w:top w:val="none" w:sz="0" w:space="0" w:color="auto"/>
            <w:left w:val="none" w:sz="0" w:space="0" w:color="auto"/>
            <w:bottom w:val="none" w:sz="0" w:space="0" w:color="auto"/>
            <w:right w:val="none" w:sz="0" w:space="0" w:color="auto"/>
          </w:divBdr>
        </w:div>
        <w:div w:id="1037657555">
          <w:marLeft w:val="0"/>
          <w:marRight w:val="0"/>
          <w:marTop w:val="0"/>
          <w:marBottom w:val="0"/>
          <w:divBdr>
            <w:top w:val="none" w:sz="0" w:space="0" w:color="auto"/>
            <w:left w:val="none" w:sz="0" w:space="0" w:color="auto"/>
            <w:bottom w:val="none" w:sz="0" w:space="0" w:color="auto"/>
            <w:right w:val="none" w:sz="0" w:space="0" w:color="auto"/>
          </w:divBdr>
        </w:div>
        <w:div w:id="1841658585">
          <w:marLeft w:val="0"/>
          <w:marRight w:val="0"/>
          <w:marTop w:val="0"/>
          <w:marBottom w:val="0"/>
          <w:divBdr>
            <w:top w:val="none" w:sz="0" w:space="0" w:color="auto"/>
            <w:left w:val="none" w:sz="0" w:space="0" w:color="auto"/>
            <w:bottom w:val="none" w:sz="0" w:space="0" w:color="auto"/>
            <w:right w:val="none" w:sz="0" w:space="0" w:color="auto"/>
          </w:divBdr>
        </w:div>
        <w:div w:id="1924602364">
          <w:marLeft w:val="0"/>
          <w:marRight w:val="0"/>
          <w:marTop w:val="0"/>
          <w:marBottom w:val="0"/>
          <w:divBdr>
            <w:top w:val="none" w:sz="0" w:space="0" w:color="auto"/>
            <w:left w:val="none" w:sz="0" w:space="0" w:color="auto"/>
            <w:bottom w:val="none" w:sz="0" w:space="0" w:color="auto"/>
            <w:right w:val="none" w:sz="0" w:space="0" w:color="auto"/>
          </w:divBdr>
        </w:div>
      </w:divsChild>
    </w:div>
    <w:div w:id="2050450562">
      <w:bodyDiv w:val="1"/>
      <w:marLeft w:val="0"/>
      <w:marRight w:val="0"/>
      <w:marTop w:val="0"/>
      <w:marBottom w:val="0"/>
      <w:divBdr>
        <w:top w:val="none" w:sz="0" w:space="0" w:color="auto"/>
        <w:left w:val="none" w:sz="0" w:space="0" w:color="auto"/>
        <w:bottom w:val="none" w:sz="0" w:space="0" w:color="auto"/>
        <w:right w:val="none" w:sz="0" w:space="0" w:color="auto"/>
      </w:divBdr>
      <w:divsChild>
        <w:div w:id="216747900">
          <w:marLeft w:val="0"/>
          <w:marRight w:val="0"/>
          <w:marTop w:val="0"/>
          <w:marBottom w:val="0"/>
          <w:divBdr>
            <w:top w:val="none" w:sz="0" w:space="0" w:color="auto"/>
            <w:left w:val="none" w:sz="0" w:space="0" w:color="auto"/>
            <w:bottom w:val="none" w:sz="0" w:space="0" w:color="auto"/>
            <w:right w:val="none" w:sz="0" w:space="0" w:color="auto"/>
          </w:divBdr>
          <w:divsChild>
            <w:div w:id="971518337">
              <w:marLeft w:val="0"/>
              <w:marRight w:val="0"/>
              <w:marTop w:val="0"/>
              <w:marBottom w:val="0"/>
              <w:divBdr>
                <w:top w:val="none" w:sz="0" w:space="0" w:color="auto"/>
                <w:left w:val="none" w:sz="0" w:space="0" w:color="auto"/>
                <w:bottom w:val="none" w:sz="0" w:space="0" w:color="auto"/>
                <w:right w:val="none" w:sz="0" w:space="0" w:color="auto"/>
              </w:divBdr>
            </w:div>
            <w:div w:id="1263681512">
              <w:marLeft w:val="0"/>
              <w:marRight w:val="0"/>
              <w:marTop w:val="0"/>
              <w:marBottom w:val="0"/>
              <w:divBdr>
                <w:top w:val="none" w:sz="0" w:space="0" w:color="auto"/>
                <w:left w:val="none" w:sz="0" w:space="0" w:color="auto"/>
                <w:bottom w:val="none" w:sz="0" w:space="0" w:color="auto"/>
                <w:right w:val="none" w:sz="0" w:space="0" w:color="auto"/>
              </w:divBdr>
            </w:div>
            <w:div w:id="11157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810">
      <w:bodyDiv w:val="1"/>
      <w:marLeft w:val="0"/>
      <w:marRight w:val="0"/>
      <w:marTop w:val="0"/>
      <w:marBottom w:val="0"/>
      <w:divBdr>
        <w:top w:val="none" w:sz="0" w:space="0" w:color="auto"/>
        <w:left w:val="none" w:sz="0" w:space="0" w:color="auto"/>
        <w:bottom w:val="none" w:sz="0" w:space="0" w:color="auto"/>
        <w:right w:val="none" w:sz="0" w:space="0" w:color="auto"/>
      </w:divBdr>
      <w:divsChild>
        <w:div w:id="426267207">
          <w:marLeft w:val="0"/>
          <w:marRight w:val="0"/>
          <w:marTop w:val="0"/>
          <w:marBottom w:val="0"/>
          <w:divBdr>
            <w:top w:val="none" w:sz="0" w:space="0" w:color="auto"/>
            <w:left w:val="none" w:sz="0" w:space="0" w:color="auto"/>
            <w:bottom w:val="none" w:sz="0" w:space="0" w:color="auto"/>
            <w:right w:val="none" w:sz="0" w:space="0" w:color="auto"/>
          </w:divBdr>
          <w:divsChild>
            <w:div w:id="425076715">
              <w:marLeft w:val="0"/>
              <w:marRight w:val="0"/>
              <w:marTop w:val="0"/>
              <w:marBottom w:val="0"/>
              <w:divBdr>
                <w:top w:val="none" w:sz="0" w:space="0" w:color="auto"/>
                <w:left w:val="none" w:sz="0" w:space="0" w:color="auto"/>
                <w:bottom w:val="none" w:sz="0" w:space="0" w:color="auto"/>
                <w:right w:val="none" w:sz="0" w:space="0" w:color="auto"/>
              </w:divBdr>
            </w:div>
            <w:div w:id="2008946314">
              <w:marLeft w:val="0"/>
              <w:marRight w:val="0"/>
              <w:marTop w:val="0"/>
              <w:marBottom w:val="0"/>
              <w:divBdr>
                <w:top w:val="none" w:sz="0" w:space="0" w:color="auto"/>
                <w:left w:val="none" w:sz="0" w:space="0" w:color="auto"/>
                <w:bottom w:val="none" w:sz="0" w:space="0" w:color="auto"/>
                <w:right w:val="none" w:sz="0" w:space="0" w:color="auto"/>
              </w:divBdr>
            </w:div>
            <w:div w:id="1110467429">
              <w:marLeft w:val="0"/>
              <w:marRight w:val="0"/>
              <w:marTop w:val="0"/>
              <w:marBottom w:val="0"/>
              <w:divBdr>
                <w:top w:val="none" w:sz="0" w:space="0" w:color="auto"/>
                <w:left w:val="none" w:sz="0" w:space="0" w:color="auto"/>
                <w:bottom w:val="none" w:sz="0" w:space="0" w:color="auto"/>
                <w:right w:val="none" w:sz="0" w:space="0" w:color="auto"/>
              </w:divBdr>
            </w:div>
            <w:div w:id="1116751401">
              <w:marLeft w:val="0"/>
              <w:marRight w:val="0"/>
              <w:marTop w:val="0"/>
              <w:marBottom w:val="0"/>
              <w:divBdr>
                <w:top w:val="none" w:sz="0" w:space="0" w:color="auto"/>
                <w:left w:val="none" w:sz="0" w:space="0" w:color="auto"/>
                <w:bottom w:val="none" w:sz="0" w:space="0" w:color="auto"/>
                <w:right w:val="none" w:sz="0" w:space="0" w:color="auto"/>
              </w:divBdr>
            </w:div>
            <w:div w:id="768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3A8C-6448-43FF-B475-0E14A02B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2845</Words>
  <Characters>16218</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홍석영</dc:creator>
  <cp:keywords/>
  <dc:description/>
  <cp:lastModifiedBy>장교진</cp:lastModifiedBy>
  <cp:revision>4</cp:revision>
  <dcterms:created xsi:type="dcterms:W3CDTF">2022-01-18T02:36:00Z</dcterms:created>
  <dcterms:modified xsi:type="dcterms:W3CDTF">2022-01-18T14:03:00Z</dcterms:modified>
</cp:coreProperties>
</file>